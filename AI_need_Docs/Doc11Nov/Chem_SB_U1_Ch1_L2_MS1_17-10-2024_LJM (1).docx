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B4A2A" w14:textId="77777777" w:rsidR="007A36B1" w:rsidRDefault="00EA246D" w:rsidP="00EA246D">
      <w:pPr>
        <w:pStyle w:val="Heading1"/>
      </w:pPr>
      <w:bookmarkStart w:id="0" w:name="_GoBack"/>
      <w:bookmarkEnd w:id="0"/>
      <w:r w:rsidRPr="00CA521E">
        <w:t>Lesson 2: Working with Scientific Notation and Units</w:t>
      </w:r>
    </w:p>
    <w:p w14:paraId="1128E17C" w14:textId="77777777" w:rsidR="00EA246D" w:rsidRDefault="00EA246D" w:rsidP="00EA246D"/>
    <w:p w14:paraId="685F1CAC" w14:textId="77777777" w:rsidR="00EA246D" w:rsidRPr="00EA246D" w:rsidRDefault="00EA246D" w:rsidP="00EA246D">
      <w:pPr>
        <w:pStyle w:val="Heading2"/>
      </w:pPr>
      <w:r w:rsidRPr="00EA246D">
        <w:t>Essential Questions</w:t>
      </w:r>
    </w:p>
    <w:p w14:paraId="23DBEF64" w14:textId="77777777" w:rsidR="00EA246D" w:rsidRDefault="00EA246D" w:rsidP="00EA246D">
      <w:r w:rsidRPr="00EA246D">
        <w:t>How does scientific notation simplify the representation of extremely large and small numbers in science?</w:t>
      </w:r>
    </w:p>
    <w:p w14:paraId="477BA14D" w14:textId="77777777" w:rsidR="00AA7D9B" w:rsidRDefault="00AA7D9B" w:rsidP="00AA7D9B">
      <w:pPr>
        <w:pStyle w:val="Heading2"/>
      </w:pPr>
      <w:bookmarkStart w:id="1" w:name="_Toc179494526"/>
      <w:r w:rsidRPr="00AA7D9B">
        <w:t>Big Idea</w:t>
      </w:r>
      <w:bookmarkEnd w:id="1"/>
    </w:p>
    <w:p w14:paraId="6CE7D5DF" w14:textId="77777777" w:rsidR="00AD53EE" w:rsidRPr="00AD53EE" w:rsidRDefault="00AD53EE" w:rsidP="00AD53EE">
      <w:commentRangeStart w:id="2"/>
      <w:r>
        <w:t>Mastering scientific notation and consistent units is key for clear communication and accurate results in scientific work.</w:t>
      </w:r>
      <w:commentRangeEnd w:id="2"/>
      <w:r w:rsidR="00EF3AF5">
        <w:rPr>
          <w:rStyle w:val="CommentReference"/>
        </w:rPr>
        <w:commentReference w:id="2"/>
      </w:r>
    </w:p>
    <w:p w14:paraId="1504B01E" w14:textId="77777777" w:rsidR="0047681E" w:rsidRPr="0047681E" w:rsidRDefault="000A3FF9" w:rsidP="00AD53EE">
      <w:pPr>
        <w:pStyle w:val="Heading2"/>
      </w:pPr>
      <w:commentRangeStart w:id="3"/>
      <w:r w:rsidRPr="000A3FF9">
        <w:t>Phenomenon</w:t>
      </w:r>
      <w:commentRangeEnd w:id="3"/>
      <w:r w:rsidR="0043777D">
        <w:rPr>
          <w:rStyle w:val="CommentReference"/>
          <w:rFonts w:asciiTheme="minorHAnsi" w:eastAsiaTheme="minorHAnsi" w:hAnsiTheme="minorHAnsi" w:cstheme="minorBidi"/>
          <w:color w:val="auto"/>
        </w:rPr>
        <w:commentReference w:id="3"/>
      </w:r>
    </w:p>
    <w:p w14:paraId="6FE53C26" w14:textId="77777777" w:rsidR="0047681E" w:rsidDel="0020444D" w:rsidRDefault="000A3FF9" w:rsidP="000A3FF9">
      <w:pPr>
        <w:rPr>
          <w:del w:id="4" w:author="Laura M" w:date="2024-10-30T18:27:00Z"/>
        </w:rPr>
      </w:pPr>
      <w:r w:rsidRPr="000A3FF9">
        <w:t xml:space="preserve">As the forensic chemist analyzes the bracelet to determine its authenticity, they must handle a wide range of measurements—from the mass of the entire bracelet to the microscopic thickness of the gold layer. These measurements vary from extremely large to incredibly small values. </w:t>
      </w:r>
      <w:commentRangeStart w:id="5"/>
      <w:r w:rsidRPr="000A3FF9">
        <w:t>The chemist must use scientific notation</w:t>
      </w:r>
      <w:commentRangeEnd w:id="5"/>
      <w:r w:rsidR="00EF3AF5">
        <w:rPr>
          <w:rStyle w:val="CommentReference"/>
        </w:rPr>
        <w:commentReference w:id="5"/>
      </w:r>
      <w:r w:rsidRPr="000A3FF9">
        <w:t xml:space="preserve"> to express these numbers clearly and accurately, ensuring that all measurements are in the correct units for proper comparison. Small errors in notation or unit conversions could lead to incorrect conclusions about whether the bracelet is made of real gold or a cheaper, gilded metal. Understanding how to properly use scientific notation and</w:t>
      </w:r>
      <w:del w:id="6" w:author="Laura M" w:date="2024-10-30T18:28:00Z">
        <w:r w:rsidRPr="000A3FF9" w:rsidDel="0020444D">
          <w:delText xml:space="preserve"> </w:delText>
        </w:r>
      </w:del>
      <w:r w:rsidR="0047681E">
        <w:t xml:space="preserve"> </w:t>
      </w:r>
      <w:del w:id="7" w:author="Laura M" w:date="2024-10-30T18:27:00Z">
        <w:r w:rsidR="0047681E" w:rsidDel="0020444D">
          <w:delText xml:space="preserve">                      </w:delText>
        </w:r>
      </w:del>
    </w:p>
    <w:p w14:paraId="4841620F" w14:textId="77777777" w:rsidR="000A3FF9" w:rsidRDefault="000A3FF9" w:rsidP="000A3FF9">
      <w:r w:rsidRPr="000A3FF9">
        <w:t xml:space="preserve">units </w:t>
      </w:r>
      <w:r w:rsidR="00AD53EE" w:rsidRPr="000A3FF9">
        <w:t>are</w:t>
      </w:r>
      <w:r w:rsidRPr="000A3FF9">
        <w:t xml:space="preserve"> essential to solving the case.</w:t>
      </w:r>
    </w:p>
    <w:p w14:paraId="0F5BB4CA" w14:textId="77777777" w:rsidR="004328F3" w:rsidRDefault="000A3FF9" w:rsidP="004328F3">
      <w:pPr>
        <w:pStyle w:val="Heading2"/>
      </w:pPr>
      <w:r>
        <w:t>Vocabulary</w:t>
      </w:r>
    </w:p>
    <w:p w14:paraId="4C336CF8" w14:textId="77777777" w:rsidR="004328F3" w:rsidRDefault="004328F3" w:rsidP="004328F3">
      <w:pPr>
        <w:pStyle w:val="NoSpacing"/>
      </w:pPr>
      <w:r>
        <w:t>Ampere</w:t>
      </w:r>
    </w:p>
    <w:p w14:paraId="6BE839C9" w14:textId="77777777" w:rsidR="004328F3" w:rsidRDefault="004328F3" w:rsidP="004328F3">
      <w:pPr>
        <w:pStyle w:val="NoSpacing"/>
      </w:pPr>
      <w:r>
        <w:t>Base Units</w:t>
      </w:r>
    </w:p>
    <w:p w14:paraId="46FDD01A" w14:textId="77777777" w:rsidR="004328F3" w:rsidRDefault="004328F3" w:rsidP="004328F3">
      <w:pPr>
        <w:pStyle w:val="NoSpacing"/>
      </w:pPr>
      <w:r>
        <w:t>Candela</w:t>
      </w:r>
    </w:p>
    <w:p w14:paraId="1225477F" w14:textId="77777777" w:rsidR="004328F3" w:rsidRDefault="004328F3" w:rsidP="004328F3">
      <w:pPr>
        <w:pStyle w:val="NoSpacing"/>
      </w:pPr>
      <w:r>
        <w:t>Dimensional Analysis</w:t>
      </w:r>
    </w:p>
    <w:p w14:paraId="3B3482A4" w14:textId="77777777" w:rsidR="004328F3" w:rsidRDefault="004328F3" w:rsidP="004328F3">
      <w:pPr>
        <w:pStyle w:val="NoSpacing"/>
      </w:pPr>
      <w:r>
        <w:t>Meter</w:t>
      </w:r>
    </w:p>
    <w:p w14:paraId="6884AD8F" w14:textId="77777777" w:rsidR="004328F3" w:rsidRDefault="004328F3" w:rsidP="004328F3">
      <w:pPr>
        <w:pStyle w:val="NoSpacing"/>
      </w:pPr>
      <w:r>
        <w:t>Kelvin</w:t>
      </w:r>
    </w:p>
    <w:p w14:paraId="45033AF0" w14:textId="77777777" w:rsidR="004328F3" w:rsidRDefault="004328F3" w:rsidP="004328F3">
      <w:pPr>
        <w:pStyle w:val="NoSpacing"/>
      </w:pPr>
      <w:r>
        <w:t>Kilogram</w:t>
      </w:r>
    </w:p>
    <w:p w14:paraId="27F8E9EC" w14:textId="77777777" w:rsidR="004328F3" w:rsidRDefault="004328F3" w:rsidP="004328F3">
      <w:pPr>
        <w:pStyle w:val="NoSpacing"/>
      </w:pPr>
      <w:r>
        <w:t>Mole</w:t>
      </w:r>
    </w:p>
    <w:p w14:paraId="1332C952" w14:textId="77777777" w:rsidR="004328F3" w:rsidRDefault="004328F3" w:rsidP="004328F3">
      <w:pPr>
        <w:pStyle w:val="NoSpacing"/>
      </w:pPr>
      <w:r>
        <w:t>Scientific notation</w:t>
      </w:r>
    </w:p>
    <w:p w14:paraId="1E620650" w14:textId="77777777" w:rsidR="004328F3" w:rsidRDefault="004328F3" w:rsidP="004328F3">
      <w:pPr>
        <w:pStyle w:val="NoSpacing"/>
      </w:pPr>
      <w:r>
        <w:t>Second</w:t>
      </w:r>
    </w:p>
    <w:p w14:paraId="3198F564" w14:textId="77777777" w:rsidR="004328F3" w:rsidRDefault="004328F3" w:rsidP="004328F3">
      <w:pPr>
        <w:pStyle w:val="NoSpacing"/>
      </w:pPr>
      <w:r>
        <w:t>SI Units</w:t>
      </w:r>
    </w:p>
    <w:p w14:paraId="540ADE5C" w14:textId="77777777" w:rsidR="004328F3" w:rsidRDefault="004328F3" w:rsidP="004328F3">
      <w:pPr>
        <w:pStyle w:val="NoSpacing"/>
      </w:pPr>
    </w:p>
    <w:p w14:paraId="400151E1" w14:textId="77777777" w:rsidR="005F5664" w:rsidRDefault="00202408" w:rsidP="00202408">
      <w:pPr>
        <w:pStyle w:val="Heading2"/>
      </w:pPr>
      <w:r w:rsidRPr="00202408">
        <w:t>Lesson Objectives</w:t>
      </w:r>
    </w:p>
    <w:p w14:paraId="0DAEF225" w14:textId="77777777" w:rsidR="00202408" w:rsidRDefault="00202408" w:rsidP="00202408">
      <w:pPr>
        <w:pStyle w:val="NoSpacing"/>
      </w:pPr>
      <w:r>
        <w:t>By the end of the lesson, I will be able to:</w:t>
      </w:r>
    </w:p>
    <w:p w14:paraId="0B8C1AE9" w14:textId="77777777" w:rsidR="00202408" w:rsidRDefault="00202408" w:rsidP="00202408">
      <w:pPr>
        <w:pStyle w:val="NoSpacing"/>
      </w:pPr>
      <w:r>
        <w:t>•</w:t>
      </w:r>
      <w:r>
        <w:tab/>
        <w:t>Express numbers in scientific notation.</w:t>
      </w:r>
    </w:p>
    <w:p w14:paraId="18F1093B" w14:textId="77777777" w:rsidR="00202408" w:rsidRDefault="00202408" w:rsidP="00202408">
      <w:pPr>
        <w:pStyle w:val="NoSpacing"/>
      </w:pPr>
      <w:r>
        <w:t>•</w:t>
      </w:r>
      <w:r>
        <w:tab/>
        <w:t>Perform dimensional analysis to convert units.</w:t>
      </w:r>
    </w:p>
    <w:p w14:paraId="71FBD2D4" w14:textId="0576F02A" w:rsidR="00202408" w:rsidRDefault="00202408" w:rsidP="00202408">
      <w:pPr>
        <w:pStyle w:val="NoSpacing"/>
      </w:pPr>
      <w:r>
        <w:t>•</w:t>
      </w:r>
      <w:r>
        <w:tab/>
        <w:t>Develop a method to convert between different units using dimensional analysis.</w:t>
      </w:r>
    </w:p>
    <w:p w14:paraId="64D40A45" w14:textId="77777777" w:rsidR="00202408" w:rsidRDefault="00202408" w:rsidP="00202408">
      <w:pPr>
        <w:pStyle w:val="NoSpacing"/>
      </w:pPr>
    </w:p>
    <w:p w14:paraId="359AF1A1" w14:textId="77777777" w:rsidR="00202408" w:rsidRDefault="00404107" w:rsidP="00404107">
      <w:pPr>
        <w:pStyle w:val="Heading2"/>
      </w:pPr>
      <w:commentRangeStart w:id="8"/>
      <w:r w:rsidRPr="00404107">
        <w:t xml:space="preserve">Ignite </w:t>
      </w:r>
      <w:commentRangeEnd w:id="8"/>
      <w:r w:rsidR="0043777D">
        <w:rPr>
          <w:rStyle w:val="CommentReference"/>
          <w:rFonts w:asciiTheme="minorHAnsi" w:eastAsiaTheme="minorHAnsi" w:hAnsiTheme="minorHAnsi" w:cstheme="minorBidi"/>
          <w:color w:val="auto"/>
        </w:rPr>
        <w:commentReference w:id="8"/>
      </w:r>
    </w:p>
    <w:p w14:paraId="14346AEF" w14:textId="77777777" w:rsidR="00404107" w:rsidRDefault="00404107" w:rsidP="00404107">
      <w:pPr>
        <w:pStyle w:val="NoSpacing"/>
      </w:pPr>
      <w:commentRangeStart w:id="9"/>
      <w:r>
        <w:t>The forensic chemist is measuring two things about the stolen bracelet:</w:t>
      </w:r>
    </w:p>
    <w:p w14:paraId="39F70434" w14:textId="77777777" w:rsidR="00404107" w:rsidRDefault="00404107" w:rsidP="00404107">
      <w:pPr>
        <w:pStyle w:val="NoSpacing"/>
      </w:pPr>
    </w:p>
    <w:p w14:paraId="54690D44" w14:textId="77777777" w:rsidR="00404107" w:rsidRDefault="00404107" w:rsidP="00404107">
      <w:pPr>
        <w:pStyle w:val="NoSpacing"/>
      </w:pPr>
      <w:r>
        <w:t>The total mass of the bracelet, which is about 100 grams.</w:t>
      </w:r>
    </w:p>
    <w:p w14:paraId="5D2EC364" w14:textId="77777777" w:rsidR="00404107" w:rsidRDefault="00404107" w:rsidP="00404107">
      <w:pPr>
        <w:pStyle w:val="NoSpacing"/>
      </w:pPr>
      <w:r>
        <w:t>The thickness of the gold layer, which could be as small as 0.000001 meters.</w:t>
      </w:r>
      <w:commentRangeEnd w:id="9"/>
      <w:r w:rsidR="0035232B">
        <w:rPr>
          <w:rStyle w:val="CommentReference"/>
        </w:rPr>
        <w:commentReference w:id="9"/>
      </w:r>
    </w:p>
    <w:p w14:paraId="660ABD6D" w14:textId="77777777" w:rsidR="0018420B" w:rsidRDefault="00404107" w:rsidP="00404107">
      <w:pPr>
        <w:pStyle w:val="NoSpacing"/>
      </w:pPr>
      <w:commentRangeStart w:id="10"/>
      <w:r>
        <w:t xml:space="preserve">How can the chemist express </w:t>
      </w:r>
      <w:proofErr w:type="gramStart"/>
      <w:r>
        <w:t>both of these</w:t>
      </w:r>
      <w:proofErr w:type="gramEnd"/>
      <w:r>
        <w:t xml:space="preserve"> numbers clearly, so they are easy to work with? </w:t>
      </w:r>
    </w:p>
    <w:p w14:paraId="4511E03B" w14:textId="77777777" w:rsidR="00404107" w:rsidRDefault="00404107" w:rsidP="00404107">
      <w:pPr>
        <w:pStyle w:val="NoSpacing"/>
      </w:pPr>
      <w:r>
        <w:lastRenderedPageBreak/>
        <w:t>Why is it important to use a system that handles both large and small numbers without confusion?</w:t>
      </w:r>
      <w:commentRangeEnd w:id="10"/>
      <w:r w:rsidR="0035232B">
        <w:rPr>
          <w:rStyle w:val="CommentReference"/>
        </w:rPr>
        <w:commentReference w:id="10"/>
      </w:r>
    </w:p>
    <w:p w14:paraId="59D404E8" w14:textId="77777777" w:rsidR="00404107" w:rsidRDefault="00404107" w:rsidP="00404107">
      <w:pPr>
        <w:pStyle w:val="NoSpacing"/>
      </w:pPr>
    </w:p>
    <w:p w14:paraId="35CD3171" w14:textId="77777777" w:rsidR="0046567A" w:rsidRPr="0035232B" w:rsidRDefault="0046567A" w:rsidP="0046567A">
      <w:pPr>
        <w:pStyle w:val="Heading2"/>
        <w:rPr>
          <w:strike/>
        </w:rPr>
      </w:pPr>
      <w:bookmarkStart w:id="11" w:name="_Toc179494531"/>
      <w:r w:rsidRPr="0035232B">
        <w:rPr>
          <w:strike/>
        </w:rPr>
        <w:t xml:space="preserve">Direct Instruction </w:t>
      </w:r>
      <w:bookmarkEnd w:id="11"/>
    </w:p>
    <w:p w14:paraId="1BEE8AE1" w14:textId="77777777" w:rsidR="0046567A" w:rsidRDefault="0046567A" w:rsidP="00404107">
      <w:pPr>
        <w:pStyle w:val="NoSpacing"/>
      </w:pPr>
    </w:p>
    <w:p w14:paraId="29529083" w14:textId="77777777" w:rsidR="00F84BA3" w:rsidRPr="00704FCD" w:rsidRDefault="00704FCD" w:rsidP="00704FCD">
      <w:pPr>
        <w:pStyle w:val="NoSpacing"/>
      </w:pPr>
      <w:r w:rsidRPr="00704FCD">
        <w:t xml:space="preserve">The forensic chemist is trying to figure out whether the recovered bracelet is made of real gold or a cheaper metal. One way to do this is by measuring the density of the materials. The chemist must use accurate measurements and </w:t>
      </w:r>
      <w:commentRangeStart w:id="12"/>
      <w:r w:rsidRPr="00704FCD">
        <w:t xml:space="preserve">scientific notation </w:t>
      </w:r>
      <w:commentRangeEnd w:id="12"/>
      <w:r w:rsidR="0035232B">
        <w:rPr>
          <w:rStyle w:val="CommentReference"/>
        </w:rPr>
        <w:commentReference w:id="12"/>
      </w:r>
      <w:r w:rsidRPr="00704FCD">
        <w:t xml:space="preserve">to handle very large or small numbers. </w:t>
      </w:r>
      <w:commentRangeStart w:id="13"/>
      <w:r w:rsidRPr="00704FCD">
        <w:t>They also need to convert units correctly to make sure all the calculations are consistent.</w:t>
      </w:r>
      <w:commentRangeEnd w:id="13"/>
      <w:r w:rsidR="0035232B">
        <w:rPr>
          <w:rStyle w:val="CommentReference"/>
        </w:rPr>
        <w:commentReference w:id="13"/>
      </w:r>
    </w:p>
    <w:p w14:paraId="5F7EC2F6" w14:textId="77777777" w:rsidR="00F84BA3" w:rsidRDefault="00F84BA3" w:rsidP="00404107">
      <w:pPr>
        <w:pStyle w:val="NoSpacing"/>
      </w:pPr>
    </w:p>
    <w:p w14:paraId="1D0A3B40" w14:textId="120EABCB" w:rsidR="004245AD" w:rsidRDefault="00F84BA3" w:rsidP="00F84BA3">
      <w:pPr>
        <w:pStyle w:val="Heading2"/>
      </w:pPr>
      <w:commentRangeStart w:id="14"/>
      <w:r w:rsidRPr="00F84BA3">
        <w:t>Progress Check</w:t>
      </w:r>
      <w:commentRangeEnd w:id="14"/>
      <w:r w:rsidR="0035232B">
        <w:rPr>
          <w:rStyle w:val="CommentReference"/>
          <w:rFonts w:asciiTheme="minorHAnsi" w:eastAsiaTheme="minorHAnsi" w:hAnsiTheme="minorHAnsi" w:cstheme="minorBidi"/>
          <w:color w:val="auto"/>
        </w:rPr>
        <w:commentReference w:id="14"/>
      </w:r>
      <w:r w:rsidR="0035232B">
        <w:t xml:space="preserve"> </w:t>
      </w:r>
      <w:ins w:id="15" w:author="Laura M" w:date="2024-10-30T10:35:00Z">
        <w:r w:rsidR="0035232B">
          <w:t>1</w:t>
        </w:r>
      </w:ins>
    </w:p>
    <w:p w14:paraId="2C8FBE99" w14:textId="77777777" w:rsidR="00704FCD" w:rsidRDefault="00704FCD">
      <w:pPr>
        <w:pStyle w:val="ListParagraph"/>
        <w:numPr>
          <w:ilvl w:val="0"/>
          <w:numId w:val="5"/>
        </w:numPr>
        <w:pPrChange w:id="16" w:author="Laura M" w:date="2024-10-30T10:35:00Z">
          <w:pPr/>
        </w:pPrChange>
      </w:pPr>
      <w:commentRangeStart w:id="17"/>
      <w:r>
        <w:t xml:space="preserve">Why is it important for the forensic chemist to use </w:t>
      </w:r>
      <w:commentRangeStart w:id="18"/>
      <w:r>
        <w:t xml:space="preserve">scientific notation </w:t>
      </w:r>
      <w:commentRangeEnd w:id="18"/>
      <w:r w:rsidR="0035232B">
        <w:rPr>
          <w:rStyle w:val="CommentReference"/>
        </w:rPr>
        <w:commentReference w:id="18"/>
      </w:r>
      <w:r>
        <w:t>when working with numbers like 19.32 g/cm³?</w:t>
      </w:r>
    </w:p>
    <w:p w14:paraId="218FBDD7" w14:textId="77777777" w:rsidR="00F84BA3" w:rsidRDefault="00704FCD">
      <w:pPr>
        <w:pStyle w:val="ListParagraph"/>
        <w:numPr>
          <w:ilvl w:val="0"/>
          <w:numId w:val="5"/>
        </w:numPr>
        <w:pPrChange w:id="19" w:author="Laura M" w:date="2024-10-30T10:35:00Z">
          <w:pPr/>
        </w:pPrChange>
      </w:pPr>
      <w:r>
        <w:t xml:space="preserve">How might </w:t>
      </w:r>
      <w:commentRangeStart w:id="20"/>
      <w:r>
        <w:t xml:space="preserve">unit conversion </w:t>
      </w:r>
      <w:commentRangeEnd w:id="20"/>
      <w:r w:rsidR="0035232B">
        <w:rPr>
          <w:rStyle w:val="CommentReference"/>
        </w:rPr>
        <w:commentReference w:id="20"/>
      </w:r>
      <w:r>
        <w:t>be helpful if the chemist needs to compare measurements in different systems, like grams to kilograms?</w:t>
      </w:r>
      <w:commentRangeEnd w:id="17"/>
      <w:r w:rsidR="0035232B">
        <w:rPr>
          <w:rStyle w:val="CommentReference"/>
        </w:rPr>
        <w:commentReference w:id="17"/>
      </w:r>
    </w:p>
    <w:p w14:paraId="227294CF" w14:textId="77777777" w:rsidR="00F84BA3" w:rsidRPr="0035232B" w:rsidRDefault="00F84BA3" w:rsidP="00F84BA3">
      <w:pPr>
        <w:pStyle w:val="Heading2"/>
        <w:rPr>
          <w:strike/>
          <w:rPrChange w:id="21" w:author="Laura M" w:date="2024-10-30T10:36:00Z">
            <w:rPr/>
          </w:rPrChange>
        </w:rPr>
      </w:pPr>
      <w:r w:rsidRPr="0035232B">
        <w:rPr>
          <w:strike/>
          <w:rPrChange w:id="22" w:author="Laura M" w:date="2024-10-30T10:36:00Z">
            <w:rPr/>
          </w:rPrChange>
        </w:rPr>
        <w:t>Pathfinder (Explore)</w:t>
      </w:r>
    </w:p>
    <w:p w14:paraId="20C3896A" w14:textId="77777777" w:rsidR="00972DE8" w:rsidRDefault="00972DE8" w:rsidP="00972DE8">
      <w:pPr>
        <w:pStyle w:val="NoSpacing"/>
      </w:pPr>
      <w:commentRangeStart w:id="23"/>
      <w:commentRangeStart w:id="24"/>
      <w:r>
        <w:t>Lab Experiment</w:t>
      </w:r>
      <w:commentRangeEnd w:id="23"/>
      <w:r w:rsidR="00B94661">
        <w:rPr>
          <w:rStyle w:val="CommentReference"/>
        </w:rPr>
        <w:commentReference w:id="23"/>
      </w:r>
      <w:r>
        <w:t>: Investigating Density Using Scientific Notation and Unit Conversion</w:t>
      </w:r>
      <w:commentRangeEnd w:id="24"/>
      <w:r w:rsidR="0035232B">
        <w:rPr>
          <w:rStyle w:val="CommentReference"/>
        </w:rPr>
        <w:commentReference w:id="24"/>
      </w:r>
    </w:p>
    <w:p w14:paraId="087B748A" w14:textId="77777777" w:rsidR="00972DE8" w:rsidRDefault="00972DE8" w:rsidP="00972DE8">
      <w:pPr>
        <w:pStyle w:val="NoSpacing"/>
      </w:pPr>
      <w:r>
        <w:t>Materials</w:t>
      </w:r>
    </w:p>
    <w:p w14:paraId="03327B1F" w14:textId="77777777" w:rsidR="00972DE8" w:rsidRDefault="00972DE8" w:rsidP="00972DE8">
      <w:pPr>
        <w:pStyle w:val="NoSpacing"/>
      </w:pPr>
      <w:r>
        <w:t>Graduated Cylinder</w:t>
      </w:r>
    </w:p>
    <w:p w14:paraId="42AA1573" w14:textId="77777777" w:rsidR="00972DE8" w:rsidRDefault="00972DE8" w:rsidP="00972DE8">
      <w:pPr>
        <w:pStyle w:val="NoSpacing"/>
      </w:pPr>
      <w:r>
        <w:t>Balance (digital balance)</w:t>
      </w:r>
    </w:p>
    <w:p w14:paraId="1205B7AC" w14:textId="77777777" w:rsidR="00972DE8" w:rsidRDefault="00972DE8" w:rsidP="00972DE8">
      <w:pPr>
        <w:pStyle w:val="NoSpacing"/>
      </w:pPr>
      <w:commentRangeStart w:id="25"/>
      <w:r>
        <w:t>Thermometer</w:t>
      </w:r>
      <w:commentRangeEnd w:id="25"/>
      <w:r w:rsidR="0035232B">
        <w:rPr>
          <w:rStyle w:val="CommentReference"/>
        </w:rPr>
        <w:commentReference w:id="25"/>
      </w:r>
    </w:p>
    <w:p w14:paraId="0063F244" w14:textId="77777777" w:rsidR="00972DE8" w:rsidRDefault="00972DE8" w:rsidP="00972DE8">
      <w:pPr>
        <w:pStyle w:val="NoSpacing"/>
      </w:pPr>
      <w:r>
        <w:t>Unknown liquid sample</w:t>
      </w:r>
    </w:p>
    <w:p w14:paraId="1551D7B3" w14:textId="77777777" w:rsidR="00972DE8" w:rsidRDefault="00972DE8" w:rsidP="00972DE8">
      <w:pPr>
        <w:pStyle w:val="NoSpacing"/>
      </w:pPr>
      <w:commentRangeStart w:id="26"/>
      <w:r>
        <w:t>Pipette or dropper</w:t>
      </w:r>
      <w:commentRangeEnd w:id="26"/>
      <w:r w:rsidR="0035232B">
        <w:rPr>
          <w:rStyle w:val="CommentReference"/>
        </w:rPr>
        <w:commentReference w:id="26"/>
      </w:r>
    </w:p>
    <w:p w14:paraId="7FCC9BF5" w14:textId="77777777" w:rsidR="00972DE8" w:rsidRDefault="00972DE8" w:rsidP="00972DE8">
      <w:pPr>
        <w:pStyle w:val="NoSpacing"/>
      </w:pPr>
    </w:p>
    <w:p w14:paraId="6787FB78" w14:textId="77777777" w:rsidR="00972DE8" w:rsidRDefault="00972DE8" w:rsidP="00972DE8">
      <w:pPr>
        <w:pStyle w:val="NoSpacing"/>
      </w:pPr>
    </w:p>
    <w:p w14:paraId="66C72B8B" w14:textId="77777777" w:rsidR="00972DE8" w:rsidRDefault="00972DE8" w:rsidP="00972DE8">
      <w:pPr>
        <w:pStyle w:val="NoSpacing"/>
      </w:pPr>
      <w:r>
        <w:t>Procedure</w:t>
      </w:r>
    </w:p>
    <w:p w14:paraId="01DE647E" w14:textId="77777777" w:rsidR="00972DE8" w:rsidRDefault="00972DE8" w:rsidP="00972DE8">
      <w:pPr>
        <w:pStyle w:val="NoSpacing"/>
      </w:pPr>
      <w:r>
        <w:t>1. Measure and record the mass of an empty graduated cylinder using a balance.</w:t>
      </w:r>
    </w:p>
    <w:p w14:paraId="4BC1E5F4" w14:textId="77777777" w:rsidR="00972DE8" w:rsidRDefault="00972DE8" w:rsidP="00972DE8">
      <w:pPr>
        <w:pStyle w:val="NoSpacing"/>
      </w:pPr>
      <w:r>
        <w:t>2. Add a known volume (e.g., 50 mL) of the unknown liquid to the cylinder and record the new mass.</w:t>
      </w:r>
    </w:p>
    <w:p w14:paraId="689F939D" w14:textId="77777777" w:rsidR="00972DE8" w:rsidRDefault="00972DE8" w:rsidP="00972DE8">
      <w:pPr>
        <w:pStyle w:val="NoSpacing"/>
      </w:pPr>
      <w:r>
        <w:t>3. Calculate the mass of the liquid by subtracting the mass of the empty cylinder from the total mass.</w:t>
      </w:r>
    </w:p>
    <w:p w14:paraId="4CEED3F0" w14:textId="77777777" w:rsidR="00972DE8" w:rsidRDefault="00972DE8" w:rsidP="00972DE8">
      <w:pPr>
        <w:pStyle w:val="NoSpacing"/>
      </w:pPr>
      <w:r>
        <w:t>4. Record the volume of the liquid from the graduated cylinder and use the formula, Density = Mass/Volume to calculate the density.</w:t>
      </w:r>
    </w:p>
    <w:p w14:paraId="0145793B" w14:textId="77777777" w:rsidR="00972DE8" w:rsidRDefault="00972DE8" w:rsidP="00972DE8">
      <w:pPr>
        <w:pStyle w:val="NoSpacing"/>
      </w:pPr>
      <w:r>
        <w:t>5. Repeat the measurements to ensure accuracy and precision.</w:t>
      </w:r>
    </w:p>
    <w:p w14:paraId="61487425" w14:textId="77777777" w:rsidR="00972DE8" w:rsidRDefault="00972DE8" w:rsidP="00972DE8">
      <w:pPr>
        <w:pStyle w:val="NoSpacing"/>
      </w:pPr>
      <w:r>
        <w:t>6. Report your findings with the correct number of significant figures.</w:t>
      </w:r>
    </w:p>
    <w:p w14:paraId="339C939F" w14:textId="77777777" w:rsidR="00972DE8" w:rsidRDefault="00972DE8" w:rsidP="00972DE8">
      <w:pPr>
        <w:pStyle w:val="NoSpacing"/>
      </w:pPr>
      <w:r>
        <w:t>7</w:t>
      </w:r>
      <w:commentRangeStart w:id="27"/>
      <w:r>
        <w:t>. Present your density calculation using scientific notation.</w:t>
      </w:r>
    </w:p>
    <w:p w14:paraId="18D81A73" w14:textId="77777777" w:rsidR="00972DE8" w:rsidRDefault="00972DE8" w:rsidP="00972DE8">
      <w:pPr>
        <w:pStyle w:val="NoSpacing"/>
      </w:pPr>
      <w:r>
        <w:t>8. Convert the density into Kg/L.</w:t>
      </w:r>
      <w:commentRangeEnd w:id="27"/>
      <w:r w:rsidR="0035232B">
        <w:rPr>
          <w:rStyle w:val="CommentReference"/>
        </w:rPr>
        <w:commentReference w:id="27"/>
      </w:r>
    </w:p>
    <w:p w14:paraId="357B5F88" w14:textId="77777777" w:rsidR="00972DE8" w:rsidRDefault="00972DE8" w:rsidP="00972DE8">
      <w:pPr>
        <w:pStyle w:val="NoSpacing"/>
      </w:pPr>
    </w:p>
    <w:p w14:paraId="590CAF42" w14:textId="77777777" w:rsidR="008873B0" w:rsidRPr="0035232B" w:rsidRDefault="008873B0" w:rsidP="008873B0">
      <w:pPr>
        <w:pStyle w:val="Heading2"/>
        <w:rPr>
          <w:strike/>
          <w:rPrChange w:id="28" w:author="Laura M" w:date="2024-10-30T10:39:00Z">
            <w:rPr/>
          </w:rPrChange>
        </w:rPr>
      </w:pPr>
      <w:bookmarkStart w:id="29" w:name="_Toc179494534"/>
      <w:r w:rsidRPr="0035232B">
        <w:rPr>
          <w:rStyle w:val="Strong"/>
          <w:b w:val="0"/>
          <w:bCs w:val="0"/>
          <w:strike/>
          <w:rPrChange w:id="30" w:author="Laura M" w:date="2024-10-30T10:39:00Z">
            <w:rPr>
              <w:rStyle w:val="Strong"/>
              <w:b w:val="0"/>
              <w:bCs w:val="0"/>
            </w:rPr>
          </w:rPrChange>
        </w:rPr>
        <w:t>Lightbulb (Explain)</w:t>
      </w:r>
      <w:bookmarkEnd w:id="29"/>
    </w:p>
    <w:p w14:paraId="56AC626C" w14:textId="77777777" w:rsidR="008873B0" w:rsidRDefault="008873B0" w:rsidP="00972DE8">
      <w:pPr>
        <w:pStyle w:val="NoSpacing"/>
      </w:pPr>
    </w:p>
    <w:p w14:paraId="2E48B535" w14:textId="77777777" w:rsidR="006050BC" w:rsidRDefault="006050BC" w:rsidP="00972DE8">
      <w:pPr>
        <w:pStyle w:val="NoSpacing"/>
      </w:pPr>
      <w:commentRangeStart w:id="31"/>
      <w:r w:rsidRPr="006050BC">
        <w:t>In our investigation of the stolen bracelet, the forensic chemist must be precise in measuring and analyzing data. To do this, they rely on scientific notation and SI units to express numbers accurately and convert between different units during the analysis. Let’s explore how these concepts help the chemist and you as a student working with scientific measurements.</w:t>
      </w:r>
    </w:p>
    <w:p w14:paraId="365C8247" w14:textId="77777777" w:rsidR="00462B59" w:rsidRDefault="00462B59" w:rsidP="00972DE8">
      <w:pPr>
        <w:pStyle w:val="NoSpacing"/>
      </w:pPr>
    </w:p>
    <w:p w14:paraId="15FEB756" w14:textId="77777777" w:rsidR="00462B59" w:rsidRPr="00462B59" w:rsidRDefault="00462B59" w:rsidP="00462B59">
      <w:pPr>
        <w:pStyle w:val="NoSpacing"/>
        <w:rPr>
          <w:b/>
        </w:rPr>
      </w:pPr>
      <w:r w:rsidRPr="00462B59">
        <w:rPr>
          <w:b/>
        </w:rPr>
        <w:t>Scientific Notation</w:t>
      </w:r>
    </w:p>
    <w:p w14:paraId="67CC140A" w14:textId="77777777" w:rsidR="00462B59" w:rsidRDefault="00462B59" w:rsidP="00462B59">
      <w:pPr>
        <w:pStyle w:val="NoSpacing"/>
      </w:pPr>
      <w:commentRangeStart w:id="32"/>
      <w:r>
        <w:t xml:space="preserve">In forensic chemistry, scientists often deal with extremely large or small numbers, like the total mass of a bracelet or the thickness of a gold layer. Scientific notation simplifies these numbers, making them </w:t>
      </w:r>
      <w:r>
        <w:lastRenderedPageBreak/>
        <w:t>easier to work with and preventing calculation errors. For example, a tiny thickness of 0.000001 meters can be expressed as 1 × 10⁻⁶ meters, making it easier to read and calculate.</w:t>
      </w:r>
      <w:commentRangeEnd w:id="32"/>
      <w:r w:rsidR="00D3373A">
        <w:rPr>
          <w:rStyle w:val="CommentReference"/>
        </w:rPr>
        <w:commentReference w:id="32"/>
      </w:r>
    </w:p>
    <w:p w14:paraId="1B29AD82" w14:textId="77777777" w:rsidR="00462B59" w:rsidRDefault="00462B59" w:rsidP="00462B59">
      <w:pPr>
        <w:pStyle w:val="NoSpacing"/>
      </w:pPr>
    </w:p>
    <w:p w14:paraId="28F220F4" w14:textId="77777777" w:rsidR="00462B59" w:rsidRDefault="00462B59" w:rsidP="00462B59">
      <w:pPr>
        <w:pStyle w:val="NoSpacing"/>
      </w:pPr>
      <w:r>
        <w:t>Why is scientific notation important when working with very small or very large numbers?</w:t>
      </w:r>
    </w:p>
    <w:p w14:paraId="6BE70A7A" w14:textId="77777777" w:rsidR="00462B59" w:rsidRDefault="00462B59" w:rsidP="00972DE8">
      <w:pPr>
        <w:pStyle w:val="NoSpacing"/>
      </w:pPr>
    </w:p>
    <w:p w14:paraId="1989E25C" w14:textId="77777777" w:rsidR="00462B59" w:rsidRDefault="00462B59" w:rsidP="00462B59">
      <w:pPr>
        <w:pStyle w:val="NoSpacing"/>
        <w:rPr>
          <w:b/>
        </w:rPr>
      </w:pPr>
      <w:r w:rsidRPr="00462B59">
        <w:rPr>
          <w:b/>
        </w:rPr>
        <w:t>SI Units</w:t>
      </w:r>
    </w:p>
    <w:p w14:paraId="59BD9699" w14:textId="77777777" w:rsidR="0047681E" w:rsidRDefault="0047681E" w:rsidP="00B60B2D">
      <w:pPr>
        <w:pStyle w:val="NoSpacing"/>
        <w:jc w:val="center"/>
        <w:rPr>
          <w:b/>
        </w:rPr>
      </w:pPr>
      <w:r w:rsidRPr="00D02F05">
        <w:rPr>
          <w:noProof/>
        </w:rPr>
        <w:drawing>
          <wp:inline distT="0" distB="0" distL="0" distR="0" wp14:anchorId="41FFC1AA" wp14:editId="0BB56270">
            <wp:extent cx="4630366" cy="16824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2790" cy="1690613"/>
                    </a:xfrm>
                    <a:prstGeom prst="rect">
                      <a:avLst/>
                    </a:prstGeom>
                  </pic:spPr>
                </pic:pic>
              </a:graphicData>
            </a:graphic>
          </wp:inline>
        </w:drawing>
      </w:r>
    </w:p>
    <w:p w14:paraId="594747BE" w14:textId="77777777" w:rsidR="0047681E" w:rsidRPr="0047681E" w:rsidRDefault="0047681E" w:rsidP="00B60B2D">
      <w:pPr>
        <w:pStyle w:val="NoSpacing"/>
        <w:jc w:val="center"/>
      </w:pPr>
      <w:r w:rsidRPr="0047681E">
        <w:t>Figure 1.</w:t>
      </w:r>
      <w:r w:rsidRPr="0047681E">
        <w:rPr>
          <w:color w:val="FF0000"/>
        </w:rPr>
        <w:t>x</w:t>
      </w:r>
      <w:r>
        <w:rPr>
          <w:color w:val="FF0000"/>
        </w:rPr>
        <w:t xml:space="preserve">: </w:t>
      </w:r>
      <w:r w:rsidRPr="004E26E4">
        <w:t>Unit Measurements</w:t>
      </w:r>
    </w:p>
    <w:p w14:paraId="1E982DE6" w14:textId="77777777" w:rsidR="00462B59" w:rsidRPr="00462B59" w:rsidRDefault="00462B59" w:rsidP="00462B59">
      <w:pPr>
        <w:pStyle w:val="NoSpacing"/>
        <w:rPr>
          <w:b/>
        </w:rPr>
      </w:pPr>
    </w:p>
    <w:p w14:paraId="4F259D48" w14:textId="77777777" w:rsidR="00462B59" w:rsidRDefault="00462B59" w:rsidP="00462B59">
      <w:pPr>
        <w:pStyle w:val="NoSpacing"/>
      </w:pPr>
      <w:r>
        <w:t>The SI Units (International System of Units) are standardized units used across the world to ensure consistency in measurements. In the lab, the chemist uses these units to ensure accuracy.</w:t>
      </w:r>
      <w:commentRangeEnd w:id="31"/>
      <w:r w:rsidR="00B94661">
        <w:rPr>
          <w:rStyle w:val="CommentReference"/>
        </w:rPr>
        <w:commentReference w:id="31"/>
      </w:r>
    </w:p>
    <w:p w14:paraId="710FACFE" w14:textId="77777777" w:rsidR="00462B59" w:rsidRDefault="00462B59" w:rsidP="00462B59">
      <w:pPr>
        <w:pStyle w:val="NoSpacing"/>
      </w:pPr>
    </w:p>
    <w:p w14:paraId="016C8450" w14:textId="77777777" w:rsidR="00462B59" w:rsidRDefault="00462B59" w:rsidP="00462B59">
      <w:pPr>
        <w:pStyle w:val="NoSpacing"/>
      </w:pPr>
      <w:commentRangeStart w:id="33"/>
      <w:r w:rsidRPr="00462B59">
        <w:rPr>
          <w:b/>
        </w:rPr>
        <w:t>Ampere (A):</w:t>
      </w:r>
      <w:r>
        <w:t xml:space="preserve"> Measures electric current, important in testing the conductivity of metals, which might be relevant when verifying the authenticity of the gold in the bracelet.</w:t>
      </w:r>
      <w:commentRangeEnd w:id="33"/>
      <w:r w:rsidR="00B94661">
        <w:rPr>
          <w:rStyle w:val="CommentReference"/>
        </w:rPr>
        <w:commentReference w:id="33"/>
      </w:r>
    </w:p>
    <w:p w14:paraId="3B1CA43D" w14:textId="77777777" w:rsidR="00462B59" w:rsidRDefault="00462B59" w:rsidP="00462B59">
      <w:pPr>
        <w:pStyle w:val="NoSpacing"/>
      </w:pPr>
      <w:r w:rsidRPr="00462B59">
        <w:rPr>
          <w:b/>
        </w:rPr>
        <w:t>Meter (m):</w:t>
      </w:r>
      <w:r>
        <w:t xml:space="preserve"> Measures length or distance. In our lab, we use meters to express the thickness or size of the bracelet components.</w:t>
      </w:r>
    </w:p>
    <w:p w14:paraId="54D59452" w14:textId="77777777" w:rsidR="00462B59" w:rsidRDefault="00462B59" w:rsidP="00462B59">
      <w:pPr>
        <w:pStyle w:val="NoSpacing"/>
      </w:pPr>
    </w:p>
    <w:p w14:paraId="20A80321" w14:textId="77777777" w:rsidR="00462B59" w:rsidRDefault="00462B59" w:rsidP="00462B59">
      <w:pPr>
        <w:pStyle w:val="NoSpacing"/>
      </w:pPr>
      <w:commentRangeStart w:id="34"/>
      <w:r>
        <w:t>Why is it necessary to measure the size or thickness of objects in meters when working with jewelry like a bracelet?</w:t>
      </w:r>
      <w:commentRangeEnd w:id="34"/>
      <w:r w:rsidR="00B94661">
        <w:rPr>
          <w:rStyle w:val="CommentReference"/>
        </w:rPr>
        <w:commentReference w:id="34"/>
      </w:r>
    </w:p>
    <w:p w14:paraId="688CCDB2" w14:textId="77777777" w:rsidR="00462B59" w:rsidRDefault="00462B59" w:rsidP="00462B59">
      <w:pPr>
        <w:pStyle w:val="NoSpacing"/>
      </w:pPr>
    </w:p>
    <w:p w14:paraId="7CBC1527" w14:textId="77777777" w:rsidR="00462B59" w:rsidRDefault="00462B59" w:rsidP="00462B59">
      <w:pPr>
        <w:pStyle w:val="NoSpacing"/>
      </w:pPr>
      <w:r w:rsidRPr="00462B59">
        <w:rPr>
          <w:b/>
        </w:rPr>
        <w:t>Kilogram (kg):</w:t>
      </w:r>
      <w:r>
        <w:t xml:space="preserve"> The base unit of mass. While the bracelet's mass might be measured in grams, converting it to kilograms is key for standardization.</w:t>
      </w:r>
    </w:p>
    <w:p w14:paraId="56848429" w14:textId="77777777" w:rsidR="00462B59" w:rsidRDefault="00462B59" w:rsidP="00462B59">
      <w:pPr>
        <w:pStyle w:val="NoSpacing"/>
      </w:pPr>
    </w:p>
    <w:p w14:paraId="34CEF0A3" w14:textId="77777777" w:rsidR="00462B59" w:rsidRDefault="00462B59" w:rsidP="00462B59">
      <w:pPr>
        <w:pStyle w:val="NoSpacing"/>
      </w:pPr>
      <w:commentRangeStart w:id="35"/>
      <w:r>
        <w:t>What would be the advantage of reporting the bracelet's mass in kilograms rather than grams?</w:t>
      </w:r>
      <w:commentRangeEnd w:id="35"/>
      <w:r w:rsidR="00B94661">
        <w:rPr>
          <w:rStyle w:val="CommentReference"/>
        </w:rPr>
        <w:commentReference w:id="35"/>
      </w:r>
    </w:p>
    <w:p w14:paraId="01F26B98" w14:textId="77777777" w:rsidR="00462B59" w:rsidRDefault="00462B59" w:rsidP="00462B59">
      <w:pPr>
        <w:pStyle w:val="NoSpacing"/>
      </w:pPr>
    </w:p>
    <w:p w14:paraId="4C16598B" w14:textId="77777777" w:rsidR="00462B59" w:rsidRDefault="00462B59" w:rsidP="00462B59">
      <w:pPr>
        <w:pStyle w:val="NoSpacing"/>
      </w:pPr>
      <w:r w:rsidRPr="00462B59">
        <w:rPr>
          <w:b/>
        </w:rPr>
        <w:t>Second (s):</w:t>
      </w:r>
      <w:r>
        <w:t xml:space="preserve"> The SI unit of time, essential for precise time measurements in experiments.</w:t>
      </w:r>
    </w:p>
    <w:p w14:paraId="1076139A" w14:textId="77777777" w:rsidR="00462B59" w:rsidRDefault="00462B59" w:rsidP="00462B59">
      <w:pPr>
        <w:pStyle w:val="NoSpacing"/>
      </w:pPr>
      <w:commentRangeStart w:id="36"/>
      <w:r w:rsidRPr="00462B59">
        <w:rPr>
          <w:b/>
        </w:rPr>
        <w:t>Kelvin (K):</w:t>
      </w:r>
      <w:r>
        <w:t xml:space="preserve"> Measures temperature, which could affect the density and properties of the bracelet’s materials.</w:t>
      </w:r>
    </w:p>
    <w:p w14:paraId="1CDAA6DB" w14:textId="77777777" w:rsidR="00462B59" w:rsidRDefault="00462B59" w:rsidP="00462B59">
      <w:pPr>
        <w:pStyle w:val="NoSpacing"/>
      </w:pPr>
      <w:r w:rsidRPr="00462B59">
        <w:rPr>
          <w:b/>
        </w:rPr>
        <w:t>Mole (mol):</w:t>
      </w:r>
      <w:r>
        <w:t xml:space="preserve"> The base unit </w:t>
      </w:r>
      <w:proofErr w:type="gramStart"/>
      <w:r>
        <w:t>for the amount of</w:t>
      </w:r>
      <w:proofErr w:type="gramEnd"/>
      <w:r>
        <w:t xml:space="preserve"> substance. Although less directly related to the bracelet analysis, moles are used when measuring chemical quantities.</w:t>
      </w:r>
    </w:p>
    <w:p w14:paraId="0B3FE3F9" w14:textId="77777777" w:rsidR="00462B59" w:rsidRDefault="00462B59" w:rsidP="00462B59">
      <w:pPr>
        <w:pStyle w:val="NoSpacing"/>
      </w:pPr>
      <w:r w:rsidRPr="00462B59">
        <w:rPr>
          <w:b/>
        </w:rPr>
        <w:t>Candela (cd</w:t>
      </w:r>
      <w:r>
        <w:t>): The SI unit for luminous intensity, relevant if examining how gemstones reflect light.</w:t>
      </w:r>
      <w:commentRangeEnd w:id="36"/>
      <w:r w:rsidR="00B94661">
        <w:rPr>
          <w:rStyle w:val="CommentReference"/>
        </w:rPr>
        <w:commentReference w:id="36"/>
      </w:r>
    </w:p>
    <w:p w14:paraId="2D1974B7" w14:textId="77777777" w:rsidR="00462B59" w:rsidRDefault="00462B59" w:rsidP="00972DE8">
      <w:pPr>
        <w:pStyle w:val="NoSpacing"/>
      </w:pPr>
    </w:p>
    <w:p w14:paraId="449F5F3B" w14:textId="77777777" w:rsidR="00462B59" w:rsidRDefault="00462B59" w:rsidP="00972DE8">
      <w:pPr>
        <w:pStyle w:val="NoSpacing"/>
      </w:pPr>
    </w:p>
    <w:p w14:paraId="3115309A" w14:textId="77777777" w:rsidR="00462B59" w:rsidRDefault="00462B59" w:rsidP="00462B59">
      <w:pPr>
        <w:pStyle w:val="NoSpacing"/>
        <w:rPr>
          <w:b/>
        </w:rPr>
      </w:pPr>
      <w:r w:rsidRPr="00462B59">
        <w:rPr>
          <w:b/>
        </w:rPr>
        <w:t>Dimensional Analysis and Unit Conversion</w:t>
      </w:r>
    </w:p>
    <w:p w14:paraId="14F65971" w14:textId="77777777" w:rsidR="0009765A" w:rsidRPr="00462B59" w:rsidRDefault="0009765A" w:rsidP="00462B59">
      <w:pPr>
        <w:pStyle w:val="NoSpacing"/>
        <w:rPr>
          <w:b/>
        </w:rPr>
      </w:pPr>
    </w:p>
    <w:p w14:paraId="49D20131" w14:textId="77777777" w:rsidR="00462B59" w:rsidRDefault="00462B59" w:rsidP="00462B59">
      <w:pPr>
        <w:pStyle w:val="NoSpacing"/>
      </w:pPr>
      <w:commentRangeStart w:id="37"/>
      <w:r>
        <w:t xml:space="preserve">Dimensional analysis is a tool to convert between different units using conversion factors. </w:t>
      </w:r>
      <w:commentRangeEnd w:id="37"/>
      <w:r w:rsidR="00B94661">
        <w:rPr>
          <w:rStyle w:val="CommentReference"/>
        </w:rPr>
        <w:commentReference w:id="37"/>
      </w:r>
      <w:r>
        <w:t xml:space="preserve">This ensures that all measurements are expressed in the same units for easier comparison and analysis. For instance, converting grams to kilograms or centimeters cubed (cm³) to liters ensures consistency in calculations </w:t>
      </w:r>
      <w:r>
        <w:lastRenderedPageBreak/>
        <w:t>like density. The chemist might need to convert the density from grams per cubic centimeter (g/cm³) to kilograms per liter (kg/L).</w:t>
      </w:r>
    </w:p>
    <w:p w14:paraId="18849709" w14:textId="77777777" w:rsidR="00462B59" w:rsidRDefault="00462B59" w:rsidP="00462B59">
      <w:pPr>
        <w:pStyle w:val="NoSpacing"/>
      </w:pPr>
    </w:p>
    <w:p w14:paraId="31A2ECC4" w14:textId="77777777" w:rsidR="00462B59" w:rsidRPr="0009765A" w:rsidRDefault="00462B59" w:rsidP="00462B59">
      <w:pPr>
        <w:pStyle w:val="NoSpacing"/>
        <w:rPr>
          <w:b/>
        </w:rPr>
      </w:pPr>
      <w:r w:rsidRPr="0009765A">
        <w:rPr>
          <w:b/>
        </w:rPr>
        <w:t>Perform Dimensional Analysis</w:t>
      </w:r>
    </w:p>
    <w:p w14:paraId="5261F365" w14:textId="77777777" w:rsidR="00462B59" w:rsidRDefault="00462B59" w:rsidP="00462B59">
      <w:pPr>
        <w:pStyle w:val="NoSpacing"/>
      </w:pPr>
      <w:r>
        <w:t>To con</w:t>
      </w:r>
      <w:r w:rsidR="0009765A">
        <w:t>vert units, follow these steps:</w:t>
      </w:r>
    </w:p>
    <w:p w14:paraId="12C33B84" w14:textId="77777777" w:rsidR="0009765A" w:rsidRDefault="0009765A" w:rsidP="00462B59">
      <w:pPr>
        <w:pStyle w:val="NoSpacing"/>
      </w:pPr>
    </w:p>
    <w:p w14:paraId="66CEF7EA" w14:textId="77777777" w:rsidR="00462B59" w:rsidRDefault="00462B59" w:rsidP="00462B59">
      <w:pPr>
        <w:pStyle w:val="NoSpacing"/>
      </w:pPr>
      <w:r>
        <w:t>Write down the value you want to convert.</w:t>
      </w:r>
    </w:p>
    <w:p w14:paraId="2D09B85B" w14:textId="77777777" w:rsidR="00462B59" w:rsidRDefault="00462B59" w:rsidP="00462B59">
      <w:pPr>
        <w:pStyle w:val="NoSpacing"/>
      </w:pPr>
      <w:r>
        <w:t xml:space="preserve">Multiply by a </w:t>
      </w:r>
      <w:commentRangeStart w:id="38"/>
      <w:r>
        <w:t>conversion factor</w:t>
      </w:r>
      <w:commentRangeEnd w:id="38"/>
      <w:r w:rsidR="00D3373A">
        <w:rPr>
          <w:rStyle w:val="CommentReference"/>
        </w:rPr>
        <w:commentReference w:id="38"/>
      </w:r>
      <w:r>
        <w:t>, ensuring units cancel out appropriately.</w:t>
      </w:r>
    </w:p>
    <w:p w14:paraId="68F2478F" w14:textId="77777777" w:rsidR="00462B59" w:rsidRDefault="00462B59" w:rsidP="00462B59">
      <w:pPr>
        <w:pStyle w:val="NoSpacing"/>
      </w:pPr>
      <w:r>
        <w:t>Continue multiplying by conversion factors until you reach the desired unit.</w:t>
      </w:r>
    </w:p>
    <w:p w14:paraId="31B0243F" w14:textId="77777777" w:rsidR="00462B59" w:rsidRDefault="00462B59" w:rsidP="00462B59">
      <w:pPr>
        <w:pStyle w:val="NoSpacing"/>
      </w:pPr>
      <w:r>
        <w:t>For example, converting the density of gold from g/cm³ to kg/L: 1 g/cm³ × (1 kg / 1000 g) × (1000 cm³ / 1 L) = 1 kg/L.</w:t>
      </w:r>
    </w:p>
    <w:p w14:paraId="4D6B62EC" w14:textId="77777777" w:rsidR="00462B59" w:rsidRDefault="00816E64" w:rsidP="00ED593F">
      <w:pPr>
        <w:pStyle w:val="NoSpacing"/>
        <w:jc w:val="center"/>
      </w:pPr>
      <w:commentRangeStart w:id="39"/>
      <w:r w:rsidRPr="00816E64">
        <w:rPr>
          <w:noProof/>
        </w:rPr>
        <w:drawing>
          <wp:inline distT="0" distB="0" distL="0" distR="0" wp14:anchorId="00A395F1" wp14:editId="1EBC01C4">
            <wp:extent cx="3167094" cy="17425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76382" cy="1747688"/>
                    </a:xfrm>
                    <a:prstGeom prst="rect">
                      <a:avLst/>
                    </a:prstGeom>
                  </pic:spPr>
                </pic:pic>
              </a:graphicData>
            </a:graphic>
          </wp:inline>
        </w:drawing>
      </w:r>
      <w:commentRangeEnd w:id="39"/>
      <w:r>
        <w:rPr>
          <w:rStyle w:val="CommentReference"/>
        </w:rPr>
        <w:commentReference w:id="39"/>
      </w:r>
    </w:p>
    <w:p w14:paraId="2BBED000" w14:textId="77777777" w:rsidR="0009765A" w:rsidRDefault="0009765A" w:rsidP="00462B59">
      <w:pPr>
        <w:pStyle w:val="NoSpacing"/>
      </w:pPr>
    </w:p>
    <w:p w14:paraId="523E68CA" w14:textId="77777777" w:rsidR="00462B59" w:rsidRDefault="00462B59" w:rsidP="00462B59">
      <w:pPr>
        <w:pStyle w:val="NoSpacing"/>
      </w:pPr>
      <w:commentRangeStart w:id="40"/>
      <w:r>
        <w:t>How can dimensional analysis help when comparing measurements in different unit systems?</w:t>
      </w:r>
      <w:commentRangeEnd w:id="40"/>
      <w:r w:rsidR="00D3373A">
        <w:rPr>
          <w:rStyle w:val="CommentReference"/>
        </w:rPr>
        <w:commentReference w:id="40"/>
      </w:r>
    </w:p>
    <w:p w14:paraId="3F46F097" w14:textId="77777777" w:rsidR="00D47729" w:rsidRDefault="00D47729" w:rsidP="00462B59">
      <w:pPr>
        <w:pStyle w:val="NoSpacing"/>
      </w:pPr>
    </w:p>
    <w:p w14:paraId="1F889737" w14:textId="4FA277E5" w:rsidR="0071735B" w:rsidRPr="0071735B" w:rsidRDefault="0071735B" w:rsidP="0071735B">
      <w:pPr>
        <w:pStyle w:val="Heading2"/>
      </w:pPr>
      <w:bookmarkStart w:id="41" w:name="_Toc179494535"/>
      <w:r w:rsidRPr="0071735B">
        <w:t>Progress Check</w:t>
      </w:r>
      <w:bookmarkEnd w:id="41"/>
      <w:ins w:id="42" w:author="Laura M" w:date="2024-10-30T10:53:00Z">
        <w:r w:rsidR="00D3373A">
          <w:t xml:space="preserve"> 2</w:t>
        </w:r>
      </w:ins>
    </w:p>
    <w:p w14:paraId="561DE1F6" w14:textId="77777777" w:rsidR="00D47729" w:rsidRDefault="00D47729" w:rsidP="00462B59">
      <w:pPr>
        <w:pStyle w:val="NoSpacing"/>
      </w:pPr>
    </w:p>
    <w:p w14:paraId="5372710F" w14:textId="77777777" w:rsidR="00510BD1" w:rsidRPr="00D3373A" w:rsidRDefault="00510BD1" w:rsidP="00510BD1">
      <w:pPr>
        <w:pStyle w:val="ListParagraph"/>
        <w:numPr>
          <w:ilvl w:val="0"/>
          <w:numId w:val="1"/>
        </w:numPr>
        <w:rPr>
          <w:strike/>
          <w:rPrChange w:id="43" w:author="Laura M" w:date="2024-10-30T10:54:00Z">
            <w:rPr/>
          </w:rPrChange>
        </w:rPr>
      </w:pPr>
      <w:r w:rsidRPr="0052365A">
        <w:t>You measured the volume of a liquid as 150 mL using a graduated cylinder. Convert this volume into cubic centimeters and express your answer in scientific notation.</w:t>
      </w:r>
      <w:r>
        <w:t xml:space="preserve"> </w:t>
      </w:r>
      <w:commentRangeStart w:id="44"/>
      <w:r w:rsidRPr="00D3373A">
        <w:rPr>
          <w:strike/>
          <w:rPrChange w:id="45" w:author="Laura M" w:date="2024-10-30T10:54:00Z">
            <w:rPr/>
          </w:rPrChange>
        </w:rPr>
        <w:t>(DOK 2)</w:t>
      </w:r>
      <w:commentRangeEnd w:id="44"/>
      <w:r w:rsidR="00D3373A">
        <w:rPr>
          <w:rStyle w:val="CommentReference"/>
        </w:rPr>
        <w:commentReference w:id="44"/>
      </w:r>
    </w:p>
    <w:p w14:paraId="68682C5B" w14:textId="77777777" w:rsidR="00510BD1" w:rsidRPr="00D3373A" w:rsidRDefault="00510BD1" w:rsidP="00510BD1">
      <w:pPr>
        <w:pStyle w:val="ListParagraph"/>
        <w:numPr>
          <w:ilvl w:val="0"/>
          <w:numId w:val="1"/>
        </w:numPr>
        <w:rPr>
          <w:strike/>
          <w:rPrChange w:id="46" w:author="Laura M" w:date="2024-10-30T10:54:00Z">
            <w:rPr/>
          </w:rPrChange>
        </w:rPr>
      </w:pPr>
      <w:r w:rsidRPr="0052365A">
        <w:t>Imagine you have a sample of an unknown metal with a mass of 0.0025 kilograms. Convert this mass into grams and express it in scientific notation.</w:t>
      </w:r>
      <w:r>
        <w:t xml:space="preserve"> </w:t>
      </w:r>
      <w:r w:rsidRPr="00D3373A">
        <w:rPr>
          <w:strike/>
          <w:rPrChange w:id="47" w:author="Laura M" w:date="2024-10-30T10:54:00Z">
            <w:rPr/>
          </w:rPrChange>
        </w:rPr>
        <w:t>(DOK 2)</w:t>
      </w:r>
    </w:p>
    <w:p w14:paraId="7F7A8C13" w14:textId="77777777" w:rsidR="00462B59" w:rsidRDefault="00462B59" w:rsidP="00972DE8">
      <w:pPr>
        <w:pStyle w:val="NoSpacing"/>
      </w:pPr>
    </w:p>
    <w:p w14:paraId="1B5CC01F" w14:textId="77777777" w:rsidR="007D7C0D" w:rsidRPr="00D3373A" w:rsidRDefault="007D7C0D" w:rsidP="007D7C0D">
      <w:pPr>
        <w:pStyle w:val="Heading2"/>
        <w:rPr>
          <w:strike/>
          <w:rPrChange w:id="48" w:author="Laura M" w:date="2024-10-30T10:54:00Z">
            <w:rPr/>
          </w:rPrChange>
        </w:rPr>
      </w:pPr>
      <w:r w:rsidRPr="00D3373A">
        <w:rPr>
          <w:strike/>
          <w:rPrChange w:id="49" w:author="Laura M" w:date="2024-10-30T10:54:00Z">
            <w:rPr/>
          </w:rPrChange>
        </w:rPr>
        <w:t xml:space="preserve">Power Up </w:t>
      </w:r>
    </w:p>
    <w:p w14:paraId="50432B9E" w14:textId="77777777" w:rsidR="00E03309" w:rsidRDefault="00E03309" w:rsidP="00E03309">
      <w:commentRangeStart w:id="50"/>
      <w:r w:rsidRPr="00BC6209">
        <w:t>Reflect on the following prompts to think critically about the content and come up with meaningf</w:t>
      </w:r>
      <w:r>
        <w:t>ul questions for inquiry about scientific notation and units.</w:t>
      </w:r>
      <w:commentRangeEnd w:id="50"/>
      <w:r w:rsidR="00D3373A">
        <w:rPr>
          <w:rStyle w:val="CommentReference"/>
        </w:rPr>
        <w:commentReference w:id="50"/>
      </w:r>
    </w:p>
    <w:p w14:paraId="3BED3BBE" w14:textId="77777777" w:rsidR="00E03309" w:rsidRDefault="00E03309" w:rsidP="00E03309">
      <w:pPr>
        <w:pStyle w:val="ListParagraph"/>
        <w:numPr>
          <w:ilvl w:val="0"/>
          <w:numId w:val="2"/>
        </w:numPr>
      </w:pPr>
      <w:r>
        <w:t>Different units can represent the same quantity.</w:t>
      </w:r>
    </w:p>
    <w:p w14:paraId="1719BEB8" w14:textId="77777777" w:rsidR="00E03309" w:rsidRDefault="00E03309" w:rsidP="00E03309">
      <w:pPr>
        <w:pStyle w:val="ListParagraph"/>
        <w:numPr>
          <w:ilvl w:val="0"/>
          <w:numId w:val="2"/>
        </w:numPr>
      </w:pPr>
      <w:r>
        <w:t>Scientific notation simplifies the representation of very large or very small numbers.</w:t>
      </w:r>
    </w:p>
    <w:p w14:paraId="51B65263" w14:textId="77777777" w:rsidR="00E03309" w:rsidRDefault="00E03309" w:rsidP="00E03309">
      <w:pPr>
        <w:pStyle w:val="ListParagraph"/>
        <w:numPr>
          <w:ilvl w:val="0"/>
          <w:numId w:val="2"/>
        </w:numPr>
      </w:pPr>
      <w:r>
        <w:t>Unit conversions are essential for accurate measurements.</w:t>
      </w:r>
    </w:p>
    <w:p w14:paraId="5A838CFC" w14:textId="77777777" w:rsidR="00E03309" w:rsidRDefault="00E03309" w:rsidP="00E03309">
      <w:pPr>
        <w:pStyle w:val="ListParagraph"/>
        <w:numPr>
          <w:ilvl w:val="0"/>
          <w:numId w:val="2"/>
        </w:numPr>
      </w:pPr>
      <w:r>
        <w:t>The choice of units can affect the interpretation of data.</w:t>
      </w:r>
    </w:p>
    <w:p w14:paraId="03C48468" w14:textId="77777777" w:rsidR="00E03309" w:rsidRDefault="00E03309" w:rsidP="00E03309">
      <w:pPr>
        <w:pStyle w:val="ListParagraph"/>
        <w:numPr>
          <w:ilvl w:val="0"/>
          <w:numId w:val="2"/>
        </w:numPr>
      </w:pPr>
      <w:r>
        <w:t>Understanding significant figures is important when using scientific notation.</w:t>
      </w:r>
    </w:p>
    <w:p w14:paraId="251829A1" w14:textId="609D02E7" w:rsidR="00E03309" w:rsidRDefault="00241479" w:rsidP="001429C8">
      <w:pPr>
        <w:pStyle w:val="Heading2"/>
      </w:pPr>
      <w:bookmarkStart w:id="51" w:name="_Toc179494537"/>
      <w:commentRangeStart w:id="52"/>
      <w:r w:rsidRPr="00241479">
        <w:rPr>
          <w:rStyle w:val="Strong"/>
          <w:b w:val="0"/>
          <w:bCs w:val="0"/>
        </w:rPr>
        <w:t xml:space="preserve">Progress Check </w:t>
      </w:r>
      <w:bookmarkEnd w:id="51"/>
      <w:ins w:id="53" w:author="Laura M" w:date="2024-10-30T10:55:00Z">
        <w:r w:rsidR="00D3373A">
          <w:rPr>
            <w:rStyle w:val="Strong"/>
            <w:b w:val="0"/>
            <w:bCs w:val="0"/>
          </w:rPr>
          <w:t>3</w:t>
        </w:r>
      </w:ins>
      <w:commentRangeEnd w:id="52"/>
      <w:ins w:id="54" w:author="Laura M" w:date="2024-10-30T10:56:00Z">
        <w:r w:rsidR="00D3373A">
          <w:rPr>
            <w:rStyle w:val="CommentReference"/>
            <w:rFonts w:asciiTheme="minorHAnsi" w:eastAsiaTheme="minorHAnsi" w:hAnsiTheme="minorHAnsi" w:cstheme="minorBidi"/>
            <w:color w:val="auto"/>
          </w:rPr>
          <w:commentReference w:id="52"/>
        </w:r>
      </w:ins>
    </w:p>
    <w:p w14:paraId="2B01C089" w14:textId="77777777" w:rsidR="001429C8" w:rsidRPr="00D3373A" w:rsidRDefault="001429C8" w:rsidP="001429C8">
      <w:pPr>
        <w:pStyle w:val="ListParagraph"/>
        <w:numPr>
          <w:ilvl w:val="0"/>
          <w:numId w:val="3"/>
        </w:numPr>
        <w:rPr>
          <w:strike/>
          <w:rPrChange w:id="55" w:author="Laura M" w:date="2024-10-30T10:55:00Z">
            <w:rPr/>
          </w:rPrChange>
        </w:rPr>
      </w:pPr>
      <w:r>
        <w:t xml:space="preserve">Why is it important for the forensic chemist to use correct units when measuring the mass and volume of materials in the bracelet investigation? How would misusing units affect the analysis of the gold and cubic zirconia stones? </w:t>
      </w:r>
      <w:r w:rsidRPr="00D3373A">
        <w:rPr>
          <w:strike/>
          <w:rPrChange w:id="56" w:author="Laura M" w:date="2024-10-30T10:55:00Z">
            <w:rPr/>
          </w:rPrChange>
        </w:rPr>
        <w:t>(DOK 3)</w:t>
      </w:r>
    </w:p>
    <w:p w14:paraId="7D440056" w14:textId="77777777" w:rsidR="001429C8" w:rsidRDefault="001429C8" w:rsidP="001429C8">
      <w:pPr>
        <w:pStyle w:val="ListParagraph"/>
        <w:numPr>
          <w:ilvl w:val="0"/>
          <w:numId w:val="3"/>
        </w:numPr>
      </w:pPr>
      <w:commentRangeStart w:id="57"/>
      <w:r w:rsidRPr="00D3373A">
        <w:rPr>
          <w:strike/>
          <w:rPrChange w:id="58" w:author="Laura M" w:date="2024-10-30T10:56:00Z">
            <w:rPr/>
          </w:rPrChange>
        </w:rPr>
        <w:lastRenderedPageBreak/>
        <w:t>In the bracelet case study,</w:t>
      </w:r>
      <w:r>
        <w:t xml:space="preserve"> </w:t>
      </w:r>
      <w:commentRangeEnd w:id="57"/>
      <w:r w:rsidR="00D3373A">
        <w:rPr>
          <w:rStyle w:val="CommentReference"/>
        </w:rPr>
        <w:commentReference w:id="57"/>
      </w:r>
      <w:r>
        <w:t xml:space="preserve">the forensic chemist measured the mass of a gold sample as 0.0193 kilograms. Convert this mass into grams. </w:t>
      </w:r>
      <w:r w:rsidRPr="00D3373A">
        <w:rPr>
          <w:strike/>
          <w:rPrChange w:id="59" w:author="Laura M" w:date="2024-10-30T10:55:00Z">
            <w:rPr/>
          </w:rPrChange>
        </w:rPr>
        <w:t>(DOK 1)</w:t>
      </w:r>
    </w:p>
    <w:p w14:paraId="34CDE8C4" w14:textId="77777777" w:rsidR="001429C8" w:rsidRPr="00D3373A" w:rsidRDefault="001429C8" w:rsidP="001429C8">
      <w:pPr>
        <w:pStyle w:val="ListParagraph"/>
        <w:numPr>
          <w:ilvl w:val="0"/>
          <w:numId w:val="3"/>
        </w:numPr>
        <w:rPr>
          <w:strike/>
          <w:rPrChange w:id="60" w:author="Laura M" w:date="2024-10-30T10:55:00Z">
            <w:rPr/>
          </w:rPrChange>
        </w:rPr>
      </w:pPr>
      <w:r>
        <w:t xml:space="preserve">Convert the number 4,500 to scientific notation. </w:t>
      </w:r>
      <w:r w:rsidRPr="00D3373A">
        <w:rPr>
          <w:strike/>
          <w:rPrChange w:id="61" w:author="Laura M" w:date="2024-10-30T10:55:00Z">
            <w:rPr/>
          </w:rPrChange>
        </w:rPr>
        <w:t>(DOK 1)</w:t>
      </w:r>
    </w:p>
    <w:p w14:paraId="5A67750D" w14:textId="77777777" w:rsidR="001429C8" w:rsidRPr="00D3373A" w:rsidRDefault="001429C8" w:rsidP="001429C8">
      <w:pPr>
        <w:pStyle w:val="ListParagraph"/>
        <w:numPr>
          <w:ilvl w:val="0"/>
          <w:numId w:val="3"/>
        </w:numPr>
        <w:rPr>
          <w:strike/>
          <w:rPrChange w:id="62" w:author="Laura M" w:date="2024-10-30T10:55:00Z">
            <w:rPr/>
          </w:rPrChange>
        </w:rPr>
      </w:pPr>
      <w:r>
        <w:t xml:space="preserve">Given the measurements </w:t>
      </w:r>
      <w:commentRangeStart w:id="63"/>
      <w:r>
        <w:t>3.0 m and 2.5 m, calculate the total distance and express your answer in scientific notation</w:t>
      </w:r>
      <w:commentRangeEnd w:id="63"/>
      <w:r w:rsidR="00D3373A">
        <w:rPr>
          <w:rStyle w:val="CommentReference"/>
        </w:rPr>
        <w:commentReference w:id="63"/>
      </w:r>
      <w:r>
        <w:t xml:space="preserve">. </w:t>
      </w:r>
      <w:r w:rsidRPr="00D3373A">
        <w:rPr>
          <w:strike/>
          <w:rPrChange w:id="64" w:author="Laura M" w:date="2024-10-30T10:55:00Z">
            <w:rPr/>
          </w:rPrChange>
        </w:rPr>
        <w:t>(DOK 2)</w:t>
      </w:r>
    </w:p>
    <w:p w14:paraId="4E02695C" w14:textId="77777777" w:rsidR="001429C8" w:rsidRPr="00D3373A" w:rsidRDefault="001429C8" w:rsidP="001429C8">
      <w:pPr>
        <w:pStyle w:val="ListParagraph"/>
        <w:numPr>
          <w:ilvl w:val="0"/>
          <w:numId w:val="3"/>
        </w:numPr>
        <w:rPr>
          <w:strike/>
          <w:rPrChange w:id="65" w:author="Laura M" w:date="2024-10-30T10:55:00Z">
            <w:rPr/>
          </w:rPrChange>
        </w:rPr>
      </w:pPr>
      <w:r>
        <w:t xml:space="preserve">Design a scenario where you would need to convert units (e.g., from meters to kilometers) and apply scientific notation to express your answer. What steps would you take? </w:t>
      </w:r>
      <w:r w:rsidRPr="00D3373A">
        <w:rPr>
          <w:strike/>
          <w:rPrChange w:id="66" w:author="Laura M" w:date="2024-10-30T10:55:00Z">
            <w:rPr/>
          </w:rPrChange>
        </w:rPr>
        <w:t>(DOK 3)</w:t>
      </w:r>
    </w:p>
    <w:p w14:paraId="4D90CF01" w14:textId="77777777" w:rsidR="001429C8" w:rsidRPr="00905E24" w:rsidRDefault="001429C8" w:rsidP="001429C8">
      <w:pPr>
        <w:pStyle w:val="NormalWeb"/>
        <w:numPr>
          <w:ilvl w:val="0"/>
          <w:numId w:val="3"/>
        </w:numPr>
        <w:rPr>
          <w:rFonts w:asciiTheme="minorHAnsi" w:eastAsiaTheme="minorHAnsi" w:hAnsiTheme="minorHAnsi" w:cstheme="minorBidi"/>
          <w:sz w:val="22"/>
          <w:szCs w:val="22"/>
        </w:rPr>
      </w:pPr>
      <w:r w:rsidRPr="00905E24">
        <w:rPr>
          <w:rFonts w:asciiTheme="minorHAnsi" w:eastAsiaTheme="minorHAnsi" w:hAnsiTheme="minorHAnsi" w:cstheme="minorBidi"/>
          <w:bCs/>
          <w:sz w:val="22"/>
          <w:szCs w:val="22"/>
        </w:rPr>
        <w:t>Which of the following represents the correct conversion of 0.0035 kilograms into grams, expressed in scientific notation?</w:t>
      </w:r>
    </w:p>
    <w:p w14:paraId="4762385F" w14:textId="77777777" w:rsidR="00905E24" w:rsidRPr="00905E24" w:rsidRDefault="00905E24" w:rsidP="00905E24">
      <w:pPr>
        <w:pStyle w:val="NormalWeb"/>
        <w:numPr>
          <w:ilvl w:val="0"/>
          <w:numId w:val="4"/>
        </w:numPr>
        <w:rPr>
          <w:rFonts w:asciiTheme="minorHAnsi" w:eastAsiaTheme="minorEastAsia" w:hAnsiTheme="minorHAnsi" w:cstheme="minorBidi"/>
          <w:sz w:val="22"/>
          <w:szCs w:val="22"/>
        </w:rPr>
      </w:pPr>
      <w:commentRangeStart w:id="67"/>
      <m:oMath>
        <m:r>
          <m:rPr>
            <m:sty m:val="p"/>
          </m:rPr>
          <w:rPr>
            <w:rFonts w:ascii="Cambria Math" w:eastAsiaTheme="minorHAnsi" w:hAnsi="Cambria Math" w:cstheme="minorBidi"/>
            <w:sz w:val="22"/>
            <w:szCs w:val="22"/>
          </w:rPr>
          <m:t xml:space="preserve">3.5× </m:t>
        </m:r>
        <m:sSup>
          <m:sSupPr>
            <m:ctrlPr>
              <w:rPr>
                <w:rFonts w:ascii="Cambria Math" w:eastAsiaTheme="minorHAnsi" w:hAnsi="Cambria Math" w:cstheme="minorBidi"/>
                <w:sz w:val="22"/>
                <w:szCs w:val="22"/>
              </w:rPr>
            </m:ctrlPr>
          </m:sSupPr>
          <m:e>
            <m:r>
              <m:rPr>
                <m:sty m:val="p"/>
              </m:rPr>
              <w:rPr>
                <w:rFonts w:ascii="Cambria Math" w:eastAsiaTheme="minorHAnsi" w:hAnsi="Cambria Math" w:cstheme="minorBidi"/>
                <w:sz w:val="22"/>
                <w:szCs w:val="22"/>
              </w:rPr>
              <m:t>10</m:t>
            </m:r>
          </m:e>
          <m:sup>
            <m:r>
              <m:rPr>
                <m:sty m:val="p"/>
              </m:rPr>
              <w:rPr>
                <w:rFonts w:ascii="Cambria Math" w:eastAsiaTheme="minorHAnsi" w:hAnsi="Cambria Math" w:cstheme="minorBidi"/>
                <w:sz w:val="22"/>
                <w:szCs w:val="22"/>
              </w:rPr>
              <m:t>1</m:t>
            </m:r>
          </m:sup>
        </m:sSup>
        <m:r>
          <m:rPr>
            <m:sty m:val="p"/>
          </m:rPr>
          <w:rPr>
            <w:rFonts w:ascii="Cambria Math" w:eastAsiaTheme="minorHAnsi" w:hAnsi="Cambria Math" w:cstheme="minorBidi"/>
            <w:sz w:val="22"/>
            <w:szCs w:val="22"/>
          </w:rPr>
          <m:t xml:space="preserve">  grams</m:t>
        </m:r>
        <w:commentRangeEnd w:id="67"/>
        <m:r>
          <m:rPr>
            <m:sty m:val="p"/>
          </m:rPr>
          <w:rPr>
            <w:rStyle w:val="CommentReference"/>
            <w:rFonts w:asciiTheme="minorHAnsi" w:eastAsiaTheme="minorHAnsi" w:hAnsiTheme="minorHAnsi" w:cstheme="minorBidi"/>
          </w:rPr>
          <w:commentReference w:id="67"/>
        </m:r>
      </m:oMath>
    </w:p>
    <w:p w14:paraId="1E197AA4" w14:textId="77777777" w:rsidR="00074F49" w:rsidRPr="00074F49" w:rsidRDefault="00905E24" w:rsidP="00905E24">
      <w:pPr>
        <w:pStyle w:val="NormalWeb"/>
        <w:numPr>
          <w:ilvl w:val="0"/>
          <w:numId w:val="4"/>
        </w:numPr>
        <w:rPr>
          <w:rFonts w:asciiTheme="minorHAnsi" w:eastAsiaTheme="minorEastAsia" w:hAnsiTheme="minorHAnsi" w:cstheme="minorBidi"/>
          <w:sz w:val="22"/>
          <w:szCs w:val="22"/>
        </w:rPr>
      </w:pPr>
      <m:oMath>
        <m:r>
          <w:rPr>
            <w:rFonts w:ascii="Cambria Math" w:eastAsiaTheme="minorHAnsi" w:hAnsi="Cambria Math" w:cstheme="minorBidi"/>
            <w:sz w:val="22"/>
            <w:szCs w:val="22"/>
          </w:rPr>
          <m:t xml:space="preserve">3.5× </m:t>
        </m:r>
        <m:sSup>
          <m:sSupPr>
            <m:ctrlPr>
              <w:rPr>
                <w:rFonts w:ascii="Cambria Math" w:eastAsiaTheme="minorHAnsi" w:hAnsi="Cambria Math" w:cstheme="minorBidi"/>
                <w:i/>
                <w:sz w:val="22"/>
                <w:szCs w:val="22"/>
              </w:rPr>
            </m:ctrlPr>
          </m:sSupPr>
          <m:e>
            <m:r>
              <w:rPr>
                <w:rFonts w:ascii="Cambria Math" w:eastAsiaTheme="minorHAnsi" w:hAnsi="Cambria Math" w:cstheme="minorBidi"/>
                <w:sz w:val="22"/>
                <w:szCs w:val="22"/>
              </w:rPr>
              <m:t>10</m:t>
            </m:r>
          </m:e>
          <m:sup>
            <m:d>
              <m:dPr>
                <m:begChr m:val="{"/>
                <m:endChr m:val="}"/>
                <m:ctrlPr>
                  <w:rPr>
                    <w:rFonts w:ascii="Cambria Math" w:eastAsiaTheme="minorHAnsi" w:hAnsi="Cambria Math" w:cstheme="minorBidi"/>
                    <w:i/>
                    <w:sz w:val="22"/>
                    <w:szCs w:val="22"/>
                  </w:rPr>
                </m:ctrlPr>
              </m:dPr>
              <m:e>
                <m:r>
                  <w:rPr>
                    <w:rFonts w:ascii="Cambria Math" w:eastAsiaTheme="minorHAnsi" w:hAnsi="Cambria Math" w:cstheme="minorBidi"/>
                    <w:sz w:val="22"/>
                    <w:szCs w:val="22"/>
                  </w:rPr>
                  <m:t>2</m:t>
                </m:r>
              </m:e>
            </m:d>
          </m:sup>
        </m:sSup>
        <m:r>
          <m:rPr>
            <m:sty m:val="p"/>
          </m:rPr>
          <w:rPr>
            <w:rFonts w:ascii="Cambria Math" w:eastAsiaTheme="minorHAnsi" w:hAnsi="Cambria Math" w:cstheme="minorBidi"/>
            <w:sz w:val="22"/>
            <w:szCs w:val="22"/>
          </w:rPr>
          <m:t>grams</m:t>
        </m:r>
      </m:oMath>
    </w:p>
    <w:p w14:paraId="5282AF28" w14:textId="77777777" w:rsidR="00074F49" w:rsidRDefault="00905E24" w:rsidP="00905E24">
      <w:pPr>
        <w:pStyle w:val="NormalWeb"/>
        <w:numPr>
          <w:ilvl w:val="0"/>
          <w:numId w:val="4"/>
        </w:numPr>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 </w:t>
      </w:r>
      <m:oMath>
        <m:r>
          <w:rPr>
            <w:rFonts w:ascii="Cambria Math" w:eastAsiaTheme="minorHAnsi" w:hAnsi="Cambria Math" w:cstheme="minorBidi"/>
            <w:sz w:val="22"/>
            <w:szCs w:val="22"/>
          </w:rPr>
          <m:t>3.5×</m:t>
        </m:r>
        <m:sSup>
          <m:sSupPr>
            <m:ctrlPr>
              <w:rPr>
                <w:rFonts w:ascii="Cambria Math" w:eastAsiaTheme="minorHAnsi" w:hAnsi="Cambria Math" w:cstheme="minorBidi"/>
                <w:i/>
                <w:sz w:val="22"/>
                <w:szCs w:val="22"/>
              </w:rPr>
            </m:ctrlPr>
          </m:sSupPr>
          <m:e>
            <m:r>
              <w:rPr>
                <w:rFonts w:ascii="Cambria Math" w:eastAsiaTheme="minorHAnsi" w:hAnsi="Cambria Math" w:cstheme="minorBidi"/>
                <w:sz w:val="22"/>
                <w:szCs w:val="22"/>
              </w:rPr>
              <m:t>10</m:t>
            </m:r>
          </m:e>
          <m:sup>
            <m:d>
              <m:dPr>
                <m:begChr m:val="{"/>
                <m:endChr m:val="}"/>
                <m:ctrlPr>
                  <w:rPr>
                    <w:rFonts w:ascii="Cambria Math" w:eastAsiaTheme="minorHAnsi" w:hAnsi="Cambria Math" w:cstheme="minorBidi"/>
                    <w:i/>
                    <w:sz w:val="22"/>
                    <w:szCs w:val="22"/>
                  </w:rPr>
                </m:ctrlPr>
              </m:dPr>
              <m:e>
                <m:r>
                  <w:rPr>
                    <w:rFonts w:ascii="Cambria Math" w:eastAsiaTheme="minorHAnsi" w:hAnsi="Cambria Math" w:cstheme="minorBidi"/>
                    <w:sz w:val="22"/>
                    <w:szCs w:val="22"/>
                  </w:rPr>
                  <m:t>3</m:t>
                </m:r>
              </m:e>
            </m:d>
          </m:sup>
        </m:sSup>
        <m:r>
          <m:rPr>
            <m:sty m:val="p"/>
          </m:rPr>
          <w:rPr>
            <w:rFonts w:ascii="Cambria Math" w:eastAsiaTheme="minorHAnsi" w:hAnsi="Cambria Math" w:cstheme="minorBidi"/>
            <w:sz w:val="22"/>
            <w:szCs w:val="22"/>
          </w:rPr>
          <m:t xml:space="preserve"> grams</m:t>
        </m:r>
      </m:oMath>
      <w:r>
        <w:rPr>
          <w:rFonts w:asciiTheme="minorHAnsi" w:eastAsiaTheme="minorEastAsia" w:hAnsiTheme="minorHAnsi" w:cstheme="minorBidi"/>
          <w:sz w:val="22"/>
          <w:szCs w:val="22"/>
        </w:rPr>
        <w:t xml:space="preserve"> </w:t>
      </w:r>
    </w:p>
    <w:p w14:paraId="7A86799A" w14:textId="77777777" w:rsidR="001429C8" w:rsidRPr="00074F49" w:rsidRDefault="00905E24" w:rsidP="00905E24">
      <w:pPr>
        <w:pStyle w:val="NormalWeb"/>
        <w:numPr>
          <w:ilvl w:val="0"/>
          <w:numId w:val="4"/>
        </w:numPr>
        <w:rPr>
          <w:rFonts w:asciiTheme="minorHAnsi" w:eastAsiaTheme="minorEastAsia" w:hAnsiTheme="minorHAnsi" w:cstheme="minorBidi"/>
          <w:sz w:val="22"/>
          <w:szCs w:val="22"/>
        </w:rPr>
      </w:pPr>
      <m:oMath>
        <m:r>
          <w:rPr>
            <w:rFonts w:ascii="Cambria Math" w:eastAsiaTheme="minorHAnsi" w:hAnsi="Cambria Math" w:cstheme="minorBidi"/>
            <w:sz w:val="22"/>
            <w:szCs w:val="22"/>
          </w:rPr>
          <m:t xml:space="preserve">3.5× </m:t>
        </m:r>
        <m:sSup>
          <m:sSupPr>
            <m:ctrlPr>
              <w:rPr>
                <w:rFonts w:ascii="Cambria Math" w:eastAsiaTheme="minorHAnsi" w:hAnsi="Cambria Math" w:cstheme="minorBidi"/>
                <w:i/>
                <w:sz w:val="22"/>
                <w:szCs w:val="22"/>
              </w:rPr>
            </m:ctrlPr>
          </m:sSupPr>
          <m:e>
            <m:r>
              <w:rPr>
                <w:rFonts w:ascii="Cambria Math" w:eastAsiaTheme="minorHAnsi" w:hAnsi="Cambria Math" w:cstheme="minorBidi"/>
                <w:sz w:val="22"/>
                <w:szCs w:val="22"/>
              </w:rPr>
              <m:t>10</m:t>
            </m:r>
          </m:e>
          <m:sup>
            <m:d>
              <m:dPr>
                <m:begChr m:val="{"/>
                <m:endChr m:val="}"/>
                <m:ctrlPr>
                  <w:rPr>
                    <w:rFonts w:ascii="Cambria Math" w:eastAsiaTheme="minorHAnsi" w:hAnsi="Cambria Math" w:cstheme="minorBidi"/>
                    <w:i/>
                    <w:sz w:val="22"/>
                    <w:szCs w:val="22"/>
                  </w:rPr>
                </m:ctrlPr>
              </m:dPr>
              <m:e>
                <m:r>
                  <w:rPr>
                    <w:rFonts w:ascii="Cambria Math" w:eastAsiaTheme="minorHAnsi" w:hAnsi="Cambria Math" w:cstheme="minorBidi"/>
                    <w:sz w:val="22"/>
                    <w:szCs w:val="22"/>
                  </w:rPr>
                  <m:t>4</m:t>
                </m:r>
              </m:e>
            </m:d>
          </m:sup>
        </m:sSup>
        <m:r>
          <m:rPr>
            <m:sty m:val="p"/>
          </m:rPr>
          <w:rPr>
            <w:rFonts w:ascii="Cambria Math" w:eastAsiaTheme="minorHAnsi" w:hAnsi="Cambria Math" w:cstheme="minorBidi"/>
            <w:sz w:val="22"/>
            <w:szCs w:val="22"/>
          </w:rPr>
          <m:t>grams</m:t>
        </m:r>
      </m:oMath>
    </w:p>
    <w:p w14:paraId="13F4149D" w14:textId="77777777" w:rsidR="001429C8" w:rsidRDefault="001429C8" w:rsidP="00905E24">
      <w:pPr>
        <w:pStyle w:val="ListParagraph"/>
      </w:pPr>
    </w:p>
    <w:p w14:paraId="15C794B1" w14:textId="77777777" w:rsidR="005C2513" w:rsidRDefault="005C2513" w:rsidP="00905E24">
      <w:pPr>
        <w:pStyle w:val="ListParagraph"/>
      </w:pPr>
    </w:p>
    <w:p w14:paraId="24A012FC" w14:textId="77777777" w:rsidR="005C2513" w:rsidRPr="005C2513" w:rsidRDefault="005C2513" w:rsidP="005C2513">
      <w:pPr>
        <w:pStyle w:val="Heading2"/>
      </w:pPr>
      <w:r w:rsidRPr="00DA2409">
        <w:t xml:space="preserve">Going Beyond! </w:t>
      </w:r>
    </w:p>
    <w:p w14:paraId="2C05085E" w14:textId="77777777" w:rsidR="005C2513" w:rsidRDefault="005C2513" w:rsidP="005C2513">
      <w:r>
        <w:t>Scientific notation and unit conversion are not only essential in the lab but play a vital role in many aspects of our daily lives. These concepts simplify calculations involving extremely large or small numbers, which we encounter in fields such as astronomy, engineering, and finance. For example, when discussing the vast distances between planets or the minute measurements in nanotechnology, scientific notation makes these numbers easier to manage and understand. In finance, it helps simplify large transactions or population statistics.</w:t>
      </w:r>
    </w:p>
    <w:p w14:paraId="581EC82D" w14:textId="77777777" w:rsidR="005C2513" w:rsidRDefault="005C2513" w:rsidP="005C2513"/>
    <w:p w14:paraId="2FF251DF" w14:textId="77777777" w:rsidR="005C2513" w:rsidRDefault="005C2513" w:rsidP="005C2513">
      <w:r>
        <w:t>Unit conversion is equally important in areas such as travel, where converting between miles and kilometers is crucial, or in cooking, where recipes might require switching between grams, ounces, or cups. Understanding how to accurately convert units helps ensure consistency, whether you're following a recipe or determining the correct dosage of medicine.</w:t>
      </w:r>
    </w:p>
    <w:p w14:paraId="7E3BA496" w14:textId="77777777" w:rsidR="005C2513" w:rsidRDefault="005C2513" w:rsidP="005C2513"/>
    <w:p w14:paraId="512600C2" w14:textId="77777777" w:rsidR="00E03309" w:rsidRDefault="005C2513" w:rsidP="005C2513">
      <w:r>
        <w:t>In the context of sustainability and environmental awareness, converting energy usage data or carbon footprints from different units allows individuals and organizations to measure their impact on the environment more clearly. Mastering scientific notation and unit conversion empowers people to make informed decisions in both everyday tasks and critical global issues, contributing to a better understanding of the world.</w:t>
      </w:r>
    </w:p>
    <w:p w14:paraId="39F7EC77" w14:textId="77777777" w:rsidR="00E03309" w:rsidRPr="00E03309" w:rsidRDefault="00E03309" w:rsidP="00E03309"/>
    <w:sectPr w:rsidR="00E03309" w:rsidRPr="00E0330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Laura M" w:date="2024-10-30T10:11:00Z" w:initials="LM">
    <w:p w14:paraId="03C68895" w14:textId="77777777" w:rsidR="00EF3AF5" w:rsidRDefault="00EF3AF5" w:rsidP="00EF3AF5">
      <w:r>
        <w:rPr>
          <w:rStyle w:val="CommentReference"/>
        </w:rPr>
        <w:annotationRef/>
      </w:r>
      <w:r>
        <w:rPr>
          <w:color w:val="000000"/>
          <w:sz w:val="20"/>
          <w:szCs w:val="20"/>
        </w:rPr>
        <w:t>Include the Big Idea in the S&amp;S</w:t>
      </w:r>
    </w:p>
  </w:comment>
  <w:comment w:id="3" w:author="Laura M" w:date="2024-10-30T10:28:00Z" w:initials="LM">
    <w:p w14:paraId="7F629E92" w14:textId="77777777" w:rsidR="0043777D" w:rsidRDefault="0043777D" w:rsidP="0043777D">
      <w:r>
        <w:rPr>
          <w:rStyle w:val="CommentReference"/>
        </w:rPr>
        <w:annotationRef/>
      </w:r>
      <w:r>
        <w:rPr>
          <w:color w:val="000000"/>
          <w:sz w:val="20"/>
          <w:szCs w:val="20"/>
        </w:rPr>
        <w:t xml:space="preserve">This phenomenon is written from a much theoretical perspective; it talks about the rationale for the use of scientific notation and units. As such it is not engaging for students. Rather than talking about the importance of these ideas, present a case where the relevancy of those ideas becomes clear. For example, say that the chemist measured the mass of the metal in the bracelet but when the assistant inform it, by mistake the datum that was passed on was 50. Was it 50 grams? 50 kilograms? 50 micrograms? The insurance company could not make sense out of it. </w:t>
      </w:r>
    </w:p>
    <w:p w14:paraId="513660F6" w14:textId="77777777" w:rsidR="0043777D" w:rsidRDefault="0043777D" w:rsidP="0043777D">
      <w:r>
        <w:rPr>
          <w:color w:val="000000"/>
          <w:sz w:val="20"/>
          <w:szCs w:val="20"/>
        </w:rPr>
        <w:t xml:space="preserve">Create a similar engaging scenario for scientific notation, for example the width of the diamond facets 2 x 10^-6 m for example </w:t>
      </w:r>
    </w:p>
  </w:comment>
  <w:comment w:id="5" w:author="Laura M" w:date="2024-10-30T10:18:00Z" w:initials="LM">
    <w:p w14:paraId="1445C53F" w14:textId="5A1C1D2E" w:rsidR="00EF3AF5" w:rsidRDefault="00EF3AF5" w:rsidP="00EF3AF5">
      <w:r>
        <w:rPr>
          <w:rStyle w:val="CommentReference"/>
        </w:rPr>
        <w:annotationRef/>
      </w:r>
      <w:r>
        <w:rPr>
          <w:color w:val="000000"/>
          <w:sz w:val="20"/>
          <w:szCs w:val="20"/>
        </w:rPr>
        <w:t>Don’t use a concept the students yet do not know about</w:t>
      </w:r>
    </w:p>
  </w:comment>
  <w:comment w:id="8" w:author="Laura M" w:date="2024-10-30T10:31:00Z" w:initials="LM">
    <w:p w14:paraId="2BCB09FD" w14:textId="77777777" w:rsidR="0043777D" w:rsidRDefault="0043777D" w:rsidP="0043777D">
      <w:r>
        <w:rPr>
          <w:rStyle w:val="CommentReference"/>
        </w:rPr>
        <w:annotationRef/>
      </w:r>
      <w:r>
        <w:rPr>
          <w:color w:val="000000"/>
          <w:sz w:val="20"/>
          <w:szCs w:val="20"/>
        </w:rPr>
        <w:t>Replace with an engaging header either related to the case or related to the content.</w:t>
      </w:r>
    </w:p>
  </w:comment>
  <w:comment w:id="9" w:author="Laura M" w:date="2024-10-30T10:31:00Z" w:initials="LM">
    <w:p w14:paraId="628242F4" w14:textId="77777777" w:rsidR="0035232B" w:rsidRDefault="0035232B" w:rsidP="0035232B">
      <w:r>
        <w:rPr>
          <w:rStyle w:val="CommentReference"/>
        </w:rPr>
        <w:annotationRef/>
      </w:r>
      <w:r>
        <w:rPr>
          <w:color w:val="000000"/>
          <w:sz w:val="20"/>
          <w:szCs w:val="20"/>
        </w:rPr>
        <w:t>Too choppy</w:t>
      </w:r>
    </w:p>
  </w:comment>
  <w:comment w:id="10" w:author="Laura M" w:date="2024-10-30T10:32:00Z" w:initials="LM">
    <w:p w14:paraId="2CF3F5BF" w14:textId="77777777" w:rsidR="0035232B" w:rsidRDefault="0035232B" w:rsidP="0035232B">
      <w:r>
        <w:rPr>
          <w:rStyle w:val="CommentReference"/>
        </w:rPr>
        <w:annotationRef/>
      </w:r>
      <w:r>
        <w:rPr>
          <w:color w:val="000000"/>
          <w:sz w:val="20"/>
          <w:szCs w:val="20"/>
        </w:rPr>
        <w:t>What are students supposed to do with these questions?</w:t>
      </w:r>
    </w:p>
  </w:comment>
  <w:comment w:id="12" w:author="Laura M" w:date="2024-10-30T10:33:00Z" w:initials="LM">
    <w:p w14:paraId="5DB3FD75" w14:textId="77777777" w:rsidR="0035232B" w:rsidRDefault="0035232B" w:rsidP="0035232B">
      <w:r>
        <w:rPr>
          <w:rStyle w:val="CommentReference"/>
        </w:rPr>
        <w:annotationRef/>
      </w:r>
      <w:r>
        <w:rPr>
          <w:color w:val="000000"/>
          <w:sz w:val="20"/>
          <w:szCs w:val="20"/>
        </w:rPr>
        <w:t>Students yet do not know what this is</w:t>
      </w:r>
    </w:p>
  </w:comment>
  <w:comment w:id="13" w:author="Laura M" w:date="2024-10-30T10:34:00Z" w:initials="LM">
    <w:p w14:paraId="7C4760AB" w14:textId="77777777" w:rsidR="0035232B" w:rsidRDefault="0035232B" w:rsidP="0035232B">
      <w:r>
        <w:rPr>
          <w:rStyle w:val="CommentReference"/>
        </w:rPr>
        <w:annotationRef/>
      </w:r>
      <w:r>
        <w:rPr>
          <w:color w:val="000000"/>
          <w:sz w:val="20"/>
          <w:szCs w:val="20"/>
        </w:rPr>
        <w:t>Why do they need to convert units? It feels as if this is included here just to meet the requirements of the S&amp;S, but it does not flow with the account of the case.</w:t>
      </w:r>
    </w:p>
  </w:comment>
  <w:comment w:id="14" w:author="Laura M" w:date="2024-10-30T10:34:00Z" w:initials="LM">
    <w:p w14:paraId="69F6DBAC" w14:textId="77777777" w:rsidR="0035232B" w:rsidRDefault="0035232B" w:rsidP="0035232B">
      <w:r>
        <w:rPr>
          <w:rStyle w:val="CommentReference"/>
        </w:rPr>
        <w:annotationRef/>
      </w:r>
      <w:r>
        <w:rPr>
          <w:color w:val="000000"/>
          <w:sz w:val="20"/>
          <w:szCs w:val="20"/>
        </w:rPr>
        <w:t>Number the progress checks so that they can be correlated to the TG</w:t>
      </w:r>
    </w:p>
  </w:comment>
  <w:comment w:id="18" w:author="Laura M" w:date="2024-10-30T10:36:00Z" w:initials="LM">
    <w:p w14:paraId="5F4B78CA" w14:textId="77777777" w:rsidR="0035232B" w:rsidRDefault="0035232B" w:rsidP="0035232B">
      <w:r>
        <w:rPr>
          <w:rStyle w:val="CommentReference"/>
        </w:rPr>
        <w:annotationRef/>
      </w:r>
      <w:r>
        <w:rPr>
          <w:color w:val="000000"/>
          <w:sz w:val="20"/>
          <w:szCs w:val="20"/>
        </w:rPr>
        <w:t>You did not yet explain what this is but you are already asking students about it.</w:t>
      </w:r>
    </w:p>
  </w:comment>
  <w:comment w:id="20" w:author="Laura M" w:date="2024-10-30T10:36:00Z" w:initials="LM">
    <w:p w14:paraId="1E789A8C" w14:textId="77777777" w:rsidR="0035232B" w:rsidRDefault="0035232B" w:rsidP="0035232B">
      <w:r>
        <w:rPr>
          <w:rStyle w:val="CommentReference"/>
        </w:rPr>
        <w:annotationRef/>
      </w:r>
      <w:r>
        <w:rPr>
          <w:color w:val="000000"/>
          <w:sz w:val="20"/>
          <w:szCs w:val="20"/>
        </w:rPr>
        <w:t>Likewise, students would have no idea what you are talking about here</w:t>
      </w:r>
    </w:p>
  </w:comment>
  <w:comment w:id="17" w:author="Laura M" w:date="2024-10-30T10:35:00Z" w:initials="LM">
    <w:p w14:paraId="41EC2B2D" w14:textId="3EA26DC0" w:rsidR="0035232B" w:rsidRDefault="0035232B" w:rsidP="0035232B">
      <w:r>
        <w:rPr>
          <w:rStyle w:val="CommentReference"/>
        </w:rPr>
        <w:annotationRef/>
      </w:r>
      <w:r>
        <w:rPr>
          <w:color w:val="000000"/>
          <w:sz w:val="20"/>
          <w:szCs w:val="20"/>
        </w:rPr>
        <w:t>Number the q’s</w:t>
      </w:r>
    </w:p>
  </w:comment>
  <w:comment w:id="23" w:author="Laura M" w:date="2024-10-30T10:42:00Z" w:initials="LM">
    <w:p w14:paraId="2F364CB5" w14:textId="77777777" w:rsidR="00B94661" w:rsidRDefault="00B94661" w:rsidP="00B94661">
      <w:r>
        <w:rPr>
          <w:rStyle w:val="CommentReference"/>
        </w:rPr>
        <w:annotationRef/>
      </w:r>
      <w:r>
        <w:rPr>
          <w:color w:val="000000"/>
          <w:sz w:val="20"/>
          <w:szCs w:val="20"/>
        </w:rPr>
        <w:t>The client prefers to have 2 versions of each lab: an open lab and a guided lab. As written, this is a guided lab and should go in the TG as Differentiated Instruction for Students of Determination. Rewrite this lab to make it open lab in which students reflect on prior knowledge from earlier grades and design the procedure, data collection, analysis, etc.</w:t>
      </w:r>
    </w:p>
  </w:comment>
  <w:comment w:id="24" w:author="Laura M" w:date="2024-10-30T10:37:00Z" w:initials="LM">
    <w:p w14:paraId="409EC244" w14:textId="3FBF9FC2" w:rsidR="0035232B" w:rsidRDefault="0035232B" w:rsidP="0035232B">
      <w:r>
        <w:rPr>
          <w:rStyle w:val="CommentReference"/>
        </w:rPr>
        <w:annotationRef/>
      </w:r>
      <w:r>
        <w:rPr>
          <w:color w:val="000000"/>
          <w:sz w:val="20"/>
          <w:szCs w:val="20"/>
        </w:rPr>
        <w:t>This should be the header, rather than Pathfinder, but make the case to introduce the lab; otherwise it feels disjoint.</w:t>
      </w:r>
    </w:p>
  </w:comment>
  <w:comment w:id="25" w:author="Laura M" w:date="2024-10-30T10:39:00Z" w:initials="LM">
    <w:p w14:paraId="5C70010E" w14:textId="77777777" w:rsidR="0035232B" w:rsidRDefault="0035232B" w:rsidP="0035232B">
      <w:r>
        <w:rPr>
          <w:rStyle w:val="CommentReference"/>
        </w:rPr>
        <w:annotationRef/>
      </w:r>
      <w:r>
        <w:rPr>
          <w:color w:val="000000"/>
          <w:sz w:val="20"/>
          <w:szCs w:val="20"/>
        </w:rPr>
        <w:t>Not being used in the experiment</w:t>
      </w:r>
    </w:p>
  </w:comment>
  <w:comment w:id="26" w:author="Laura M" w:date="2024-10-30T10:39:00Z" w:initials="LM">
    <w:p w14:paraId="6139E118" w14:textId="77777777" w:rsidR="0035232B" w:rsidRDefault="0035232B" w:rsidP="0035232B">
      <w:r>
        <w:rPr>
          <w:rStyle w:val="CommentReference"/>
        </w:rPr>
        <w:annotationRef/>
      </w:r>
      <w:r>
        <w:rPr>
          <w:color w:val="000000"/>
          <w:sz w:val="20"/>
          <w:szCs w:val="20"/>
        </w:rPr>
        <w:t>Not being used in the experiment</w:t>
      </w:r>
    </w:p>
  </w:comment>
  <w:comment w:id="27" w:author="Laura M" w:date="2024-10-30T10:39:00Z" w:initials="LM">
    <w:p w14:paraId="0FFAD1A1" w14:textId="2C7F2E04" w:rsidR="0035232B" w:rsidRDefault="0035232B" w:rsidP="0035232B">
      <w:r>
        <w:rPr>
          <w:rStyle w:val="CommentReference"/>
        </w:rPr>
        <w:annotationRef/>
      </w:r>
      <w:r>
        <w:rPr>
          <w:color w:val="000000"/>
          <w:sz w:val="20"/>
          <w:szCs w:val="20"/>
        </w:rPr>
        <w:t>You did not explain yet how to do this. How are students supposed to do it?</w:t>
      </w:r>
    </w:p>
  </w:comment>
  <w:comment w:id="32" w:author="Laura M" w:date="2024-10-30T11:01:00Z" w:initials="LM">
    <w:p w14:paraId="00BEA367" w14:textId="77777777" w:rsidR="00D3373A" w:rsidRDefault="00D3373A" w:rsidP="00D3373A">
      <w:r>
        <w:rPr>
          <w:rStyle w:val="CommentReference"/>
        </w:rPr>
        <w:annotationRef/>
      </w:r>
      <w:r>
        <w:rPr>
          <w:color w:val="000000"/>
          <w:sz w:val="20"/>
          <w:szCs w:val="20"/>
        </w:rPr>
        <w:t>Poor explanation, not enough for students to understand how to use it, especially positive and negative powers of 10. This, which is the core of the lesson, should take not less that 2 pages, with examples.</w:t>
      </w:r>
    </w:p>
  </w:comment>
  <w:comment w:id="31" w:author="Laura M" w:date="2024-10-30T10:44:00Z" w:initials="LM">
    <w:p w14:paraId="5FD2A6B6" w14:textId="56716DD1" w:rsidR="00B94661" w:rsidRDefault="00B94661" w:rsidP="00B94661">
      <w:r>
        <w:rPr>
          <w:rStyle w:val="CommentReference"/>
        </w:rPr>
        <w:annotationRef/>
      </w:r>
      <w:r>
        <w:rPr>
          <w:color w:val="000000"/>
          <w:sz w:val="20"/>
          <w:szCs w:val="20"/>
        </w:rPr>
        <w:t>This whole explanation should go before the lab, because students need this information to do the lab. If they do not have it, they cannot do the lab and if it is presented after the lab, it is no longer relevant to them.</w:t>
      </w:r>
    </w:p>
  </w:comment>
  <w:comment w:id="33" w:author="Laura M" w:date="2024-10-30T10:46:00Z" w:initials="LM">
    <w:p w14:paraId="64E1053F" w14:textId="77777777" w:rsidR="00B94661" w:rsidRDefault="00B94661" w:rsidP="00B94661">
      <w:r>
        <w:rPr>
          <w:rStyle w:val="CommentReference"/>
        </w:rPr>
        <w:annotationRef/>
      </w:r>
      <w:r>
        <w:rPr>
          <w:color w:val="000000"/>
          <w:sz w:val="20"/>
          <w:szCs w:val="20"/>
        </w:rPr>
        <w:t>Why are you presenting Ampere here? We are not talking about electricity at all. I know, it is in the S&amp;S (because the client added it) but it is really unrelated to the lesson. So you have to make a choice: either ignore it for the benefit of coherence in the lesson or present it last (not first!) just as an additional example of other units after you present units that are relevant to the lesson such as units of mass, units of length, etc.</w:t>
      </w:r>
    </w:p>
  </w:comment>
  <w:comment w:id="34" w:author="Laura M" w:date="2024-10-30T10:48:00Z" w:initials="LM">
    <w:p w14:paraId="6989D50B" w14:textId="77777777" w:rsidR="00B94661" w:rsidRDefault="00B94661" w:rsidP="00B94661">
      <w:r>
        <w:rPr>
          <w:rStyle w:val="CommentReference"/>
        </w:rPr>
        <w:annotationRef/>
      </w:r>
      <w:r>
        <w:rPr>
          <w:color w:val="000000"/>
          <w:sz w:val="20"/>
          <w:szCs w:val="20"/>
        </w:rPr>
        <w:t>Again, what is this question doing here? Is it a header for a section where you will explain this question? Are students supposed to answer it?</w:t>
      </w:r>
    </w:p>
  </w:comment>
  <w:comment w:id="35" w:author="Laura M" w:date="2024-10-30T10:49:00Z" w:initials="LM">
    <w:p w14:paraId="7DE150FB" w14:textId="77777777" w:rsidR="00B94661" w:rsidRDefault="00B94661" w:rsidP="00B94661">
      <w:r>
        <w:rPr>
          <w:rStyle w:val="CommentReference"/>
        </w:rPr>
        <w:annotationRef/>
      </w:r>
      <w:r>
        <w:rPr>
          <w:color w:val="000000"/>
          <w:sz w:val="20"/>
          <w:szCs w:val="20"/>
        </w:rPr>
        <w:t>Same as before</w:t>
      </w:r>
    </w:p>
  </w:comment>
  <w:comment w:id="36" w:author="Laura M" w:date="2024-10-30T10:49:00Z" w:initials="LM">
    <w:p w14:paraId="720784AF" w14:textId="77777777" w:rsidR="00B94661" w:rsidRDefault="00B94661" w:rsidP="00B94661">
      <w:r>
        <w:rPr>
          <w:rStyle w:val="CommentReference"/>
        </w:rPr>
        <w:annotationRef/>
      </w:r>
      <w:r>
        <w:rPr>
          <w:color w:val="000000"/>
          <w:sz w:val="20"/>
          <w:szCs w:val="20"/>
        </w:rPr>
        <w:t>Same as said for ampere before</w:t>
      </w:r>
    </w:p>
  </w:comment>
  <w:comment w:id="37" w:author="Laura M" w:date="2024-10-30T10:51:00Z" w:initials="LM">
    <w:p w14:paraId="1995EE9F" w14:textId="77777777" w:rsidR="00B94661" w:rsidRDefault="00B94661" w:rsidP="00B94661">
      <w:r>
        <w:rPr>
          <w:rStyle w:val="CommentReference"/>
        </w:rPr>
        <w:annotationRef/>
      </w:r>
      <w:r>
        <w:rPr>
          <w:color w:val="000000"/>
          <w:sz w:val="20"/>
          <w:szCs w:val="20"/>
        </w:rPr>
        <w:t>Build a case, talk about why the chemist needs to do dimensional analysis, for example say that the chemist informed the density in some units but the insurance company wanted it in other units. Do not go straight to the theory, it is boring for students and hence they would not learn from it.</w:t>
      </w:r>
    </w:p>
  </w:comment>
  <w:comment w:id="38" w:author="Laura M" w:date="2024-10-30T10:52:00Z" w:initials="LM">
    <w:p w14:paraId="20493F64" w14:textId="77777777" w:rsidR="00D3373A" w:rsidRDefault="00D3373A" w:rsidP="00D3373A">
      <w:r>
        <w:rPr>
          <w:rStyle w:val="CommentReference"/>
        </w:rPr>
        <w:annotationRef/>
      </w:r>
      <w:r>
        <w:rPr>
          <w:color w:val="000000"/>
          <w:sz w:val="20"/>
          <w:szCs w:val="20"/>
        </w:rPr>
        <w:t>What conversion factor? Students do not know what this is</w:t>
      </w:r>
    </w:p>
  </w:comment>
  <w:comment w:id="39" w:author="Madhuri Malani" w:date="2024-10-17T12:02:00Z" w:initials="Madhuri M">
    <w:p w14:paraId="2D9C6D0F" w14:textId="2D997A66" w:rsidR="00816E64" w:rsidRDefault="00816E64">
      <w:pPr>
        <w:pStyle w:val="CommentText"/>
      </w:pPr>
      <w:r>
        <w:rPr>
          <w:rStyle w:val="CommentReference"/>
        </w:rPr>
        <w:annotationRef/>
      </w:r>
      <w:r>
        <w:t xml:space="preserve">Shutterstock ID: </w:t>
      </w:r>
      <w:r w:rsidRPr="00816E64">
        <w:t>1928146259</w:t>
      </w:r>
      <w:r>
        <w:t xml:space="preserve"> </w:t>
      </w:r>
    </w:p>
    <w:p w14:paraId="6510A7E9" w14:textId="77777777" w:rsidR="00816E64" w:rsidRDefault="00816E64">
      <w:pPr>
        <w:pStyle w:val="CommentText"/>
      </w:pPr>
      <w:r>
        <w:t>Art Briefs: Create a similar image for density unit conversions, the conversions are given above I the text and can be discussed in detail later</w:t>
      </w:r>
    </w:p>
  </w:comment>
  <w:comment w:id="40" w:author="Laura M" w:date="2024-10-30T10:53:00Z" w:initials="LM">
    <w:p w14:paraId="6F7B0FFF" w14:textId="77777777" w:rsidR="00D3373A" w:rsidRDefault="00D3373A" w:rsidP="00D3373A">
      <w:r>
        <w:rPr>
          <w:rStyle w:val="CommentReference"/>
        </w:rPr>
        <w:annotationRef/>
      </w:r>
      <w:r>
        <w:rPr>
          <w:color w:val="000000"/>
          <w:sz w:val="20"/>
          <w:szCs w:val="20"/>
        </w:rPr>
        <w:t>What is the purpose of this question here?</w:t>
      </w:r>
    </w:p>
  </w:comment>
  <w:comment w:id="44" w:author="Laura M" w:date="2024-10-30T10:54:00Z" w:initials="LM">
    <w:p w14:paraId="60716613" w14:textId="77777777" w:rsidR="00D3373A" w:rsidRDefault="00D3373A" w:rsidP="00D3373A">
      <w:r>
        <w:rPr>
          <w:rStyle w:val="CommentReference"/>
        </w:rPr>
        <w:annotationRef/>
      </w:r>
      <w:r>
        <w:rPr>
          <w:color w:val="000000"/>
          <w:sz w:val="20"/>
          <w:szCs w:val="20"/>
        </w:rPr>
        <w:t>DOK levels go in TG, not it SB</w:t>
      </w:r>
    </w:p>
  </w:comment>
  <w:comment w:id="50" w:author="Laura M" w:date="2024-10-30T10:55:00Z" w:initials="LM">
    <w:p w14:paraId="0DF7F06F" w14:textId="77777777" w:rsidR="00D3373A" w:rsidRDefault="00D3373A" w:rsidP="00D3373A">
      <w:r>
        <w:rPr>
          <w:rStyle w:val="CommentReference"/>
        </w:rPr>
        <w:annotationRef/>
      </w:r>
      <w:r>
        <w:rPr>
          <w:color w:val="000000"/>
          <w:sz w:val="20"/>
          <w:szCs w:val="20"/>
        </w:rPr>
        <w:t>Is this going to be under the Questioner icon?</w:t>
      </w:r>
    </w:p>
  </w:comment>
  <w:comment w:id="52" w:author="Laura M" w:date="2024-10-30T10:56:00Z" w:initials="LM">
    <w:p w14:paraId="20A0097C" w14:textId="77777777" w:rsidR="00D3373A" w:rsidRDefault="00D3373A" w:rsidP="00D3373A">
      <w:r>
        <w:rPr>
          <w:rStyle w:val="CommentReference"/>
        </w:rPr>
        <w:annotationRef/>
      </w:r>
      <w:r>
        <w:rPr>
          <w:color w:val="000000"/>
          <w:sz w:val="20"/>
          <w:szCs w:val="20"/>
        </w:rPr>
        <w:t>Is this the lesson check? 6 questions for a Progress Check is too many</w:t>
      </w:r>
    </w:p>
  </w:comment>
  <w:comment w:id="57" w:author="Laura M" w:date="2024-10-30T10:57:00Z" w:initials="LM">
    <w:p w14:paraId="5D79FCE1" w14:textId="77777777" w:rsidR="00D3373A" w:rsidRDefault="00D3373A" w:rsidP="00D3373A">
      <w:r>
        <w:rPr>
          <w:rStyle w:val="CommentReference"/>
        </w:rPr>
        <w:annotationRef/>
      </w:r>
      <w:r>
        <w:rPr>
          <w:color w:val="000000"/>
          <w:sz w:val="20"/>
          <w:szCs w:val="20"/>
        </w:rPr>
        <w:t>No need to preface, the students know that the forensic chemist is related to the bracelet</w:t>
      </w:r>
    </w:p>
  </w:comment>
  <w:comment w:id="63" w:author="Laura M" w:date="2024-10-30T10:58:00Z" w:initials="LM">
    <w:p w14:paraId="390FBBE9" w14:textId="77777777" w:rsidR="00D3373A" w:rsidRDefault="00D3373A" w:rsidP="00D3373A">
      <w:r>
        <w:rPr>
          <w:rStyle w:val="CommentReference"/>
        </w:rPr>
        <w:annotationRef/>
      </w:r>
      <w:r>
        <w:rPr>
          <w:color w:val="000000"/>
          <w:sz w:val="20"/>
          <w:szCs w:val="20"/>
        </w:rPr>
        <w:t>Scientific notation is used for large and small number, not for 3 m and 2,5 m</w:t>
      </w:r>
    </w:p>
  </w:comment>
  <w:comment w:id="67" w:author="Laura M" w:date="2024-10-30T10:59:00Z" w:initials="LM">
    <w:p w14:paraId="6C96B770" w14:textId="77777777" w:rsidR="00D3373A" w:rsidRDefault="00D3373A" w:rsidP="00D3373A">
      <w:r>
        <w:rPr>
          <w:rStyle w:val="CommentReference"/>
        </w:rPr>
        <w:annotationRef/>
      </w:r>
      <w:r>
        <w:rPr>
          <w:color w:val="000000"/>
          <w:sz w:val="20"/>
          <w:szCs w:val="20"/>
        </w:rPr>
        <w:t>As before, scientific notation is usually not used with small power of 10 (like 1 or 2) because rather than simplifying notation it makes it more difficult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C68895" w15:done="0"/>
  <w15:commentEx w15:paraId="513660F6" w15:done="0"/>
  <w15:commentEx w15:paraId="1445C53F" w15:done="0"/>
  <w15:commentEx w15:paraId="2BCB09FD" w15:done="0"/>
  <w15:commentEx w15:paraId="628242F4" w15:done="0"/>
  <w15:commentEx w15:paraId="2CF3F5BF" w15:done="0"/>
  <w15:commentEx w15:paraId="5DB3FD75" w15:done="0"/>
  <w15:commentEx w15:paraId="7C4760AB" w15:done="0"/>
  <w15:commentEx w15:paraId="69F6DBAC" w15:done="0"/>
  <w15:commentEx w15:paraId="5F4B78CA" w15:done="0"/>
  <w15:commentEx w15:paraId="1E789A8C" w15:done="0"/>
  <w15:commentEx w15:paraId="41EC2B2D" w15:done="0"/>
  <w15:commentEx w15:paraId="2F364CB5" w15:done="0"/>
  <w15:commentEx w15:paraId="409EC244" w15:done="0"/>
  <w15:commentEx w15:paraId="5C70010E" w15:done="0"/>
  <w15:commentEx w15:paraId="6139E118" w15:done="0"/>
  <w15:commentEx w15:paraId="0FFAD1A1" w15:done="0"/>
  <w15:commentEx w15:paraId="00BEA367" w15:done="0"/>
  <w15:commentEx w15:paraId="5FD2A6B6" w15:done="0"/>
  <w15:commentEx w15:paraId="64E1053F" w15:done="0"/>
  <w15:commentEx w15:paraId="6989D50B" w15:done="0"/>
  <w15:commentEx w15:paraId="7DE150FB" w15:done="0"/>
  <w15:commentEx w15:paraId="720784AF" w15:done="0"/>
  <w15:commentEx w15:paraId="1995EE9F" w15:done="0"/>
  <w15:commentEx w15:paraId="20493F64" w15:done="0"/>
  <w15:commentEx w15:paraId="6510A7E9" w15:done="0"/>
  <w15:commentEx w15:paraId="6F7B0FFF" w15:done="0"/>
  <w15:commentEx w15:paraId="60716613" w15:done="0"/>
  <w15:commentEx w15:paraId="0DF7F06F" w15:done="0"/>
  <w15:commentEx w15:paraId="20A0097C" w15:done="0"/>
  <w15:commentEx w15:paraId="5D79FCE1" w15:done="0"/>
  <w15:commentEx w15:paraId="390FBBE9" w15:done="0"/>
  <w15:commentEx w15:paraId="6C96B7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CF89A1A" w16cex:dateUtc="2024-10-30T13:11:00Z"/>
  <w16cex:commentExtensible w16cex:durableId="59E7D591" w16cex:dateUtc="2024-10-30T13:28:00Z"/>
  <w16cex:commentExtensible w16cex:durableId="428A5F1E" w16cex:dateUtc="2024-10-30T13:18:00Z"/>
  <w16cex:commentExtensible w16cex:durableId="74C862FE" w16cex:dateUtc="2024-10-30T13:31:00Z"/>
  <w16cex:commentExtensible w16cex:durableId="7C3182E3" w16cex:dateUtc="2024-10-30T13:31:00Z"/>
  <w16cex:commentExtensible w16cex:durableId="30DC016E" w16cex:dateUtc="2024-10-30T13:32:00Z"/>
  <w16cex:commentExtensible w16cex:durableId="5E1B106A" w16cex:dateUtc="2024-10-30T13:33:00Z"/>
  <w16cex:commentExtensible w16cex:durableId="33552109" w16cex:dateUtc="2024-10-30T13:34:00Z"/>
  <w16cex:commentExtensible w16cex:durableId="329BD8B9" w16cex:dateUtc="2024-10-30T13:34:00Z"/>
  <w16cex:commentExtensible w16cex:durableId="64BC7DAE" w16cex:dateUtc="2024-10-30T13:36:00Z"/>
  <w16cex:commentExtensible w16cex:durableId="28541167" w16cex:dateUtc="2024-10-30T13:36:00Z"/>
  <w16cex:commentExtensible w16cex:durableId="3B008CD2" w16cex:dateUtc="2024-10-30T13:35:00Z"/>
  <w16cex:commentExtensible w16cex:durableId="42F6C6E7" w16cex:dateUtc="2024-10-30T13:42:00Z"/>
  <w16cex:commentExtensible w16cex:durableId="4D58F6F5" w16cex:dateUtc="2024-10-30T13:37:00Z"/>
  <w16cex:commentExtensible w16cex:durableId="3FC256D9" w16cex:dateUtc="2024-10-30T13:39:00Z"/>
  <w16cex:commentExtensible w16cex:durableId="79528624" w16cex:dateUtc="2024-10-30T13:39:00Z"/>
  <w16cex:commentExtensible w16cex:durableId="3BF241F7" w16cex:dateUtc="2024-10-30T13:39:00Z"/>
  <w16cex:commentExtensible w16cex:durableId="437679A3" w16cex:dateUtc="2024-10-30T14:01:00Z"/>
  <w16cex:commentExtensible w16cex:durableId="64B8BFC2" w16cex:dateUtc="2024-10-30T13:44:00Z"/>
  <w16cex:commentExtensible w16cex:durableId="644AAAFF" w16cex:dateUtc="2024-10-30T13:46:00Z"/>
  <w16cex:commentExtensible w16cex:durableId="6DA21B6F" w16cex:dateUtc="2024-10-30T13:48:00Z"/>
  <w16cex:commentExtensible w16cex:durableId="11FECF32" w16cex:dateUtc="2024-10-30T13:49:00Z"/>
  <w16cex:commentExtensible w16cex:durableId="703785CC" w16cex:dateUtc="2024-10-30T13:49:00Z"/>
  <w16cex:commentExtensible w16cex:durableId="23032E8A" w16cex:dateUtc="2024-10-30T13:51:00Z"/>
  <w16cex:commentExtensible w16cex:durableId="65E2DD3E" w16cex:dateUtc="2024-10-30T13:52:00Z"/>
  <w16cex:commentExtensible w16cex:durableId="270EDE95" w16cex:dateUtc="2024-10-30T13:53:00Z"/>
  <w16cex:commentExtensible w16cex:durableId="70D6B8E9" w16cex:dateUtc="2024-10-30T13:54:00Z"/>
  <w16cex:commentExtensible w16cex:durableId="34A81F78" w16cex:dateUtc="2024-10-30T13:55:00Z"/>
  <w16cex:commentExtensible w16cex:durableId="6FF2CD66" w16cex:dateUtc="2024-10-30T13:56:00Z"/>
  <w16cex:commentExtensible w16cex:durableId="23F3A901" w16cex:dateUtc="2024-10-30T13:57:00Z"/>
  <w16cex:commentExtensible w16cex:durableId="39E74436" w16cex:dateUtc="2024-10-30T13:58:00Z"/>
  <w16cex:commentExtensible w16cex:durableId="6290B3FE" w16cex:dateUtc="2024-10-30T13: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C68895" w16cid:durableId="5CF89A1A"/>
  <w16cid:commentId w16cid:paraId="513660F6" w16cid:durableId="59E7D591"/>
  <w16cid:commentId w16cid:paraId="1445C53F" w16cid:durableId="428A5F1E"/>
  <w16cid:commentId w16cid:paraId="2BCB09FD" w16cid:durableId="74C862FE"/>
  <w16cid:commentId w16cid:paraId="628242F4" w16cid:durableId="7C3182E3"/>
  <w16cid:commentId w16cid:paraId="2CF3F5BF" w16cid:durableId="30DC016E"/>
  <w16cid:commentId w16cid:paraId="5DB3FD75" w16cid:durableId="5E1B106A"/>
  <w16cid:commentId w16cid:paraId="7C4760AB" w16cid:durableId="33552109"/>
  <w16cid:commentId w16cid:paraId="69F6DBAC" w16cid:durableId="329BD8B9"/>
  <w16cid:commentId w16cid:paraId="5F4B78CA" w16cid:durableId="64BC7DAE"/>
  <w16cid:commentId w16cid:paraId="1E789A8C" w16cid:durableId="28541167"/>
  <w16cid:commentId w16cid:paraId="41EC2B2D" w16cid:durableId="3B008CD2"/>
  <w16cid:commentId w16cid:paraId="2F364CB5" w16cid:durableId="42F6C6E7"/>
  <w16cid:commentId w16cid:paraId="409EC244" w16cid:durableId="4D58F6F5"/>
  <w16cid:commentId w16cid:paraId="5C70010E" w16cid:durableId="3FC256D9"/>
  <w16cid:commentId w16cid:paraId="6139E118" w16cid:durableId="79528624"/>
  <w16cid:commentId w16cid:paraId="0FFAD1A1" w16cid:durableId="3BF241F7"/>
  <w16cid:commentId w16cid:paraId="00BEA367" w16cid:durableId="437679A3"/>
  <w16cid:commentId w16cid:paraId="5FD2A6B6" w16cid:durableId="64B8BFC2"/>
  <w16cid:commentId w16cid:paraId="64E1053F" w16cid:durableId="644AAAFF"/>
  <w16cid:commentId w16cid:paraId="6989D50B" w16cid:durableId="6DA21B6F"/>
  <w16cid:commentId w16cid:paraId="7DE150FB" w16cid:durableId="11FECF32"/>
  <w16cid:commentId w16cid:paraId="720784AF" w16cid:durableId="703785CC"/>
  <w16cid:commentId w16cid:paraId="1995EE9F" w16cid:durableId="23032E8A"/>
  <w16cid:commentId w16cid:paraId="20493F64" w16cid:durableId="65E2DD3E"/>
  <w16cid:commentId w16cid:paraId="6510A7E9" w16cid:durableId="4781CB78"/>
  <w16cid:commentId w16cid:paraId="6F7B0FFF" w16cid:durableId="270EDE95"/>
  <w16cid:commentId w16cid:paraId="60716613" w16cid:durableId="70D6B8E9"/>
  <w16cid:commentId w16cid:paraId="0DF7F06F" w16cid:durableId="34A81F78"/>
  <w16cid:commentId w16cid:paraId="20A0097C" w16cid:durableId="6FF2CD66"/>
  <w16cid:commentId w16cid:paraId="5D79FCE1" w16cid:durableId="23F3A901"/>
  <w16cid:commentId w16cid:paraId="390FBBE9" w16cid:durableId="39E74436"/>
  <w16cid:commentId w16cid:paraId="6C96B770" w16cid:durableId="6290B3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724AB"/>
    <w:multiLevelType w:val="hybridMultilevel"/>
    <w:tmpl w:val="53F0A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F2C80"/>
    <w:multiLevelType w:val="hybridMultilevel"/>
    <w:tmpl w:val="CBC00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DE440D"/>
    <w:multiLevelType w:val="hybridMultilevel"/>
    <w:tmpl w:val="F348A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687D18"/>
    <w:multiLevelType w:val="hybridMultilevel"/>
    <w:tmpl w:val="C310D918"/>
    <w:lvl w:ilvl="0" w:tplc="53487562">
      <w:start w:val="1"/>
      <w:numFmt w:val="upperLetter"/>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E21688D"/>
    <w:multiLevelType w:val="hybridMultilevel"/>
    <w:tmpl w:val="76784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a M">
    <w15:presenceInfo w15:providerId="Windows Live" w15:userId="fe02f469a5f0ee10"/>
  </w15:person>
  <w15:person w15:author="Madhuri Malani">
    <w15:presenceInfo w15:providerId="None" w15:userId="Madhuri Mala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46D"/>
    <w:rsid w:val="00074F49"/>
    <w:rsid w:val="0009765A"/>
    <w:rsid w:val="000A3FF9"/>
    <w:rsid w:val="001215D2"/>
    <w:rsid w:val="001429C8"/>
    <w:rsid w:val="0018420B"/>
    <w:rsid w:val="00202408"/>
    <w:rsid w:val="0020444D"/>
    <w:rsid w:val="00241479"/>
    <w:rsid w:val="00303CD4"/>
    <w:rsid w:val="0035232B"/>
    <w:rsid w:val="00404107"/>
    <w:rsid w:val="004245AD"/>
    <w:rsid w:val="004328F3"/>
    <w:rsid w:val="0043777D"/>
    <w:rsid w:val="004410D6"/>
    <w:rsid w:val="00462B59"/>
    <w:rsid w:val="0046567A"/>
    <w:rsid w:val="0047681E"/>
    <w:rsid w:val="004E26E4"/>
    <w:rsid w:val="00510BD1"/>
    <w:rsid w:val="005C2513"/>
    <w:rsid w:val="005F5664"/>
    <w:rsid w:val="006050BC"/>
    <w:rsid w:val="00704FCD"/>
    <w:rsid w:val="0071735B"/>
    <w:rsid w:val="0072417D"/>
    <w:rsid w:val="00733BD3"/>
    <w:rsid w:val="00741694"/>
    <w:rsid w:val="007A1023"/>
    <w:rsid w:val="007A36B1"/>
    <w:rsid w:val="007D7C0D"/>
    <w:rsid w:val="007E6F9C"/>
    <w:rsid w:val="00816E64"/>
    <w:rsid w:val="00856D3E"/>
    <w:rsid w:val="008873B0"/>
    <w:rsid w:val="00905E24"/>
    <w:rsid w:val="00972DE8"/>
    <w:rsid w:val="00A5568F"/>
    <w:rsid w:val="00A96E7A"/>
    <w:rsid w:val="00AA7D9B"/>
    <w:rsid w:val="00AC79BF"/>
    <w:rsid w:val="00AD53EE"/>
    <w:rsid w:val="00B60B2D"/>
    <w:rsid w:val="00B94661"/>
    <w:rsid w:val="00CE616E"/>
    <w:rsid w:val="00D3373A"/>
    <w:rsid w:val="00D47729"/>
    <w:rsid w:val="00DF40E2"/>
    <w:rsid w:val="00E03309"/>
    <w:rsid w:val="00E1195A"/>
    <w:rsid w:val="00E96671"/>
    <w:rsid w:val="00EA246D"/>
    <w:rsid w:val="00ED593F"/>
    <w:rsid w:val="00EF3AF5"/>
    <w:rsid w:val="00F84BA3"/>
    <w:rsid w:val="6FEDC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4EE8F"/>
  <w15:chartTrackingRefBased/>
  <w15:docId w15:val="{EF1AA0E6-AEC4-42B6-B50B-D72B6C2EF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4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24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62B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62B5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46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A246D"/>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AA7D9B"/>
    <w:rPr>
      <w:sz w:val="16"/>
      <w:szCs w:val="16"/>
    </w:rPr>
  </w:style>
  <w:style w:type="paragraph" w:styleId="CommentText">
    <w:name w:val="annotation text"/>
    <w:basedOn w:val="Normal"/>
    <w:link w:val="CommentTextChar"/>
    <w:uiPriority w:val="99"/>
    <w:semiHidden/>
    <w:unhideWhenUsed/>
    <w:rsid w:val="00AA7D9B"/>
    <w:pPr>
      <w:spacing w:line="240" w:lineRule="auto"/>
    </w:pPr>
    <w:rPr>
      <w:sz w:val="20"/>
      <w:szCs w:val="20"/>
    </w:rPr>
  </w:style>
  <w:style w:type="character" w:customStyle="1" w:styleId="CommentTextChar">
    <w:name w:val="Comment Text Char"/>
    <w:basedOn w:val="DefaultParagraphFont"/>
    <w:link w:val="CommentText"/>
    <w:uiPriority w:val="99"/>
    <w:semiHidden/>
    <w:rsid w:val="00AA7D9B"/>
    <w:rPr>
      <w:sz w:val="20"/>
      <w:szCs w:val="20"/>
    </w:rPr>
  </w:style>
  <w:style w:type="paragraph" w:styleId="BalloonText">
    <w:name w:val="Balloon Text"/>
    <w:basedOn w:val="Normal"/>
    <w:link w:val="BalloonTextChar"/>
    <w:uiPriority w:val="99"/>
    <w:semiHidden/>
    <w:unhideWhenUsed/>
    <w:rsid w:val="00AA7D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7D9B"/>
    <w:rPr>
      <w:rFonts w:ascii="Segoe UI" w:hAnsi="Segoe UI" w:cs="Segoe UI"/>
      <w:sz w:val="18"/>
      <w:szCs w:val="18"/>
    </w:rPr>
  </w:style>
  <w:style w:type="paragraph" w:styleId="NoSpacing">
    <w:name w:val="No Spacing"/>
    <w:uiPriority w:val="1"/>
    <w:qFormat/>
    <w:rsid w:val="004328F3"/>
    <w:pPr>
      <w:spacing w:after="0" w:line="240" w:lineRule="auto"/>
    </w:pPr>
  </w:style>
  <w:style w:type="character" w:styleId="Strong">
    <w:name w:val="Strong"/>
    <w:basedOn w:val="DefaultParagraphFont"/>
    <w:uiPriority w:val="22"/>
    <w:qFormat/>
    <w:rsid w:val="008873B0"/>
    <w:rPr>
      <w:b/>
      <w:bCs/>
    </w:rPr>
  </w:style>
  <w:style w:type="character" w:customStyle="1" w:styleId="Heading3Char">
    <w:name w:val="Heading 3 Char"/>
    <w:basedOn w:val="DefaultParagraphFont"/>
    <w:link w:val="Heading3"/>
    <w:uiPriority w:val="9"/>
    <w:semiHidden/>
    <w:rsid w:val="00462B5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62B59"/>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510BD1"/>
    <w:pPr>
      <w:ind w:left="720"/>
      <w:contextualSpacing/>
    </w:pPr>
  </w:style>
  <w:style w:type="paragraph" w:styleId="NormalWeb">
    <w:name w:val="Normal (Web)"/>
    <w:basedOn w:val="Normal"/>
    <w:uiPriority w:val="99"/>
    <w:semiHidden/>
    <w:unhideWhenUsed/>
    <w:rsid w:val="001429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1429C8"/>
  </w:style>
  <w:style w:type="character" w:customStyle="1" w:styleId="mord">
    <w:name w:val="mord"/>
    <w:basedOn w:val="DefaultParagraphFont"/>
    <w:rsid w:val="001429C8"/>
  </w:style>
  <w:style w:type="character" w:customStyle="1" w:styleId="mbin">
    <w:name w:val="mbin"/>
    <w:basedOn w:val="DefaultParagraphFont"/>
    <w:rsid w:val="001429C8"/>
  </w:style>
  <w:style w:type="character" w:styleId="PlaceholderText">
    <w:name w:val="Placeholder Text"/>
    <w:basedOn w:val="DefaultParagraphFont"/>
    <w:uiPriority w:val="99"/>
    <w:semiHidden/>
    <w:rsid w:val="00074F49"/>
    <w:rPr>
      <w:color w:val="808080"/>
    </w:rPr>
  </w:style>
  <w:style w:type="paragraph" w:styleId="CommentSubject">
    <w:name w:val="annotation subject"/>
    <w:basedOn w:val="CommentText"/>
    <w:next w:val="CommentText"/>
    <w:link w:val="CommentSubjectChar"/>
    <w:uiPriority w:val="99"/>
    <w:semiHidden/>
    <w:unhideWhenUsed/>
    <w:rsid w:val="00816E64"/>
    <w:rPr>
      <w:b/>
      <w:bCs/>
    </w:rPr>
  </w:style>
  <w:style w:type="character" w:customStyle="1" w:styleId="CommentSubjectChar">
    <w:name w:val="Comment Subject Char"/>
    <w:basedOn w:val="CommentTextChar"/>
    <w:link w:val="CommentSubject"/>
    <w:uiPriority w:val="99"/>
    <w:semiHidden/>
    <w:rsid w:val="00816E64"/>
    <w:rPr>
      <w:b/>
      <w:bCs/>
      <w:sz w:val="20"/>
      <w:szCs w:val="20"/>
    </w:rPr>
  </w:style>
  <w:style w:type="paragraph" w:styleId="Revision">
    <w:name w:val="Revision"/>
    <w:hidden/>
    <w:uiPriority w:val="99"/>
    <w:semiHidden/>
    <w:rsid w:val="003523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002427">
      <w:bodyDiv w:val="1"/>
      <w:marLeft w:val="0"/>
      <w:marRight w:val="0"/>
      <w:marTop w:val="0"/>
      <w:marBottom w:val="0"/>
      <w:divBdr>
        <w:top w:val="none" w:sz="0" w:space="0" w:color="auto"/>
        <w:left w:val="none" w:sz="0" w:space="0" w:color="auto"/>
        <w:bottom w:val="none" w:sz="0" w:space="0" w:color="auto"/>
        <w:right w:val="none" w:sz="0" w:space="0" w:color="auto"/>
      </w:divBdr>
    </w:div>
    <w:div w:id="263929266">
      <w:bodyDiv w:val="1"/>
      <w:marLeft w:val="0"/>
      <w:marRight w:val="0"/>
      <w:marTop w:val="0"/>
      <w:marBottom w:val="0"/>
      <w:divBdr>
        <w:top w:val="none" w:sz="0" w:space="0" w:color="auto"/>
        <w:left w:val="none" w:sz="0" w:space="0" w:color="auto"/>
        <w:bottom w:val="none" w:sz="0" w:space="0" w:color="auto"/>
        <w:right w:val="none" w:sz="0" w:space="0" w:color="auto"/>
      </w:divBdr>
    </w:div>
    <w:div w:id="1941642799">
      <w:bodyDiv w:val="1"/>
      <w:marLeft w:val="0"/>
      <w:marRight w:val="0"/>
      <w:marTop w:val="0"/>
      <w:marBottom w:val="0"/>
      <w:divBdr>
        <w:top w:val="none" w:sz="0" w:space="0" w:color="auto"/>
        <w:left w:val="none" w:sz="0" w:space="0" w:color="auto"/>
        <w:bottom w:val="none" w:sz="0" w:space="0" w:color="auto"/>
        <w:right w:val="none" w:sz="0" w:space="0" w:color="auto"/>
      </w:divBdr>
    </w:div>
    <w:div w:id="2040812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175E2BFA9150459EF5376F583B8FFA" ma:contentTypeVersion="12" ma:contentTypeDescription="Create a new document." ma:contentTypeScope="" ma:versionID="163e00a5939e8a06dbd4e3b13c054bed">
  <xsd:schema xmlns:xsd="http://www.w3.org/2001/XMLSchema" xmlns:xs="http://www.w3.org/2001/XMLSchema" xmlns:p="http://schemas.microsoft.com/office/2006/metadata/properties" xmlns:ns2="fa3602af-942b-4e1a-859f-52cbc6cc1255" xmlns:ns3="d3b09fe8-ec40-41ca-a107-3da921189919" targetNamespace="http://schemas.microsoft.com/office/2006/metadata/properties" ma:root="true" ma:fieldsID="3afe9e2a7ef789b479e83da20cf16306" ns2:_="" ns3:_="">
    <xsd:import namespace="fa3602af-942b-4e1a-859f-52cbc6cc1255"/>
    <xsd:import namespace="d3b09fe8-ec40-41ca-a107-3da92118991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602af-942b-4e1a-859f-52cbc6cc12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60c636c-32f5-4d9a-8fd2-3233ed0759be"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b09fe8-ec40-41ca-a107-3da92118991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67c9e2c-e41e-40c7-9831-052a68ea39b6}" ma:internalName="TaxCatchAll" ma:showField="CatchAllData" ma:web="d3b09fe8-ec40-41ca-a107-3da92118991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d3b09fe8-ec40-41ca-a107-3da921189919" xsi:nil="true"/>
    <lcf76f155ced4ddcb4097134ff3c332f xmlns="fa3602af-942b-4e1a-859f-52cbc6cc125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28E75E2-F88F-4762-8A80-5804EEEC5EED}">
  <ds:schemaRefs>
    <ds:schemaRef ds:uri="http://schemas.microsoft.com/sharepoint/v3/contenttype/forms"/>
  </ds:schemaRefs>
</ds:datastoreItem>
</file>

<file path=customXml/itemProps2.xml><?xml version="1.0" encoding="utf-8"?>
<ds:datastoreItem xmlns:ds="http://schemas.openxmlformats.org/officeDocument/2006/customXml" ds:itemID="{74C98845-810B-450A-9B68-1B0E74F6F8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3602af-942b-4e1a-859f-52cbc6cc1255"/>
    <ds:schemaRef ds:uri="d3b09fe8-ec40-41ca-a107-3da921189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070708-0506-4674-8750-66560AA6781A}">
  <ds:schemaRefs>
    <ds:schemaRef ds:uri="http://schemas.microsoft.com/office/2006/metadata/properties"/>
    <ds:schemaRef ds:uri="http://schemas.microsoft.com/office/infopath/2007/PartnerControls"/>
    <ds:schemaRef ds:uri="d3b09fe8-ec40-41ca-a107-3da921189919"/>
    <ds:schemaRef ds:uri="fa3602af-942b-4e1a-859f-52cbc6cc1255"/>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1454</Words>
  <Characters>8292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SME</dc:creator>
  <cp:keywords/>
  <dc:description/>
  <cp:lastModifiedBy>SME</cp:lastModifiedBy>
  <cp:revision>2</cp:revision>
  <dcterms:created xsi:type="dcterms:W3CDTF">2024-11-06T05:02:00Z</dcterms:created>
  <dcterms:modified xsi:type="dcterms:W3CDTF">2024-11-06T05:02:00Z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0x01010079175E2BFA9150459EF5376F583B8FFA</vt:lpwstr>
  </property>
  <property fmtid="{D5CDD505-2E9C-101B-9397-08002B2CF9AE}" pid="3" name="MediaServiceImageTags">
    <vt:lpwstr/>
  </property>
</Properties>
</file>