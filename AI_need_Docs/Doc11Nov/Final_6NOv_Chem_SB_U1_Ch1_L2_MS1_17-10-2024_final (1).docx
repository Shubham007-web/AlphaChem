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B4A2A" w14:textId="77777777" w:rsidR="007A36B1" w:rsidRDefault="00EA246D" w:rsidP="00EA246D">
      <w:pPr>
        <w:pStyle w:val="Heading1"/>
      </w:pPr>
      <w:bookmarkStart w:id="0" w:name="_GoBack"/>
      <w:bookmarkEnd w:id="0"/>
      <w:r w:rsidRPr="00CA521E">
        <w:t>Lesson 2: Working with Scientific Notation and Units</w:t>
      </w:r>
    </w:p>
    <w:p w14:paraId="1128E17C" w14:textId="77777777" w:rsidR="00EA246D" w:rsidRDefault="00EA246D" w:rsidP="00EA246D"/>
    <w:p w14:paraId="685F1CAC" w14:textId="77777777" w:rsidR="00EA246D" w:rsidRPr="00EA246D" w:rsidRDefault="00EA246D" w:rsidP="00EA246D">
      <w:pPr>
        <w:pStyle w:val="Heading2"/>
      </w:pPr>
      <w:r w:rsidRPr="00EA246D">
        <w:t>Essential Questions</w:t>
      </w:r>
    </w:p>
    <w:p w14:paraId="23DBEF64" w14:textId="77777777" w:rsidR="00EA246D" w:rsidRDefault="00EA246D" w:rsidP="00EA246D">
      <w:r w:rsidRPr="00EA246D">
        <w:t>How does scientific notation simplify the representation of extremely large and small numbers in science?</w:t>
      </w:r>
    </w:p>
    <w:p w14:paraId="477BA14D" w14:textId="77777777" w:rsidR="00AA7D9B" w:rsidRDefault="00AA7D9B" w:rsidP="00AA7D9B">
      <w:pPr>
        <w:pStyle w:val="Heading2"/>
      </w:pPr>
      <w:bookmarkStart w:id="1" w:name="_Toc179494526"/>
      <w:r w:rsidRPr="00AA7D9B">
        <w:t>Big Idea</w:t>
      </w:r>
      <w:bookmarkEnd w:id="1"/>
    </w:p>
    <w:p w14:paraId="6CE7D5DF" w14:textId="77777777" w:rsidR="00AD53EE" w:rsidRPr="00AD53EE" w:rsidRDefault="00AD53EE" w:rsidP="00AD53EE">
      <w:r>
        <w:t>Mastering scientific notation and consistent units is key for clear communication and accurate results in scientific work.</w:t>
      </w:r>
    </w:p>
    <w:p w14:paraId="1504B01E" w14:textId="77777777" w:rsidR="0047681E" w:rsidRPr="0047681E" w:rsidRDefault="000A3FF9" w:rsidP="00AD53EE">
      <w:pPr>
        <w:pStyle w:val="Heading2"/>
      </w:pPr>
      <w:r w:rsidRPr="000A3FF9">
        <w:t>Phenomenon</w:t>
      </w:r>
    </w:p>
    <w:p w14:paraId="0411904F" w14:textId="77777777" w:rsidR="007B68EB" w:rsidRDefault="00141D0F" w:rsidP="00141D0F">
      <w:pPr>
        <w:rPr>
          <w:ins w:id="2" w:author="Laura M" w:date="2024-10-31T18:29:00Z"/>
        </w:rPr>
      </w:pPr>
      <w:ins w:id="3" w:author="Laura M" w:date="2024-10-31T16:14:00Z">
        <w:r>
          <w:t xml:space="preserve">The forensic chemist </w:t>
        </w:r>
      </w:ins>
      <w:ins w:id="4" w:author="Laura M" w:date="2024-10-31T16:17:00Z">
        <w:r>
          <w:t xml:space="preserve">conducted several </w:t>
        </w:r>
      </w:ins>
      <w:ins w:id="5" w:author="Laura M" w:date="2024-10-31T16:14:00Z">
        <w:r>
          <w:t>measure</w:t>
        </w:r>
      </w:ins>
      <w:ins w:id="6" w:author="Laura M" w:date="2024-10-31T16:17:00Z">
        <w:r>
          <w:t xml:space="preserve">ments of the bracelet. For example, its </w:t>
        </w:r>
      </w:ins>
      <w:ins w:id="7" w:author="Laura M" w:date="2024-10-31T16:14:00Z">
        <w:r>
          <w:t xml:space="preserve">mass </w:t>
        </w:r>
      </w:ins>
      <w:ins w:id="8" w:author="Laura M" w:date="2024-10-31T16:43:00Z">
        <w:r w:rsidR="00A670AE">
          <w:t>and volume were</w:t>
        </w:r>
      </w:ins>
      <w:ins w:id="9" w:author="Laura M" w:date="2024-10-31T16:17:00Z">
        <w:r>
          <w:t xml:space="preserve"> </w:t>
        </w:r>
      </w:ins>
      <w:ins w:id="10" w:author="Laura M" w:date="2024-10-31T16:39:00Z">
        <w:r w:rsidR="00A670AE">
          <w:t>measured</w:t>
        </w:r>
      </w:ins>
      <w:ins w:id="11" w:author="Laura M" w:date="2024-10-31T16:43:00Z">
        <w:r w:rsidR="00A670AE">
          <w:t>. T</w:t>
        </w:r>
      </w:ins>
      <w:ins w:id="12" w:author="Laura M" w:date="2024-10-31T16:14:00Z">
        <w:r>
          <w:t xml:space="preserve">he assistant </w:t>
        </w:r>
      </w:ins>
      <w:ins w:id="13" w:author="Laura M" w:date="2024-10-31T16:18:00Z">
        <w:r>
          <w:t xml:space="preserve">chemist was asked </w:t>
        </w:r>
      </w:ins>
      <w:ins w:id="14" w:author="Laura M" w:date="2024-10-31T16:14:00Z">
        <w:r>
          <w:t xml:space="preserve">to report </w:t>
        </w:r>
      </w:ins>
      <w:ins w:id="15" w:author="Laura M" w:date="2024-10-31T16:18:00Z">
        <w:r>
          <w:t>the finding</w:t>
        </w:r>
      </w:ins>
      <w:ins w:id="16" w:author="Laura M" w:date="2024-10-31T16:14:00Z">
        <w:r>
          <w:t xml:space="preserve"> to the insurance company. The assistant </w:t>
        </w:r>
      </w:ins>
      <w:ins w:id="17" w:author="Laura M" w:date="2024-10-31T16:15:00Z">
        <w:r>
          <w:t xml:space="preserve">obliged and informed that the </w:t>
        </w:r>
      </w:ins>
      <w:ins w:id="18" w:author="Laura M" w:date="2024-10-31T16:43:00Z">
        <w:r w:rsidR="00A670AE">
          <w:t>values of</w:t>
        </w:r>
      </w:ins>
      <w:ins w:id="19" w:author="Laura M" w:date="2024-10-31T16:14:00Z">
        <w:r>
          <w:t xml:space="preserve"> </w:t>
        </w:r>
      </w:ins>
      <w:ins w:id="20" w:author="Laura M" w:date="2024-10-31T16:44:00Z">
        <w:r w:rsidR="00A670AE">
          <w:t>4</w:t>
        </w:r>
      </w:ins>
      <w:ins w:id="21" w:author="Laura M" w:date="2024-10-31T17:43:00Z">
        <w:r w:rsidR="00043E1B">
          <w:t>0,</w:t>
        </w:r>
      </w:ins>
      <w:ins w:id="22" w:author="Laura M" w:date="2024-10-31T16:16:00Z">
        <w:r>
          <w:t>0</w:t>
        </w:r>
      </w:ins>
      <w:ins w:id="23" w:author="Laura M" w:date="2024-10-31T16:45:00Z">
        <w:r w:rsidR="00A670AE">
          <w:t>0</w:t>
        </w:r>
      </w:ins>
      <w:ins w:id="24" w:author="Laura M" w:date="2024-10-31T16:14:00Z">
        <w:r>
          <w:t>0</w:t>
        </w:r>
      </w:ins>
      <w:ins w:id="25" w:author="Laura M" w:date="2024-10-31T16:45:00Z">
        <w:r w:rsidR="00A670AE">
          <w:t xml:space="preserve"> and 2.07</w:t>
        </w:r>
      </w:ins>
      <w:ins w:id="26" w:author="Laura M" w:date="2024-10-31T16:14:00Z">
        <w:r>
          <w:t xml:space="preserve">. </w:t>
        </w:r>
      </w:ins>
      <w:ins w:id="27" w:author="Laura M" w:date="2024-10-31T16:15:00Z">
        <w:r>
          <w:t>The insuranc</w:t>
        </w:r>
      </w:ins>
      <w:ins w:id="28" w:author="Laura M" w:date="2024-10-31T16:16:00Z">
        <w:r>
          <w:t xml:space="preserve">e company could not make sense out of </w:t>
        </w:r>
      </w:ins>
      <w:ins w:id="29" w:author="Laura M" w:date="2024-10-31T16:45:00Z">
        <w:r w:rsidR="00A670AE">
          <w:t>those numbers</w:t>
        </w:r>
      </w:ins>
      <w:ins w:id="30" w:author="Laura M" w:date="2024-10-31T16:16:00Z">
        <w:r>
          <w:t xml:space="preserve">. </w:t>
        </w:r>
      </w:ins>
      <w:ins w:id="31" w:author="Laura M" w:date="2024-10-31T16:14:00Z">
        <w:r>
          <w:t xml:space="preserve">Was </w:t>
        </w:r>
      </w:ins>
      <w:ins w:id="32" w:author="Laura M" w:date="2024-10-31T16:45:00Z">
        <w:r w:rsidR="00A670AE">
          <w:t>the</w:t>
        </w:r>
      </w:ins>
      <w:ins w:id="33" w:author="Laura M" w:date="2024-10-31T16:14:00Z">
        <w:r>
          <w:t xml:space="preserve"> </w:t>
        </w:r>
      </w:ins>
      <w:ins w:id="34" w:author="Laura M" w:date="2024-10-31T16:45:00Z">
        <w:r w:rsidR="00A670AE">
          <w:t>mass 4</w:t>
        </w:r>
      </w:ins>
      <w:ins w:id="35" w:author="Laura M" w:date="2024-10-31T17:43:00Z">
        <w:r w:rsidR="00043E1B">
          <w:t>0,</w:t>
        </w:r>
      </w:ins>
      <w:ins w:id="36" w:author="Laura M" w:date="2024-10-31T16:45:00Z">
        <w:r w:rsidR="00A670AE">
          <w:t>0</w:t>
        </w:r>
      </w:ins>
      <w:ins w:id="37" w:author="Laura M" w:date="2024-10-31T16:16:00Z">
        <w:r>
          <w:t>0</w:t>
        </w:r>
      </w:ins>
      <w:ins w:id="38" w:author="Laura M" w:date="2024-10-31T16:14:00Z">
        <w:r>
          <w:t xml:space="preserve">0 grams? </w:t>
        </w:r>
      </w:ins>
      <w:ins w:id="39" w:author="Laura M" w:date="2024-10-31T16:45:00Z">
        <w:r w:rsidR="00A670AE">
          <w:t>40</w:t>
        </w:r>
      </w:ins>
      <w:ins w:id="40" w:author="Laura M" w:date="2024-10-31T16:16:00Z">
        <w:r>
          <w:t>0</w:t>
        </w:r>
      </w:ins>
      <w:ins w:id="41" w:author="Laura M" w:date="2024-10-31T16:14:00Z">
        <w:r>
          <w:t xml:space="preserve">0 </w:t>
        </w:r>
      </w:ins>
      <w:ins w:id="42" w:author="Laura M" w:date="2024-10-31T16:16:00Z">
        <w:r>
          <w:t>milligrams</w:t>
        </w:r>
      </w:ins>
      <w:ins w:id="43" w:author="Laura M" w:date="2024-10-31T16:14:00Z">
        <w:r>
          <w:t xml:space="preserve">? </w:t>
        </w:r>
      </w:ins>
      <w:ins w:id="44" w:author="Laura M" w:date="2024-10-31T16:45:00Z">
        <w:r w:rsidR="00A670AE">
          <w:t>2.07 kilograms?</w:t>
        </w:r>
      </w:ins>
      <w:ins w:id="45" w:author="Laura M" w:date="2024-10-31T16:46:00Z">
        <w:r w:rsidR="00A670AE">
          <w:t xml:space="preserve"> Was the volume 4</w:t>
        </w:r>
      </w:ins>
      <w:ins w:id="46" w:author="Laura M" w:date="2024-10-31T17:43:00Z">
        <w:r w:rsidR="00043E1B">
          <w:t>0,</w:t>
        </w:r>
      </w:ins>
      <w:ins w:id="47" w:author="Laura M" w:date="2024-10-31T16:46:00Z">
        <w:r w:rsidR="00A670AE">
          <w:t xml:space="preserve">000 cubic millimeters? </w:t>
        </w:r>
      </w:ins>
      <w:ins w:id="48" w:author="Laura M" w:date="2024-10-31T16:17:00Z">
        <w:r>
          <w:t xml:space="preserve">Without units, a measurement </w:t>
        </w:r>
      </w:ins>
      <w:ins w:id="49" w:author="Laura M" w:date="2024-10-31T16:18:00Z">
        <w:r>
          <w:t>wa</w:t>
        </w:r>
      </w:ins>
      <w:ins w:id="50" w:author="Laura M" w:date="2024-10-31T16:17:00Z">
        <w:r>
          <w:t>s meaningless.</w:t>
        </w:r>
      </w:ins>
      <w:ins w:id="51" w:author="Laura M" w:date="2024-10-31T16:18:00Z">
        <w:r>
          <w:t xml:space="preserve"> </w:t>
        </w:r>
      </w:ins>
    </w:p>
    <w:p w14:paraId="4BD980D2" w14:textId="252A8A5C" w:rsidR="00141D0F" w:rsidRDefault="00141D0F" w:rsidP="00141D0F">
      <w:pPr>
        <w:rPr>
          <w:ins w:id="52" w:author="Laura M" w:date="2024-10-31T16:14:00Z"/>
        </w:rPr>
      </w:pPr>
      <w:ins w:id="53" w:author="Laura M" w:date="2024-10-31T16:18:00Z">
        <w:r>
          <w:t xml:space="preserve">The forensic chemist also measured the width of </w:t>
        </w:r>
      </w:ins>
      <w:ins w:id="54" w:author="Laura M" w:date="2024-10-31T16:21:00Z">
        <w:r>
          <w:t xml:space="preserve">several </w:t>
        </w:r>
      </w:ins>
      <w:ins w:id="55" w:author="Laura M" w:date="2024-10-31T16:18:00Z">
        <w:r>
          <w:t>diamond facets</w:t>
        </w:r>
      </w:ins>
      <w:ins w:id="56" w:author="Laura M" w:date="2024-10-31T16:19:00Z">
        <w:r>
          <w:t xml:space="preserve"> found it </w:t>
        </w:r>
      </w:ins>
      <w:ins w:id="57" w:author="Laura M" w:date="2024-10-31T16:21:00Z">
        <w:r>
          <w:t xml:space="preserve">the bracelet. </w:t>
        </w:r>
      </w:ins>
      <w:ins w:id="58" w:author="Laura M" w:date="2024-10-31T16:39:00Z">
        <w:r w:rsidR="00A670AE" w:rsidRPr="00A670AE">
          <w:rPr>
            <w:rFonts w:asciiTheme="minorHAnsi" w:eastAsiaTheme="minorHAnsi" w:hAnsiTheme="minorHAnsi" w:cstheme="minorBidi"/>
            <w:sz w:val="22"/>
            <w:szCs w:val="22"/>
          </w:rPr>
          <w:t>A diamond facet is a precisely cut and polished surface that reflects and refracts light, contributing to the diamond's brilliance and sparkle.</w:t>
        </w:r>
      </w:ins>
      <w:ins w:id="59" w:author="Laura M" w:date="2024-10-31T16:40:00Z">
        <w:r w:rsidR="00A670AE">
          <w:t xml:space="preserve"> T</w:t>
        </w:r>
        <w:r w:rsidR="00A670AE" w:rsidRPr="00A670AE">
          <w:t>he width and angles of a diamond's facets significantly influence its value</w:t>
        </w:r>
        <w:r w:rsidR="00A670AE">
          <w:t xml:space="preserve">. </w:t>
        </w:r>
      </w:ins>
      <w:ins w:id="60" w:author="Laura M" w:date="2024-10-31T16:39:00Z">
        <w:r w:rsidR="00A670AE" w:rsidRPr="00A670AE">
          <w:t xml:space="preserve">The width of a facet can vary significantly depending on the diamond's cut, shape, and size. </w:t>
        </w:r>
      </w:ins>
      <w:ins w:id="61" w:author="Laura M" w:date="2024-10-31T16:41:00Z">
        <w:r w:rsidR="00A670AE">
          <w:t xml:space="preserve">The forensic chemist measured some facet width to be </w:t>
        </w:r>
      </w:ins>
      <w:ins w:id="62" w:author="Laura M" w:date="2024-10-31T16:19:00Z">
        <w:r>
          <w:t>0.0000</w:t>
        </w:r>
      </w:ins>
      <w:ins w:id="63" w:author="Laura M" w:date="2024-10-31T18:35:00Z">
        <w:r w:rsidR="00EA06C2">
          <w:t>3</w:t>
        </w:r>
      </w:ins>
      <w:ins w:id="64" w:author="Laura M" w:date="2024-10-31T16:19:00Z">
        <w:r>
          <w:t xml:space="preserve"> meters</w:t>
        </w:r>
      </w:ins>
      <w:ins w:id="65" w:author="Laura M" w:date="2024-10-31T16:21:00Z">
        <w:r>
          <w:t xml:space="preserve"> while others were </w:t>
        </w:r>
      </w:ins>
      <w:ins w:id="66" w:author="Laura M" w:date="2024-10-31T16:23:00Z">
        <w:r>
          <w:t>0.000025 meters</w:t>
        </w:r>
      </w:ins>
      <w:ins w:id="67" w:author="Laura M" w:date="2024-10-31T16:19:00Z">
        <w:r>
          <w:t xml:space="preserve">. </w:t>
        </w:r>
      </w:ins>
      <w:ins w:id="68" w:author="Laura M" w:date="2024-10-31T16:24:00Z">
        <w:r w:rsidR="00E73DD4">
          <w:t xml:space="preserve">Which measurement is bigger? Which one is smaller? </w:t>
        </w:r>
      </w:ins>
      <w:ins w:id="69" w:author="Laura M" w:date="2024-10-31T16:25:00Z">
        <w:r w:rsidR="00E73DD4">
          <w:t>It is hard to compare when p</w:t>
        </w:r>
      </w:ins>
      <w:ins w:id="70" w:author="Laura M" w:date="2024-10-31T16:24:00Z">
        <w:r w:rsidR="00E73DD4">
          <w:t xml:space="preserve">resented this way with tons of </w:t>
        </w:r>
      </w:ins>
      <w:ins w:id="71" w:author="Laura M" w:date="2024-10-31T16:25:00Z">
        <w:r w:rsidR="00E73DD4">
          <w:t>0’s in decimal places.</w:t>
        </w:r>
      </w:ins>
    </w:p>
    <w:p w14:paraId="6FE53C26" w14:textId="6790FB02" w:rsidR="0047681E" w:rsidDel="00E73DD4" w:rsidRDefault="000A3FF9" w:rsidP="004328F3">
      <w:pPr>
        <w:pStyle w:val="Heading2"/>
        <w:rPr>
          <w:del w:id="72" w:author="Laura M" w:date="2024-10-30T18:27:00Z"/>
        </w:rPr>
      </w:pPr>
      <w:del w:id="73" w:author="Laura M" w:date="2024-10-31T16:25:00Z">
        <w:r w:rsidRPr="000A3FF9" w:rsidDel="00E73DD4">
          <w:delText xml:space="preserve">As the forensic chemist analyzes the bracelet to determine its authenticity, they must handle a wide range of measurements—from the mass of the entire bracelet to the microscopic thickness of the gold layer. These measurements vary from extremely large to incredibly small values. </w:delText>
        </w:r>
        <w:commentRangeStart w:id="74"/>
        <w:r w:rsidRPr="000A3FF9" w:rsidDel="00E73DD4">
          <w:delText>The chemist must use scientific notation</w:delText>
        </w:r>
        <w:commentRangeEnd w:id="74"/>
        <w:r w:rsidR="00EF3AF5" w:rsidDel="00E73DD4">
          <w:rPr>
            <w:rStyle w:val="CommentReference"/>
          </w:rPr>
          <w:commentReference w:id="74"/>
        </w:r>
        <w:r w:rsidRPr="000A3FF9" w:rsidDel="00E73DD4">
          <w:delText xml:space="preserve"> to express these numbers clearly and accurately, ensuring that all measurements are in the correct units for proper comparison. Small errors in notation or unit conversions could lead to incorrect conclusions about whether the bracelet is made of real gold or a cheaper, gilded metal. Understanding how to properly use scientific notation and</w:delText>
        </w:r>
      </w:del>
      <w:del w:id="75" w:author="Laura M" w:date="2024-10-30T18:28:00Z">
        <w:r w:rsidRPr="000A3FF9" w:rsidDel="0020444D">
          <w:delText xml:space="preserve"> </w:delText>
        </w:r>
      </w:del>
      <w:del w:id="76" w:author="Laura M" w:date="2024-10-31T16:25:00Z">
        <w:r w:rsidR="0047681E" w:rsidDel="00E73DD4">
          <w:delText xml:space="preserve"> </w:delText>
        </w:r>
      </w:del>
      <w:del w:id="77" w:author="Laura M" w:date="2024-10-30T18:27:00Z">
        <w:r w:rsidR="0047681E" w:rsidDel="0020444D">
          <w:delText xml:space="preserve">                      </w:delText>
        </w:r>
      </w:del>
    </w:p>
    <w:p w14:paraId="43BB5130" w14:textId="77777777" w:rsidR="00E73DD4" w:rsidRPr="00E73DD4" w:rsidRDefault="00E73DD4" w:rsidP="00E73DD4">
      <w:pPr>
        <w:rPr>
          <w:ins w:id="78" w:author="Laura M" w:date="2024-10-31T16:25:00Z"/>
        </w:rPr>
      </w:pPr>
    </w:p>
    <w:p w14:paraId="4841620F" w14:textId="61F4AC4C" w:rsidR="000A3FF9" w:rsidDel="00E73DD4" w:rsidRDefault="000A3FF9" w:rsidP="000A3FF9">
      <w:pPr>
        <w:rPr>
          <w:del w:id="79" w:author="Laura M" w:date="2024-10-31T16:25:00Z"/>
        </w:rPr>
      </w:pPr>
      <w:del w:id="80" w:author="Laura M" w:date="2024-10-31T16:25:00Z">
        <w:r w:rsidRPr="000A3FF9" w:rsidDel="00E73DD4">
          <w:delText xml:space="preserve">units </w:delText>
        </w:r>
        <w:r w:rsidR="00AD53EE" w:rsidRPr="000A3FF9" w:rsidDel="00E73DD4">
          <w:delText>are</w:delText>
        </w:r>
        <w:r w:rsidRPr="000A3FF9" w:rsidDel="00E73DD4">
          <w:delText xml:space="preserve"> essential to solving the case.</w:delText>
        </w:r>
      </w:del>
    </w:p>
    <w:p w14:paraId="0F5BB4CA" w14:textId="77777777" w:rsidR="004328F3" w:rsidRDefault="000A3FF9" w:rsidP="004328F3">
      <w:pPr>
        <w:pStyle w:val="Heading2"/>
      </w:pPr>
      <w:r>
        <w:t>Vocabulary</w:t>
      </w:r>
    </w:p>
    <w:p w14:paraId="4C336CF8" w14:textId="7E80FDCA" w:rsidR="004328F3" w:rsidDel="00E73DD4" w:rsidRDefault="004328F3" w:rsidP="004328F3">
      <w:pPr>
        <w:pStyle w:val="NoSpacing"/>
        <w:rPr>
          <w:moveFrom w:id="81" w:author="Laura M" w:date="2024-10-31T16:26:00Z"/>
        </w:rPr>
      </w:pPr>
      <w:moveFromRangeStart w:id="82" w:author="Laura M" w:date="2024-10-31T16:26:00Z" w:name="move181284381"/>
      <w:moveFrom w:id="83" w:author="Laura M" w:date="2024-10-31T16:26:00Z">
        <w:r w:rsidDel="00E73DD4">
          <w:t>Ampere</w:t>
        </w:r>
      </w:moveFrom>
    </w:p>
    <w:moveFromRangeEnd w:id="82"/>
    <w:p w14:paraId="6BE839C9" w14:textId="77777777" w:rsidR="004328F3" w:rsidRDefault="004328F3" w:rsidP="004328F3">
      <w:pPr>
        <w:pStyle w:val="NoSpacing"/>
      </w:pPr>
      <w:r>
        <w:t>Base Units</w:t>
      </w:r>
    </w:p>
    <w:p w14:paraId="46FDD01A" w14:textId="738916F9" w:rsidR="004328F3" w:rsidDel="00E73DD4" w:rsidRDefault="004328F3" w:rsidP="004328F3">
      <w:pPr>
        <w:pStyle w:val="NoSpacing"/>
        <w:rPr>
          <w:del w:id="84" w:author="Laura M" w:date="2024-10-31T16:26:00Z"/>
        </w:rPr>
      </w:pPr>
      <w:del w:id="85" w:author="Laura M" w:date="2024-10-31T16:26:00Z">
        <w:r w:rsidDel="00E73DD4">
          <w:delText>Candela</w:delText>
        </w:r>
      </w:del>
    </w:p>
    <w:p w14:paraId="1225477F" w14:textId="77777777" w:rsidR="004328F3" w:rsidRDefault="004328F3" w:rsidP="004328F3">
      <w:pPr>
        <w:pStyle w:val="NoSpacing"/>
      </w:pPr>
      <w:r>
        <w:t>Dimensional Analysis</w:t>
      </w:r>
    </w:p>
    <w:p w14:paraId="3B3482A4" w14:textId="77777777" w:rsidR="004328F3" w:rsidRDefault="004328F3" w:rsidP="004328F3">
      <w:pPr>
        <w:pStyle w:val="NoSpacing"/>
      </w:pPr>
      <w:r>
        <w:t>Meter</w:t>
      </w:r>
    </w:p>
    <w:p w14:paraId="6884AD8F" w14:textId="59AE505C" w:rsidR="004328F3" w:rsidDel="00E73DD4" w:rsidRDefault="004328F3" w:rsidP="004328F3">
      <w:pPr>
        <w:pStyle w:val="NoSpacing"/>
        <w:rPr>
          <w:del w:id="86" w:author="Laura M" w:date="2024-10-31T16:26:00Z"/>
        </w:rPr>
      </w:pPr>
      <w:del w:id="87" w:author="Laura M" w:date="2024-10-31T16:26:00Z">
        <w:r w:rsidDel="00E73DD4">
          <w:delText>Kelvin</w:delText>
        </w:r>
      </w:del>
    </w:p>
    <w:p w14:paraId="45033AF0" w14:textId="77777777" w:rsidR="004328F3" w:rsidRDefault="004328F3" w:rsidP="004328F3">
      <w:pPr>
        <w:pStyle w:val="NoSpacing"/>
      </w:pPr>
      <w:r>
        <w:t>Kilogram</w:t>
      </w:r>
    </w:p>
    <w:p w14:paraId="27F8E9EC" w14:textId="7CCB2ED2" w:rsidR="004328F3" w:rsidDel="00E73DD4" w:rsidRDefault="004328F3" w:rsidP="004328F3">
      <w:pPr>
        <w:pStyle w:val="NoSpacing"/>
        <w:rPr>
          <w:del w:id="88" w:author="Laura M" w:date="2024-10-31T16:26:00Z"/>
        </w:rPr>
      </w:pPr>
      <w:del w:id="89" w:author="Laura M" w:date="2024-10-31T16:26:00Z">
        <w:r w:rsidDel="00E73DD4">
          <w:delText>Mole</w:delText>
        </w:r>
      </w:del>
    </w:p>
    <w:p w14:paraId="1332C952" w14:textId="77777777" w:rsidR="004328F3" w:rsidRDefault="004328F3" w:rsidP="004328F3">
      <w:pPr>
        <w:pStyle w:val="NoSpacing"/>
      </w:pPr>
      <w:r>
        <w:t>Scientific notation</w:t>
      </w:r>
    </w:p>
    <w:p w14:paraId="1E620650" w14:textId="77777777" w:rsidR="004328F3" w:rsidRDefault="004328F3" w:rsidP="004328F3">
      <w:pPr>
        <w:pStyle w:val="NoSpacing"/>
      </w:pPr>
      <w:r>
        <w:t>Second</w:t>
      </w:r>
    </w:p>
    <w:p w14:paraId="3198F564" w14:textId="77777777" w:rsidR="004328F3" w:rsidRDefault="004328F3" w:rsidP="004328F3">
      <w:pPr>
        <w:pStyle w:val="NoSpacing"/>
        <w:rPr>
          <w:ins w:id="90" w:author="Laura M" w:date="2024-10-31T16:26:00Z"/>
        </w:rPr>
      </w:pPr>
      <w:r>
        <w:t>SI Units</w:t>
      </w:r>
    </w:p>
    <w:p w14:paraId="024D6685" w14:textId="77777777" w:rsidR="00E73DD4" w:rsidRDefault="00E73DD4" w:rsidP="00E73DD4">
      <w:pPr>
        <w:pStyle w:val="NoSpacing"/>
        <w:rPr>
          <w:ins w:id="91" w:author="Laura M" w:date="2024-10-31T16:26:00Z"/>
        </w:rPr>
      </w:pPr>
      <w:moveToRangeStart w:id="92" w:author="Laura M" w:date="2024-10-31T16:26:00Z" w:name="move181284381"/>
      <w:moveTo w:id="93" w:author="Laura M" w:date="2024-10-31T16:26:00Z">
        <w:r>
          <w:t>Ampere</w:t>
        </w:r>
      </w:moveTo>
    </w:p>
    <w:p w14:paraId="4A4E2131" w14:textId="77777777" w:rsidR="00E73DD4" w:rsidRDefault="00E73DD4" w:rsidP="00E73DD4">
      <w:pPr>
        <w:pStyle w:val="NoSpacing"/>
        <w:rPr>
          <w:ins w:id="94" w:author="Laura M" w:date="2024-10-31T16:26:00Z"/>
        </w:rPr>
      </w:pPr>
      <w:ins w:id="95" w:author="Laura M" w:date="2024-10-31T16:26:00Z">
        <w:r>
          <w:t>Candela</w:t>
        </w:r>
      </w:ins>
    </w:p>
    <w:p w14:paraId="52E1C80B" w14:textId="77777777" w:rsidR="00E73DD4" w:rsidRDefault="00E73DD4" w:rsidP="00E73DD4">
      <w:pPr>
        <w:pStyle w:val="NoSpacing"/>
        <w:rPr>
          <w:ins w:id="96" w:author="Laura M" w:date="2024-10-31T16:26:00Z"/>
        </w:rPr>
      </w:pPr>
      <w:ins w:id="97" w:author="Laura M" w:date="2024-10-31T16:26:00Z">
        <w:r>
          <w:t>Kelvin</w:t>
        </w:r>
      </w:ins>
    </w:p>
    <w:p w14:paraId="1088E4E8" w14:textId="77777777" w:rsidR="00E73DD4" w:rsidDel="00E73DD4" w:rsidRDefault="00E73DD4" w:rsidP="00E73DD4">
      <w:pPr>
        <w:pStyle w:val="NoSpacing"/>
        <w:rPr>
          <w:del w:id="98" w:author="Laura M" w:date="2024-10-31T16:27:00Z"/>
          <w:moveTo w:id="99" w:author="Laura M" w:date="2024-10-31T16:26:00Z"/>
        </w:rPr>
      </w:pPr>
    </w:p>
    <w:moveToRangeEnd w:id="92"/>
    <w:p w14:paraId="44AC78DD" w14:textId="77777777" w:rsidR="00E73DD4" w:rsidDel="007B68EB" w:rsidRDefault="00E73DD4" w:rsidP="004328F3">
      <w:pPr>
        <w:pStyle w:val="NoSpacing"/>
        <w:rPr>
          <w:del w:id="100" w:author="Laura M" w:date="2024-10-31T18:29:00Z"/>
        </w:rPr>
      </w:pPr>
    </w:p>
    <w:p w14:paraId="540ADE5C" w14:textId="77777777" w:rsidR="004328F3" w:rsidRDefault="004328F3" w:rsidP="004328F3">
      <w:pPr>
        <w:pStyle w:val="NoSpacing"/>
      </w:pPr>
    </w:p>
    <w:p w14:paraId="400151E1" w14:textId="77777777" w:rsidR="005F5664" w:rsidRDefault="00202408" w:rsidP="00202408">
      <w:pPr>
        <w:pStyle w:val="Heading2"/>
      </w:pPr>
      <w:r w:rsidRPr="00202408">
        <w:t>Lesson Objectives</w:t>
      </w:r>
    </w:p>
    <w:p w14:paraId="0DAEF225" w14:textId="77777777" w:rsidR="00202408" w:rsidRDefault="00202408" w:rsidP="00202408">
      <w:pPr>
        <w:pStyle w:val="NoSpacing"/>
      </w:pPr>
      <w:r>
        <w:t>By the end of the lesson, I will be able to:</w:t>
      </w:r>
    </w:p>
    <w:p w14:paraId="0B8C1AE9" w14:textId="77777777" w:rsidR="00202408" w:rsidRDefault="00202408" w:rsidP="00202408">
      <w:pPr>
        <w:pStyle w:val="NoSpacing"/>
      </w:pPr>
      <w:r>
        <w:t>•</w:t>
      </w:r>
      <w:r>
        <w:tab/>
        <w:t>Express numbers in scientific notation.</w:t>
      </w:r>
    </w:p>
    <w:p w14:paraId="18F1093B" w14:textId="77777777" w:rsidR="00202408" w:rsidRDefault="00202408" w:rsidP="00202408">
      <w:pPr>
        <w:pStyle w:val="NoSpacing"/>
      </w:pPr>
      <w:r>
        <w:t>•</w:t>
      </w:r>
      <w:r>
        <w:tab/>
        <w:t>Perform dimensional analysis to convert units.</w:t>
      </w:r>
    </w:p>
    <w:p w14:paraId="71FBD2D4" w14:textId="0576F02A" w:rsidR="00202408" w:rsidRDefault="00202408" w:rsidP="00202408">
      <w:pPr>
        <w:pStyle w:val="NoSpacing"/>
      </w:pPr>
      <w:r>
        <w:t>•</w:t>
      </w:r>
      <w:r>
        <w:tab/>
        <w:t>Develop a method to convert between different units using dimensional analysis.</w:t>
      </w:r>
    </w:p>
    <w:p w14:paraId="64D40A45" w14:textId="77777777" w:rsidR="00202408" w:rsidRDefault="00202408" w:rsidP="00202408">
      <w:pPr>
        <w:pStyle w:val="NoSpacing"/>
      </w:pPr>
    </w:p>
    <w:p w14:paraId="359AF1A1" w14:textId="342EDDA8" w:rsidR="00202408" w:rsidDel="00E73DD4" w:rsidRDefault="00A670AE">
      <w:pPr>
        <w:pStyle w:val="Heading2"/>
        <w:rPr>
          <w:del w:id="101" w:author="Laura M" w:date="2024-10-31T16:26:00Z"/>
        </w:rPr>
        <w:pPrChange w:id="102" w:author="Laura M" w:date="2024-10-31T16:52:00Z">
          <w:pPr>
            <w:pStyle w:val="NoSpacing"/>
          </w:pPr>
        </w:pPrChange>
      </w:pPr>
      <w:ins w:id="103" w:author="Laura M" w:date="2024-10-31T16:42:00Z">
        <w:r>
          <w:lastRenderedPageBreak/>
          <w:t>&lt;H1&gt;How can the bracelet’s metal be identified?</w:t>
        </w:r>
      </w:ins>
      <w:commentRangeStart w:id="104"/>
      <w:del w:id="105" w:author="Laura M" w:date="2024-10-31T16:26:00Z">
        <w:r w:rsidR="00404107" w:rsidRPr="00404107" w:rsidDel="00E73DD4">
          <w:delText xml:space="preserve">Ignite </w:delText>
        </w:r>
        <w:commentRangeEnd w:id="104"/>
        <w:r w:rsidR="0043777D" w:rsidDel="00E73DD4">
          <w:rPr>
            <w:rStyle w:val="CommentReference"/>
            <w:rFonts w:asciiTheme="minorHAnsi" w:eastAsiaTheme="minorHAnsi" w:hAnsiTheme="minorHAnsi" w:cstheme="minorBidi"/>
            <w:color w:val="auto"/>
          </w:rPr>
          <w:commentReference w:id="104"/>
        </w:r>
      </w:del>
    </w:p>
    <w:p w14:paraId="14346AEF" w14:textId="1CD26ACA" w:rsidR="00404107" w:rsidDel="00E73DD4" w:rsidRDefault="00404107">
      <w:pPr>
        <w:pStyle w:val="Heading2"/>
        <w:rPr>
          <w:del w:id="106" w:author="Laura M" w:date="2024-10-31T16:27:00Z"/>
        </w:rPr>
        <w:pPrChange w:id="107" w:author="Laura M" w:date="2024-10-31T16:52:00Z">
          <w:pPr>
            <w:pStyle w:val="NoSpacing"/>
          </w:pPr>
        </w:pPrChange>
      </w:pPr>
      <w:commentRangeStart w:id="108"/>
      <w:del w:id="109" w:author="Laura M" w:date="2024-10-31T16:27:00Z">
        <w:r w:rsidDel="00E73DD4">
          <w:delText>The forensic chemist is measuring two things about the stolen bracelet:</w:delText>
        </w:r>
      </w:del>
    </w:p>
    <w:p w14:paraId="39F70434" w14:textId="4F578F03" w:rsidR="00404107" w:rsidDel="00E73DD4" w:rsidRDefault="00404107">
      <w:pPr>
        <w:pStyle w:val="Heading2"/>
        <w:rPr>
          <w:del w:id="110" w:author="Laura M" w:date="2024-10-31T16:27:00Z"/>
        </w:rPr>
        <w:pPrChange w:id="111" w:author="Laura M" w:date="2024-10-31T16:52:00Z">
          <w:pPr>
            <w:pStyle w:val="NoSpacing"/>
          </w:pPr>
        </w:pPrChange>
      </w:pPr>
    </w:p>
    <w:p w14:paraId="54690D44" w14:textId="0D59B433" w:rsidR="00404107" w:rsidDel="00E73DD4" w:rsidRDefault="00404107">
      <w:pPr>
        <w:pStyle w:val="Heading2"/>
        <w:rPr>
          <w:del w:id="112" w:author="Laura M" w:date="2024-10-31T16:27:00Z"/>
        </w:rPr>
        <w:pPrChange w:id="113" w:author="Laura M" w:date="2024-10-31T16:52:00Z">
          <w:pPr>
            <w:pStyle w:val="NoSpacing"/>
          </w:pPr>
        </w:pPrChange>
      </w:pPr>
      <w:del w:id="114" w:author="Laura M" w:date="2024-10-31T16:27:00Z">
        <w:r w:rsidDel="00E73DD4">
          <w:delText>The total mass of the bracelet, which is about 100 grams.</w:delText>
        </w:r>
      </w:del>
    </w:p>
    <w:p w14:paraId="5D2EC364" w14:textId="008E9083" w:rsidR="00404107" w:rsidDel="00E73DD4" w:rsidRDefault="00404107">
      <w:pPr>
        <w:pStyle w:val="Heading2"/>
        <w:rPr>
          <w:del w:id="115" w:author="Laura M" w:date="2024-10-31T16:27:00Z"/>
        </w:rPr>
        <w:pPrChange w:id="116" w:author="Laura M" w:date="2024-10-31T16:52:00Z">
          <w:pPr>
            <w:pStyle w:val="NoSpacing"/>
          </w:pPr>
        </w:pPrChange>
      </w:pPr>
      <w:del w:id="117" w:author="Laura M" w:date="2024-10-31T16:27:00Z">
        <w:r w:rsidDel="00E73DD4">
          <w:delText>The thickness of the gold layer, which could be as small as 0.000001 meters.</w:delText>
        </w:r>
        <w:commentRangeEnd w:id="108"/>
        <w:r w:rsidR="0035232B" w:rsidDel="00E73DD4">
          <w:rPr>
            <w:rStyle w:val="CommentReference"/>
          </w:rPr>
          <w:commentReference w:id="108"/>
        </w:r>
      </w:del>
    </w:p>
    <w:p w14:paraId="660ABD6D" w14:textId="6482B9A3" w:rsidR="0018420B" w:rsidDel="00E73DD4" w:rsidRDefault="00404107">
      <w:pPr>
        <w:pStyle w:val="Heading2"/>
        <w:rPr>
          <w:del w:id="118" w:author="Laura M" w:date="2024-10-31T16:27:00Z"/>
        </w:rPr>
        <w:pPrChange w:id="119" w:author="Laura M" w:date="2024-10-31T16:52:00Z">
          <w:pPr>
            <w:pStyle w:val="NoSpacing"/>
          </w:pPr>
        </w:pPrChange>
      </w:pPr>
      <w:commentRangeStart w:id="120"/>
      <w:del w:id="121" w:author="Laura M" w:date="2024-10-31T16:27:00Z">
        <w:r w:rsidDel="00E73DD4">
          <w:delText xml:space="preserve">How can the chemist express both of these numbers clearly, so they are easy to work with? </w:delText>
        </w:r>
      </w:del>
    </w:p>
    <w:p w14:paraId="4511E03B" w14:textId="35B49441" w:rsidR="00404107" w:rsidDel="00E73DD4" w:rsidRDefault="00404107">
      <w:pPr>
        <w:pStyle w:val="Heading2"/>
        <w:rPr>
          <w:del w:id="122" w:author="Laura M" w:date="2024-10-31T16:27:00Z"/>
        </w:rPr>
        <w:pPrChange w:id="123" w:author="Laura M" w:date="2024-10-31T16:52:00Z">
          <w:pPr>
            <w:pStyle w:val="NoSpacing"/>
          </w:pPr>
        </w:pPrChange>
      </w:pPr>
      <w:del w:id="124" w:author="Laura M" w:date="2024-10-31T16:27:00Z">
        <w:r w:rsidDel="00E73DD4">
          <w:delText>Why is it important to use a system that handles both large and small numbers without confusion?</w:delText>
        </w:r>
        <w:commentRangeEnd w:id="120"/>
        <w:r w:rsidR="0035232B" w:rsidDel="00E73DD4">
          <w:rPr>
            <w:rStyle w:val="CommentReference"/>
          </w:rPr>
          <w:commentReference w:id="120"/>
        </w:r>
      </w:del>
    </w:p>
    <w:p w14:paraId="59D404E8" w14:textId="6BA85DB3" w:rsidR="00404107" w:rsidDel="00E73DD4" w:rsidRDefault="00404107">
      <w:pPr>
        <w:pStyle w:val="Heading2"/>
        <w:rPr>
          <w:del w:id="125" w:author="Laura M" w:date="2024-10-31T16:27:00Z"/>
        </w:rPr>
        <w:pPrChange w:id="126" w:author="Laura M" w:date="2024-10-31T16:52:00Z">
          <w:pPr>
            <w:pStyle w:val="NoSpacing"/>
          </w:pPr>
        </w:pPrChange>
      </w:pPr>
    </w:p>
    <w:p w14:paraId="35CD3171" w14:textId="5944BB35" w:rsidR="0046567A" w:rsidRPr="0035232B" w:rsidDel="00E73DD4" w:rsidRDefault="0046567A">
      <w:pPr>
        <w:pStyle w:val="Heading2"/>
        <w:rPr>
          <w:del w:id="127" w:author="Laura M" w:date="2024-10-31T16:27:00Z"/>
          <w:strike/>
        </w:rPr>
      </w:pPr>
      <w:bookmarkStart w:id="128" w:name="_Toc179494531"/>
      <w:del w:id="129" w:author="Laura M" w:date="2024-10-31T16:27:00Z">
        <w:r w:rsidRPr="0035232B" w:rsidDel="00E73DD4">
          <w:rPr>
            <w:strike/>
          </w:rPr>
          <w:delText xml:space="preserve">Direct Instruction </w:delText>
        </w:r>
        <w:bookmarkEnd w:id="128"/>
      </w:del>
    </w:p>
    <w:p w14:paraId="1BEE8AE1" w14:textId="77777777" w:rsidR="0046567A" w:rsidRDefault="0046567A">
      <w:pPr>
        <w:pStyle w:val="Heading2"/>
        <w:pPrChange w:id="130" w:author="Laura M" w:date="2024-10-31T16:52:00Z">
          <w:pPr>
            <w:pStyle w:val="NoSpacing"/>
          </w:pPr>
        </w:pPrChange>
      </w:pPr>
    </w:p>
    <w:p w14:paraId="583E05C2" w14:textId="29C842C9" w:rsidR="00620474" w:rsidRDefault="00620474" w:rsidP="00704FCD">
      <w:pPr>
        <w:pStyle w:val="NoSpacing"/>
        <w:rPr>
          <w:ins w:id="131" w:author="Laura M" w:date="2024-10-31T16:49:00Z"/>
        </w:rPr>
      </w:pPr>
      <w:ins w:id="132" w:author="Laura M" w:date="2024-10-31T16:47:00Z">
        <w:r>
          <w:t xml:space="preserve">Substances can be identified by their properties. </w:t>
        </w:r>
        <w:r w:rsidRPr="00620474">
          <w:t xml:space="preserve">Density is a physical property of matter that </w:t>
        </w:r>
      </w:ins>
      <w:ins w:id="133" w:author="Laura M" w:date="2024-10-31T16:48:00Z">
        <w:r>
          <w:t>is useful to determine whether a substance is what it seems to be</w:t>
        </w:r>
      </w:ins>
      <w:ins w:id="134" w:author="Laura M" w:date="2024-10-31T16:47:00Z">
        <w:r w:rsidRPr="00620474">
          <w:t xml:space="preserve">. </w:t>
        </w:r>
      </w:ins>
      <w:ins w:id="135" w:author="Laura M" w:date="2024-10-31T16:50:00Z">
        <w:r>
          <w:t>Since d</w:t>
        </w:r>
        <w:r w:rsidRPr="00620474">
          <w:t>ifferent substances have different densities</w:t>
        </w:r>
      </w:ins>
      <w:ins w:id="136" w:author="Laura M" w:date="2024-10-31T16:51:00Z">
        <w:r>
          <w:t>, i</w:t>
        </w:r>
      </w:ins>
      <w:ins w:id="137" w:author="Laura M" w:date="2024-10-31T16:48:00Z">
        <w:r>
          <w:t xml:space="preserve">f the </w:t>
        </w:r>
      </w:ins>
      <w:ins w:id="138" w:author="Laura M" w:date="2024-10-31T16:49:00Z">
        <w:r>
          <w:t>density of an object coincides with the density of a substance, the</w:t>
        </w:r>
      </w:ins>
      <w:ins w:id="139" w:author="Laura M" w:date="2024-10-31T16:51:00Z">
        <w:r>
          <w:t>n</w:t>
        </w:r>
      </w:ins>
      <w:ins w:id="140" w:author="Laura M" w:date="2024-10-31T16:49:00Z">
        <w:r>
          <w:t xml:space="preserve"> chances are the object is </w:t>
        </w:r>
        <w:proofErr w:type="gramStart"/>
        <w:r>
          <w:t>made out of</w:t>
        </w:r>
        <w:proofErr w:type="gramEnd"/>
        <w:r>
          <w:t xml:space="preserve"> that substance.</w:t>
        </w:r>
      </w:ins>
    </w:p>
    <w:p w14:paraId="7A98309F" w14:textId="77777777" w:rsidR="00620474" w:rsidRDefault="00620474" w:rsidP="00704FCD">
      <w:pPr>
        <w:pStyle w:val="NoSpacing"/>
        <w:rPr>
          <w:ins w:id="141" w:author="Laura M" w:date="2024-10-31T16:52:00Z"/>
        </w:rPr>
      </w:pPr>
      <w:ins w:id="142" w:author="Laura M" w:date="2024-10-31T16:50:00Z">
        <w:r>
          <w:t>As you learned in earlier grades, d</w:t>
        </w:r>
      </w:ins>
      <w:ins w:id="143" w:author="Laura M" w:date="2024-10-31T16:49:00Z">
        <w:r>
          <w:t xml:space="preserve">ensity </w:t>
        </w:r>
      </w:ins>
      <w:ins w:id="144" w:author="Laura M" w:date="2024-10-31T16:47:00Z">
        <w:r w:rsidRPr="00620474">
          <w:t>is defined as the mass of a</w:t>
        </w:r>
      </w:ins>
      <w:ins w:id="145" w:author="Laura M" w:date="2024-10-31T16:50:00Z">
        <w:r>
          <w:t xml:space="preserve">n object </w:t>
        </w:r>
      </w:ins>
      <w:ins w:id="146" w:author="Laura M" w:date="2024-10-31T16:47:00Z">
        <w:r w:rsidRPr="00620474">
          <w:t>per unit volume</w:t>
        </w:r>
      </w:ins>
      <w:ins w:id="147" w:author="Laura M" w:date="2024-10-31T16:50:00Z">
        <w:r>
          <w:t xml:space="preserve">; </w:t>
        </w:r>
      </w:ins>
      <w:ins w:id="148" w:author="Laura M" w:date="2024-10-31T16:47:00Z">
        <w:r w:rsidRPr="00620474">
          <w:t xml:space="preserve">it measures how tightly packed the matter is </w:t>
        </w:r>
        <w:proofErr w:type="gramStart"/>
        <w:r w:rsidRPr="00620474">
          <w:t>in a given</w:t>
        </w:r>
        <w:proofErr w:type="gramEnd"/>
        <w:r w:rsidRPr="00620474">
          <w:t xml:space="preserve"> space. For example, gold is denser than silver, which is denser than water. </w:t>
        </w:r>
      </w:ins>
      <w:ins w:id="149" w:author="Laura M" w:date="2024-10-31T16:51:00Z">
        <w:r>
          <w:t>Identifying substances by their density is</w:t>
        </w:r>
      </w:ins>
      <w:ins w:id="150" w:author="Laura M" w:date="2024-10-31T16:47:00Z">
        <w:r w:rsidRPr="00620474">
          <w:t xml:space="preserve"> </w:t>
        </w:r>
      </w:ins>
      <w:ins w:id="151" w:author="Laura M" w:date="2024-10-31T16:52:00Z">
        <w:r>
          <w:t>a</w:t>
        </w:r>
      </w:ins>
      <w:ins w:id="152" w:author="Laura M" w:date="2024-10-31T16:47:00Z">
        <w:r w:rsidRPr="00620474">
          <w:t xml:space="preserve"> technique particularly useful in fields like materials science, where accurate identification of substances is crucial.</w:t>
        </w:r>
      </w:ins>
      <w:ins w:id="153" w:author="Laura M" w:date="2024-10-31T16:48:00Z">
        <w:r>
          <w:t xml:space="preserve"> </w:t>
        </w:r>
      </w:ins>
    </w:p>
    <w:p w14:paraId="2FFCFE56" w14:textId="77777777" w:rsidR="00620474" w:rsidRDefault="00620474" w:rsidP="00704FCD">
      <w:pPr>
        <w:pStyle w:val="NoSpacing"/>
        <w:rPr>
          <w:ins w:id="154" w:author="Laura M" w:date="2024-10-31T16:52:00Z"/>
        </w:rPr>
      </w:pPr>
    </w:p>
    <w:p w14:paraId="5E27E8D3" w14:textId="22D958DE" w:rsidR="00620474" w:rsidRDefault="00620474" w:rsidP="00704FCD">
      <w:pPr>
        <w:pStyle w:val="NoSpacing"/>
        <w:rPr>
          <w:ins w:id="155" w:author="Laura M" w:date="2024-10-31T16:53:00Z"/>
        </w:rPr>
      </w:pPr>
      <w:ins w:id="156" w:author="Laura M" w:date="2024-10-31T16:52:00Z">
        <w:r>
          <w:t>&lt;H</w:t>
        </w:r>
      </w:ins>
      <w:ins w:id="157" w:author="Laura M" w:date="2024-10-31T16:53:00Z">
        <w:r>
          <w:t>1&gt; Density lab</w:t>
        </w:r>
      </w:ins>
    </w:p>
    <w:p w14:paraId="0E03307B" w14:textId="77777777" w:rsidR="00620474" w:rsidRDefault="00620474" w:rsidP="00620474">
      <w:pPr>
        <w:pStyle w:val="NoSpacing"/>
        <w:rPr>
          <w:ins w:id="158" w:author="Laura M" w:date="2024-10-31T16:54:00Z"/>
        </w:rPr>
      </w:pPr>
    </w:p>
    <w:p w14:paraId="58D538B5" w14:textId="5B5EA0A3" w:rsidR="00620474" w:rsidRDefault="00620474" w:rsidP="00620474">
      <w:pPr>
        <w:pStyle w:val="NoSpacing"/>
        <w:rPr>
          <w:ins w:id="159" w:author="Laura M" w:date="2024-10-31T16:53:00Z"/>
        </w:rPr>
      </w:pPr>
      <w:ins w:id="160" w:author="Laura M" w:date="2024-10-31T16:53:00Z">
        <w:r>
          <w:t>Objective: To lea</w:t>
        </w:r>
      </w:ins>
      <w:ins w:id="161" w:author="Laura M" w:date="2024-10-31T16:54:00Z">
        <w:r>
          <w:t>rn how to measure the densit</w:t>
        </w:r>
      </w:ins>
      <w:ins w:id="162" w:author="Laura M" w:date="2024-10-31T16:55:00Z">
        <w:r>
          <w:t>y of l</w:t>
        </w:r>
      </w:ins>
      <w:ins w:id="163" w:author="Laura M" w:date="2024-10-31T16:54:00Z">
        <w:r>
          <w:t>i</w:t>
        </w:r>
      </w:ins>
      <w:ins w:id="164" w:author="Laura M" w:date="2024-10-31T16:55:00Z">
        <w:r>
          <w:t>quid</w:t>
        </w:r>
      </w:ins>
      <w:ins w:id="165" w:author="Laura M" w:date="2024-10-31T16:54:00Z">
        <w:r>
          <w:t>s</w:t>
        </w:r>
      </w:ins>
      <w:ins w:id="166" w:author="Laura M" w:date="2024-10-31T16:55:00Z">
        <w:r>
          <w:t xml:space="preserve"> and solids</w:t>
        </w:r>
      </w:ins>
      <w:ins w:id="167" w:author="Laura M" w:date="2024-10-31T16:53:00Z">
        <w:r>
          <w:t xml:space="preserve"> </w:t>
        </w:r>
      </w:ins>
    </w:p>
    <w:p w14:paraId="16AA9DAE" w14:textId="77777777" w:rsidR="00620474" w:rsidRDefault="00620474" w:rsidP="00620474">
      <w:pPr>
        <w:pStyle w:val="NoSpacing"/>
        <w:rPr>
          <w:ins w:id="168" w:author="Laura M" w:date="2024-10-31T16:53:00Z"/>
        </w:rPr>
      </w:pPr>
    </w:p>
    <w:p w14:paraId="7693852F" w14:textId="3987CD8F" w:rsidR="00620474" w:rsidRDefault="00620474" w:rsidP="00620474">
      <w:pPr>
        <w:pStyle w:val="NoSpacing"/>
        <w:rPr>
          <w:moveTo w:id="169" w:author="Laura M" w:date="2024-10-31T16:53:00Z"/>
        </w:rPr>
      </w:pPr>
      <w:moveToRangeStart w:id="170" w:author="Laura M" w:date="2024-10-31T16:53:00Z" w:name="move181286028"/>
      <w:moveTo w:id="171" w:author="Laura M" w:date="2024-10-31T16:53:00Z">
        <w:r>
          <w:t>Materials</w:t>
        </w:r>
      </w:moveTo>
      <w:ins w:id="172" w:author="Laura M" w:date="2024-10-31T16:58:00Z">
        <w:r w:rsidR="00AE401E">
          <w:t xml:space="preserve"> and </w:t>
        </w:r>
      </w:ins>
      <w:ins w:id="173" w:author="Laura M" w:date="2024-10-31T16:59:00Z">
        <w:r w:rsidR="00AE401E">
          <w:t>E</w:t>
        </w:r>
      </w:ins>
      <w:ins w:id="174" w:author="Laura M" w:date="2024-10-31T16:58:00Z">
        <w:r w:rsidR="00AE401E">
          <w:t>quipment</w:t>
        </w:r>
      </w:ins>
    </w:p>
    <w:p w14:paraId="1469571C" w14:textId="77777777" w:rsidR="00620474" w:rsidRDefault="00620474" w:rsidP="00620474">
      <w:pPr>
        <w:pStyle w:val="NoSpacing"/>
        <w:numPr>
          <w:ilvl w:val="0"/>
          <w:numId w:val="6"/>
        </w:numPr>
        <w:rPr>
          <w:ins w:id="175" w:author="Laura M" w:date="2024-10-31T16:59:00Z"/>
        </w:rPr>
      </w:pPr>
      <w:moveTo w:id="176" w:author="Laura M" w:date="2024-10-31T16:53:00Z">
        <w:r>
          <w:t>Graduated Cylinder</w:t>
        </w:r>
      </w:moveTo>
    </w:p>
    <w:p w14:paraId="4C2B2081" w14:textId="03D89E36" w:rsidR="00AE401E" w:rsidRDefault="00AE401E">
      <w:pPr>
        <w:pStyle w:val="NoSpacing"/>
        <w:numPr>
          <w:ilvl w:val="0"/>
          <w:numId w:val="6"/>
        </w:numPr>
        <w:rPr>
          <w:moveTo w:id="177" w:author="Laura M" w:date="2024-10-31T16:53:00Z"/>
        </w:rPr>
        <w:pPrChange w:id="178" w:author="Laura M" w:date="2024-10-31T16:53:00Z">
          <w:pPr>
            <w:pStyle w:val="NoSpacing"/>
          </w:pPr>
        </w:pPrChange>
      </w:pPr>
      <w:ins w:id="179" w:author="Laura M" w:date="2024-10-31T16:59:00Z">
        <w:r>
          <w:t>Balance</w:t>
        </w:r>
      </w:ins>
    </w:p>
    <w:p w14:paraId="283F8A64" w14:textId="77777777" w:rsidR="00620474" w:rsidRDefault="00620474">
      <w:pPr>
        <w:pStyle w:val="NoSpacing"/>
        <w:numPr>
          <w:ilvl w:val="0"/>
          <w:numId w:val="6"/>
        </w:numPr>
        <w:rPr>
          <w:moveTo w:id="180" w:author="Laura M" w:date="2024-10-31T16:53:00Z"/>
        </w:rPr>
        <w:pPrChange w:id="181" w:author="Laura M" w:date="2024-10-31T16:53:00Z">
          <w:pPr>
            <w:pStyle w:val="NoSpacing"/>
          </w:pPr>
        </w:pPrChange>
      </w:pPr>
      <w:moveTo w:id="182" w:author="Laura M" w:date="2024-10-31T16:53:00Z">
        <w:r>
          <w:t>Balance (digital balance)</w:t>
        </w:r>
      </w:moveTo>
    </w:p>
    <w:p w14:paraId="28ACE12A" w14:textId="4E085235" w:rsidR="00620474" w:rsidDel="00620474" w:rsidRDefault="00620474">
      <w:pPr>
        <w:pStyle w:val="NoSpacing"/>
        <w:numPr>
          <w:ilvl w:val="0"/>
          <w:numId w:val="6"/>
        </w:numPr>
        <w:rPr>
          <w:del w:id="183" w:author="Laura M" w:date="2024-10-31T16:53:00Z"/>
          <w:moveTo w:id="184" w:author="Laura M" w:date="2024-10-31T16:53:00Z"/>
        </w:rPr>
        <w:pPrChange w:id="185" w:author="Laura M" w:date="2024-10-31T16:53:00Z">
          <w:pPr>
            <w:pStyle w:val="NoSpacing"/>
          </w:pPr>
        </w:pPrChange>
      </w:pPr>
      <w:commentRangeStart w:id="186"/>
      <w:moveTo w:id="187" w:author="Laura M" w:date="2024-10-31T16:53:00Z">
        <w:del w:id="188" w:author="Laura M" w:date="2024-10-31T16:53:00Z">
          <w:r w:rsidDel="00620474">
            <w:delText>Thermometer</w:delText>
          </w:r>
          <w:commentRangeEnd w:id="186"/>
          <w:r w:rsidDel="00620474">
            <w:rPr>
              <w:rStyle w:val="CommentReference"/>
            </w:rPr>
            <w:commentReference w:id="186"/>
          </w:r>
        </w:del>
      </w:moveTo>
    </w:p>
    <w:p w14:paraId="0B46E300" w14:textId="77777777" w:rsidR="00620474" w:rsidRDefault="00620474">
      <w:pPr>
        <w:pStyle w:val="NoSpacing"/>
        <w:numPr>
          <w:ilvl w:val="0"/>
          <w:numId w:val="6"/>
        </w:numPr>
        <w:rPr>
          <w:moveTo w:id="189" w:author="Laura M" w:date="2024-10-31T16:53:00Z"/>
        </w:rPr>
        <w:pPrChange w:id="190" w:author="Laura M" w:date="2024-10-31T16:53:00Z">
          <w:pPr>
            <w:pStyle w:val="NoSpacing"/>
          </w:pPr>
        </w:pPrChange>
      </w:pPr>
      <w:moveTo w:id="191" w:author="Laura M" w:date="2024-10-31T16:53:00Z">
        <w:r>
          <w:t>Unknown liquid sample</w:t>
        </w:r>
      </w:moveTo>
    </w:p>
    <w:p w14:paraId="19EB2BAF" w14:textId="47860FF5" w:rsidR="00620474" w:rsidRDefault="00620474" w:rsidP="00620474">
      <w:pPr>
        <w:pStyle w:val="NoSpacing"/>
        <w:numPr>
          <w:ilvl w:val="0"/>
          <w:numId w:val="6"/>
        </w:numPr>
        <w:rPr>
          <w:ins w:id="192" w:author="Laura M" w:date="2024-10-31T16:54:00Z"/>
        </w:rPr>
      </w:pPr>
      <w:commentRangeStart w:id="193"/>
      <w:moveTo w:id="194" w:author="Laura M" w:date="2024-10-31T16:53:00Z">
        <w:del w:id="195" w:author="Laura M" w:date="2024-10-31T16:58:00Z">
          <w:r w:rsidDel="00AE401E">
            <w:delText>Pipette or dropper</w:delText>
          </w:r>
          <w:commentRangeEnd w:id="193"/>
          <w:r w:rsidDel="00AE401E">
            <w:rPr>
              <w:rStyle w:val="CommentReference"/>
            </w:rPr>
            <w:commentReference w:id="193"/>
          </w:r>
        </w:del>
      </w:moveTo>
      <w:ins w:id="196" w:author="Laura M" w:date="2024-10-31T16:54:00Z">
        <w:r>
          <w:t>Water</w:t>
        </w:r>
      </w:ins>
    </w:p>
    <w:p w14:paraId="3808701C" w14:textId="23BE7A46" w:rsidR="00620474" w:rsidRDefault="00620474">
      <w:pPr>
        <w:pStyle w:val="NoSpacing"/>
        <w:numPr>
          <w:ilvl w:val="0"/>
          <w:numId w:val="6"/>
        </w:numPr>
        <w:rPr>
          <w:moveTo w:id="197" w:author="Laura M" w:date="2024-10-31T16:53:00Z"/>
        </w:rPr>
        <w:pPrChange w:id="198" w:author="Laura M" w:date="2024-10-31T16:54:00Z">
          <w:pPr>
            <w:pStyle w:val="NoSpacing"/>
          </w:pPr>
        </w:pPrChange>
      </w:pPr>
      <w:ins w:id="199" w:author="Laura M" w:date="2024-10-31T16:54:00Z">
        <w:r>
          <w:t>A</w:t>
        </w:r>
      </w:ins>
      <w:ins w:id="200" w:author="Laura M" w:date="2024-10-31T16:57:00Z">
        <w:r w:rsidR="00AE401E">
          <w:t xml:space="preserve"> solid</w:t>
        </w:r>
      </w:ins>
      <w:ins w:id="201" w:author="Laura M" w:date="2024-10-31T16:54:00Z">
        <w:r>
          <w:t xml:space="preserve"> object</w:t>
        </w:r>
      </w:ins>
      <w:ins w:id="202" w:author="Laura M" w:date="2024-10-31T16:57:00Z">
        <w:r w:rsidR="00AE401E">
          <w:t xml:space="preserve"> that can be submerged in water and stay unaltered (for e</w:t>
        </w:r>
      </w:ins>
      <w:ins w:id="203" w:author="Laura M" w:date="2024-10-31T16:58:00Z">
        <w:r w:rsidR="00AE401E">
          <w:t xml:space="preserve">xample a </w:t>
        </w:r>
      </w:ins>
      <w:ins w:id="204" w:author="Laura M" w:date="2024-10-31T17:02:00Z">
        <w:r w:rsidR="00AE401E">
          <w:t xml:space="preserve">small </w:t>
        </w:r>
      </w:ins>
      <w:ins w:id="205" w:author="Laura M" w:date="2024-10-31T17:01:00Z">
        <w:r w:rsidR="00AE401E">
          <w:t>plastic toy</w:t>
        </w:r>
      </w:ins>
      <w:ins w:id="206" w:author="Laura M" w:date="2024-10-31T16:58:00Z">
        <w:r w:rsidR="00AE401E">
          <w:t xml:space="preserve"> or </w:t>
        </w:r>
      </w:ins>
      <w:ins w:id="207" w:author="Laura M" w:date="2024-10-31T17:00:00Z">
        <w:r w:rsidR="00AE401E">
          <w:t xml:space="preserve">a glass </w:t>
        </w:r>
      </w:ins>
      <w:ins w:id="208" w:author="Laura M" w:date="2024-10-31T16:58:00Z">
        <w:r w:rsidR="00AE401E">
          <w:t>marble)</w:t>
        </w:r>
      </w:ins>
    </w:p>
    <w:p w14:paraId="5E5C7E30" w14:textId="77777777" w:rsidR="00620474" w:rsidRDefault="00620474" w:rsidP="00620474">
      <w:pPr>
        <w:pStyle w:val="NoSpacing"/>
        <w:rPr>
          <w:moveTo w:id="209" w:author="Laura M" w:date="2024-10-31T16:53:00Z"/>
        </w:rPr>
      </w:pPr>
    </w:p>
    <w:p w14:paraId="1D61F086" w14:textId="77777777" w:rsidR="00620474" w:rsidRDefault="00620474" w:rsidP="00620474">
      <w:pPr>
        <w:pStyle w:val="NoSpacing"/>
        <w:rPr>
          <w:moveTo w:id="210" w:author="Laura M" w:date="2024-10-31T16:53:00Z"/>
        </w:rPr>
      </w:pPr>
    </w:p>
    <w:p w14:paraId="51550C89" w14:textId="77777777" w:rsidR="00620474" w:rsidRDefault="00620474" w:rsidP="00620474">
      <w:pPr>
        <w:pStyle w:val="NoSpacing"/>
        <w:rPr>
          <w:ins w:id="211" w:author="Laura M" w:date="2024-10-31T16:55:00Z"/>
        </w:rPr>
      </w:pPr>
      <w:moveTo w:id="212" w:author="Laura M" w:date="2024-10-31T16:53:00Z">
        <w:r>
          <w:t>Procedure</w:t>
        </w:r>
      </w:moveTo>
    </w:p>
    <w:p w14:paraId="1025DBBD" w14:textId="489EEF02" w:rsidR="00620474" w:rsidRDefault="00620474" w:rsidP="00620474">
      <w:pPr>
        <w:pStyle w:val="NoSpacing"/>
        <w:numPr>
          <w:ilvl w:val="0"/>
          <w:numId w:val="7"/>
        </w:numPr>
        <w:rPr>
          <w:ins w:id="213" w:author="Laura M" w:date="2024-10-31T16:56:00Z"/>
        </w:rPr>
      </w:pPr>
      <w:ins w:id="214" w:author="Laura M" w:date="2024-10-31T16:55:00Z">
        <w:r>
          <w:t xml:space="preserve">Work with a partner to identify what measurements </w:t>
        </w:r>
      </w:ins>
      <w:ins w:id="215" w:author="Laura M" w:date="2024-10-31T16:56:00Z">
        <w:r>
          <w:t xml:space="preserve">you need to take </w:t>
        </w:r>
      </w:ins>
      <w:ins w:id="216" w:author="Laura M" w:date="2024-10-31T16:58:00Z">
        <w:r w:rsidR="00AE401E">
          <w:t>to</w:t>
        </w:r>
      </w:ins>
      <w:ins w:id="217" w:author="Laura M" w:date="2024-10-31T16:56:00Z">
        <w:r>
          <w:t xml:space="preserve"> calculate density (Hint: find the formula for density)</w:t>
        </w:r>
      </w:ins>
    </w:p>
    <w:p w14:paraId="4BC14ACC" w14:textId="3D08FAC2" w:rsidR="00620474" w:rsidRDefault="00620474" w:rsidP="00620474">
      <w:pPr>
        <w:pStyle w:val="NoSpacing"/>
        <w:numPr>
          <w:ilvl w:val="0"/>
          <w:numId w:val="7"/>
        </w:numPr>
        <w:rPr>
          <w:ins w:id="218" w:author="Laura M" w:date="2024-10-31T16:56:00Z"/>
        </w:rPr>
      </w:pPr>
      <w:ins w:id="219" w:author="Laura M" w:date="2024-10-31T16:56:00Z">
        <w:r>
          <w:t>Design a way to conduct those measurements for a liquid and for a solid</w:t>
        </w:r>
      </w:ins>
      <w:ins w:id="220" w:author="Laura M" w:date="2024-10-31T16:59:00Z">
        <w:r w:rsidR="00AE401E">
          <w:t xml:space="preserve"> using the materials and equipment in the </w:t>
        </w:r>
        <w:r w:rsidR="00AE401E" w:rsidRPr="00AE401E">
          <w:t xml:space="preserve">Materials and </w:t>
        </w:r>
        <w:r w:rsidR="00AE401E">
          <w:t>E</w:t>
        </w:r>
        <w:r w:rsidR="00AE401E" w:rsidRPr="00AE401E">
          <w:t>quipment</w:t>
        </w:r>
        <w:r w:rsidR="00AE401E">
          <w:t xml:space="preserve"> list</w:t>
        </w:r>
      </w:ins>
      <w:ins w:id="221" w:author="Laura M" w:date="2024-10-31T16:56:00Z">
        <w:r>
          <w:t>.</w:t>
        </w:r>
      </w:ins>
    </w:p>
    <w:p w14:paraId="08C11B6B" w14:textId="4DF15F27" w:rsidR="00620474" w:rsidRDefault="00AE401E" w:rsidP="00620474">
      <w:pPr>
        <w:pStyle w:val="NoSpacing"/>
        <w:numPr>
          <w:ilvl w:val="0"/>
          <w:numId w:val="7"/>
        </w:numPr>
        <w:rPr>
          <w:ins w:id="222" w:author="Laura M" w:date="2024-10-31T17:02:00Z"/>
        </w:rPr>
      </w:pPr>
      <w:ins w:id="223" w:author="Laura M" w:date="2024-10-31T16:57:00Z">
        <w:r>
          <w:t xml:space="preserve">Conduct </w:t>
        </w:r>
      </w:ins>
      <w:ins w:id="224" w:author="Laura M" w:date="2024-10-31T17:00:00Z">
        <w:r>
          <w:t>repeated</w:t>
        </w:r>
      </w:ins>
      <w:ins w:id="225" w:author="Laura M" w:date="2024-10-31T16:57:00Z">
        <w:r>
          <w:t xml:space="preserve"> measurements</w:t>
        </w:r>
      </w:ins>
      <w:ins w:id="226" w:author="Laura M" w:date="2024-10-31T17:09:00Z">
        <w:r w:rsidR="009A6239">
          <w:t xml:space="preserve"> to ensure accuracy and precision;</w:t>
        </w:r>
      </w:ins>
      <w:ins w:id="227" w:author="Laura M" w:date="2024-10-31T17:00:00Z">
        <w:r>
          <w:t xml:space="preserve"> record the </w:t>
        </w:r>
      </w:ins>
      <w:ins w:id="228" w:author="Laura M" w:date="2024-10-31T17:09:00Z">
        <w:r w:rsidR="009A6239">
          <w:t>data and</w:t>
        </w:r>
      </w:ins>
      <w:ins w:id="229" w:author="Laura M" w:date="2024-10-31T16:57:00Z">
        <w:r>
          <w:t xml:space="preserve"> calculate the density for the liquid and the solid.</w:t>
        </w:r>
      </w:ins>
    </w:p>
    <w:p w14:paraId="66B39055" w14:textId="77777777" w:rsidR="009A6239" w:rsidRDefault="00AE401E" w:rsidP="00620474">
      <w:pPr>
        <w:pStyle w:val="NoSpacing"/>
        <w:numPr>
          <w:ilvl w:val="0"/>
          <w:numId w:val="7"/>
        </w:numPr>
        <w:rPr>
          <w:ins w:id="230" w:author="Laura M" w:date="2024-10-31T17:10:00Z"/>
        </w:rPr>
      </w:pPr>
      <w:ins w:id="231" w:author="Laura M" w:date="2024-10-31T17:00:00Z">
        <w:r>
          <w:t>Report your results</w:t>
        </w:r>
      </w:ins>
      <w:ins w:id="232" w:author="Laura M" w:date="2024-10-31T17:02:00Z">
        <w:r>
          <w:t xml:space="preserve"> </w:t>
        </w:r>
      </w:ins>
      <w:ins w:id="233" w:author="Laura M" w:date="2024-10-31T17:09:00Z">
        <w:r w:rsidR="009A6239">
          <w:t xml:space="preserve">with the correct number of significant figures </w:t>
        </w:r>
      </w:ins>
      <w:ins w:id="234" w:author="Laura M" w:date="2024-10-31T17:02:00Z">
        <w:r>
          <w:t xml:space="preserve">and </w:t>
        </w:r>
      </w:ins>
      <w:ins w:id="235" w:author="Laura M" w:date="2024-10-31T17:10:00Z">
        <w:r w:rsidR="009A6239">
          <w:t>using the correct units.</w:t>
        </w:r>
      </w:ins>
    </w:p>
    <w:p w14:paraId="59131F4A" w14:textId="1CB09D60" w:rsidR="00AE401E" w:rsidRDefault="009A6239">
      <w:pPr>
        <w:pStyle w:val="NoSpacing"/>
        <w:numPr>
          <w:ilvl w:val="0"/>
          <w:numId w:val="7"/>
        </w:numPr>
        <w:rPr>
          <w:moveTo w:id="236" w:author="Laura M" w:date="2024-10-31T16:53:00Z"/>
        </w:rPr>
        <w:pPrChange w:id="237" w:author="Laura M" w:date="2024-10-31T17:11:00Z">
          <w:pPr>
            <w:pStyle w:val="NoSpacing"/>
          </w:pPr>
        </w:pPrChange>
      </w:pPr>
      <w:ins w:id="238" w:author="Laura M" w:date="2024-10-31T17:10:00Z">
        <w:r>
          <w:t>C</w:t>
        </w:r>
      </w:ins>
      <w:ins w:id="239" w:author="Laura M" w:date="2024-10-31T17:02:00Z">
        <w:r w:rsidR="00AE401E">
          <w:t xml:space="preserve">ompared </w:t>
        </w:r>
      </w:ins>
      <w:ins w:id="240" w:author="Laura M" w:date="2024-10-31T17:11:00Z">
        <w:r>
          <w:t xml:space="preserve">your findings to the densities of oil, saltwater, glass, and plastic. Were you able to identify </w:t>
        </w:r>
      </w:ins>
      <w:ins w:id="241" w:author="Laura M" w:date="2024-10-31T17:02:00Z">
        <w:r w:rsidR="00AE401E">
          <w:t xml:space="preserve">the solid </w:t>
        </w:r>
      </w:ins>
      <w:ins w:id="242" w:author="Laura M" w:date="2024-10-31T17:08:00Z">
        <w:r>
          <w:t xml:space="preserve">and liquid </w:t>
        </w:r>
      </w:ins>
      <w:ins w:id="243" w:author="Laura M" w:date="2024-10-31T17:02:00Z">
        <w:r w:rsidR="00AE401E">
          <w:t>objects?</w:t>
        </w:r>
      </w:ins>
    </w:p>
    <w:p w14:paraId="46CEC507" w14:textId="67AC1BB1" w:rsidR="00620474" w:rsidDel="00AE401E" w:rsidRDefault="00620474" w:rsidP="00620474">
      <w:pPr>
        <w:pStyle w:val="NoSpacing"/>
        <w:rPr>
          <w:del w:id="244" w:author="Laura M" w:date="2024-10-31T16:59:00Z"/>
        </w:rPr>
      </w:pPr>
      <w:moveTo w:id="245" w:author="Laura M" w:date="2024-10-31T16:53:00Z">
        <w:del w:id="246" w:author="Laura M" w:date="2024-10-31T16:59:00Z">
          <w:r w:rsidDel="00AE401E">
            <w:delText>1. Measure and record the mass of an empty graduated cylinder using a balance.</w:delText>
          </w:r>
        </w:del>
      </w:moveTo>
    </w:p>
    <w:p w14:paraId="02E8C300" w14:textId="77777777" w:rsidR="00AE401E" w:rsidRDefault="00AE401E" w:rsidP="00620474">
      <w:pPr>
        <w:pStyle w:val="NoSpacing"/>
        <w:rPr>
          <w:ins w:id="247" w:author="Laura M" w:date="2024-10-31T17:00:00Z"/>
        </w:rPr>
      </w:pPr>
    </w:p>
    <w:p w14:paraId="2A288FE0" w14:textId="77777777" w:rsidR="00AE401E" w:rsidRDefault="00AE401E" w:rsidP="00620474">
      <w:pPr>
        <w:pStyle w:val="NoSpacing"/>
        <w:rPr>
          <w:ins w:id="248" w:author="Laura M" w:date="2024-10-31T17:10:00Z"/>
        </w:rPr>
      </w:pPr>
    </w:p>
    <w:p w14:paraId="4FA98CF5" w14:textId="261359CB" w:rsidR="009A6239" w:rsidRDefault="009A6239">
      <w:pPr>
        <w:pStyle w:val="Heading2"/>
        <w:rPr>
          <w:ins w:id="249" w:author="Laura M" w:date="2024-10-31T17:12:00Z"/>
        </w:rPr>
        <w:pPrChange w:id="250" w:author="Laura M" w:date="2024-10-31T17:25:00Z">
          <w:pPr>
            <w:pStyle w:val="NoSpacing"/>
          </w:pPr>
        </w:pPrChange>
      </w:pPr>
      <w:ins w:id="251" w:author="Laura M" w:date="2024-10-31T17:12:00Z">
        <w:r>
          <w:t>&lt;H1&gt;Units</w:t>
        </w:r>
      </w:ins>
      <w:ins w:id="252" w:author="Laura M" w:date="2024-10-31T17:25:00Z">
        <w:r w:rsidR="00970B8E">
          <w:t xml:space="preserve"> and the SI</w:t>
        </w:r>
      </w:ins>
    </w:p>
    <w:p w14:paraId="63D1834B" w14:textId="54A44EE9" w:rsidR="00970B8E" w:rsidRDefault="00970B8E" w:rsidP="00620474">
      <w:pPr>
        <w:pStyle w:val="NoSpacing"/>
        <w:rPr>
          <w:ins w:id="253" w:author="Laura M" w:date="2024-10-31T17:26:00Z"/>
        </w:rPr>
      </w:pPr>
      <w:ins w:id="254" w:author="Laura M" w:date="2024-10-31T17:24:00Z">
        <w:r>
          <w:t>T</w:t>
        </w:r>
      </w:ins>
      <w:ins w:id="255" w:author="Laura M" w:date="2024-10-31T17:13:00Z">
        <w:r w:rsidR="009A6239">
          <w:t xml:space="preserve">he forensic chemist </w:t>
        </w:r>
      </w:ins>
      <w:ins w:id="256" w:author="Laura M" w:date="2024-10-31T17:24:00Z">
        <w:r>
          <w:t>want</w:t>
        </w:r>
      </w:ins>
      <w:ins w:id="257" w:author="Laura M" w:date="2024-10-31T17:25:00Z">
        <w:r>
          <w:t>ed</w:t>
        </w:r>
      </w:ins>
      <w:ins w:id="258" w:author="Laura M" w:date="2024-10-31T17:24:00Z">
        <w:r>
          <w:t xml:space="preserve"> to</w:t>
        </w:r>
      </w:ins>
      <w:ins w:id="259" w:author="Laura M" w:date="2024-10-31T17:13:00Z">
        <w:r w:rsidR="009A6239">
          <w:t xml:space="preserve"> report</w:t>
        </w:r>
      </w:ins>
      <w:ins w:id="260" w:author="Laura M" w:date="2024-10-31T17:24:00Z">
        <w:r>
          <w:t xml:space="preserve"> the</w:t>
        </w:r>
      </w:ins>
      <w:ins w:id="261" w:author="Laura M" w:date="2024-10-31T17:13:00Z">
        <w:r w:rsidR="009A6239">
          <w:t xml:space="preserve"> value for the density of gold </w:t>
        </w:r>
      </w:ins>
      <w:ins w:id="262" w:author="Laura M" w:date="2024-10-31T17:24:00Z">
        <w:r>
          <w:t xml:space="preserve">according </w:t>
        </w:r>
      </w:ins>
      <w:ins w:id="263" w:author="Laura M" w:date="2024-10-31T17:25:00Z">
        <w:r>
          <w:t>to international standards</w:t>
        </w:r>
      </w:ins>
      <w:ins w:id="264" w:author="Laura M" w:date="2024-10-31T17:18:00Z">
        <w:r>
          <w:t xml:space="preserve">. </w:t>
        </w:r>
      </w:ins>
      <w:ins w:id="265" w:author="Laura M" w:date="2024-10-31T17:25:00Z">
        <w:r>
          <w:t>T</w:t>
        </w:r>
      </w:ins>
      <w:ins w:id="266" w:author="Laura M" w:date="2024-10-31T17:19:00Z">
        <w:r>
          <w:t>he International System of Units</w:t>
        </w:r>
      </w:ins>
      <w:ins w:id="267" w:author="Laura M" w:date="2024-10-31T17:46:00Z">
        <w:r w:rsidR="00043E1B">
          <w:t xml:space="preserve"> is the metric system </w:t>
        </w:r>
        <w:r w:rsidR="00043E1B" w:rsidRPr="00043E1B">
          <w:t>developed in France during the late 18th century</w:t>
        </w:r>
      </w:ins>
      <w:ins w:id="268" w:author="Laura M" w:date="2024-10-31T17:23:00Z">
        <w:r>
          <w:t xml:space="preserve">, </w:t>
        </w:r>
      </w:ins>
      <w:ins w:id="269" w:author="Laura M" w:date="2024-10-31T17:46:00Z">
        <w:r w:rsidR="00043E1B">
          <w:t xml:space="preserve">that’s why it is called </w:t>
        </w:r>
      </w:ins>
      <w:ins w:id="270" w:author="Laura M" w:date="2024-10-31T17:23:00Z">
        <w:r>
          <w:t>the</w:t>
        </w:r>
      </w:ins>
      <w:ins w:id="271" w:author="Laura M" w:date="2024-10-31T17:19:00Z">
        <w:r>
          <w:t xml:space="preserve"> SI</w:t>
        </w:r>
      </w:ins>
      <w:ins w:id="272" w:author="Laura M" w:date="2024-10-31T17:23:00Z">
        <w:r>
          <w:t xml:space="preserve"> </w:t>
        </w:r>
      </w:ins>
      <w:ins w:id="273" w:author="Laura M" w:date="2024-10-31T17:46:00Z">
        <w:r w:rsidR="00043E1B">
          <w:t>(</w:t>
        </w:r>
      </w:ins>
      <w:ins w:id="274" w:author="Laura M" w:date="2024-10-31T17:23:00Z">
        <w:r>
          <w:t>for its French’s abbreviation S</w:t>
        </w:r>
        <w:r w:rsidRPr="00970B8E">
          <w:rPr>
            <w:i/>
            <w:iCs/>
            <w:rPrChange w:id="275" w:author="Laura M" w:date="2024-10-31T17:23:00Z">
              <w:rPr>
                <w:b/>
                <w:bCs/>
                <w:i/>
                <w:iCs/>
              </w:rPr>
            </w:rPrChange>
          </w:rPr>
          <w:t>ystème International</w:t>
        </w:r>
      </w:ins>
      <w:ins w:id="276" w:author="Laura M" w:date="2024-10-31T17:19:00Z">
        <w:r>
          <w:t>)</w:t>
        </w:r>
      </w:ins>
      <w:ins w:id="277" w:author="Laura M" w:date="2024-10-31T17:46:00Z">
        <w:r w:rsidR="00043E1B">
          <w:t>. It</w:t>
        </w:r>
      </w:ins>
      <w:ins w:id="278" w:author="Laura M" w:date="2024-10-31T17:25:00Z">
        <w:r>
          <w:t xml:space="preserve"> is a set of </w:t>
        </w:r>
      </w:ins>
      <w:ins w:id="279" w:author="Laura M" w:date="2024-10-31T17:19:00Z">
        <w:r>
          <w:t xml:space="preserve">standardized units used across the world to ensure consistency in measurements. </w:t>
        </w:r>
      </w:ins>
      <w:ins w:id="280" w:author="Laura M" w:date="2024-10-31T17:24:00Z">
        <w:r w:rsidRPr="00970B8E">
          <w:t xml:space="preserve">The </w:t>
        </w:r>
      </w:ins>
      <w:ins w:id="281" w:author="Laura M" w:date="2024-10-31T17:25:00Z">
        <w:r>
          <w:t>SI</w:t>
        </w:r>
      </w:ins>
      <w:ins w:id="282" w:author="Laura M" w:date="2024-10-31T17:24:00Z">
        <w:r w:rsidRPr="00970B8E">
          <w:t xml:space="preserve"> is the metric system. It is made up of 7 base units</w:t>
        </w:r>
      </w:ins>
      <w:ins w:id="283" w:author="Laura M" w:date="2024-10-31T17:33:00Z">
        <w:r w:rsidR="00220664">
          <w:t>, which are</w:t>
        </w:r>
      </w:ins>
      <w:ins w:id="284" w:author="Laura M" w:date="2024-10-31T17:27:00Z">
        <w:r>
          <w:t>:</w:t>
        </w:r>
      </w:ins>
    </w:p>
    <w:p w14:paraId="3F9C2E94" w14:textId="77777777" w:rsidR="00970B8E" w:rsidRDefault="00970B8E" w:rsidP="00620474">
      <w:pPr>
        <w:pStyle w:val="NoSpacing"/>
        <w:rPr>
          <w:ins w:id="285" w:author="Laura M" w:date="2024-10-31T17:26:00Z"/>
        </w:rPr>
      </w:pPr>
    </w:p>
    <w:commentRangeStart w:id="286"/>
    <w:p w14:paraId="22DE34A3" w14:textId="455888A3" w:rsidR="00970B8E" w:rsidRDefault="00970B8E" w:rsidP="00620474">
      <w:pPr>
        <w:pStyle w:val="NoSpacing"/>
        <w:rPr>
          <w:ins w:id="287" w:author="Laura M" w:date="2024-10-31T17:26:00Z"/>
        </w:rPr>
      </w:pPr>
      <w:ins w:id="288" w:author="Laura M" w:date="2024-10-31T17:26:00Z">
        <w:r>
          <w:lastRenderedPageBreak/>
          <w:fldChar w:fldCharType="begin"/>
        </w:r>
        <w:r>
          <w:instrText xml:space="preserve"> INCLUDEPICTURE "https://www.shutterstock.com/shutterstock/photos/2411816625/display_1500/stock-vector-international-system-of-the-basic-physical-units-education-science-vector-illustration-2411816625.jpg" \* MERGEFORMATINET </w:instrText>
        </w:r>
        <w:r>
          <w:fldChar w:fldCharType="separate"/>
        </w:r>
        <w:r>
          <w:rPr>
            <w:noProof/>
          </w:rPr>
          <w:drawing>
            <wp:inline distT="0" distB="0" distL="0" distR="0" wp14:anchorId="207AF94D" wp14:editId="01855E39">
              <wp:extent cx="2743200" cy="2378025"/>
              <wp:effectExtent l="0" t="0" r="0" b="0"/>
              <wp:docPr id="1828078936" name="Picture 1" descr="International system of the basic physical units. Education. Science. Vecto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system of the basic physical units. Education. Science. Vector illustr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2378025"/>
                      </a:xfrm>
                      <a:prstGeom prst="rect">
                        <a:avLst/>
                      </a:prstGeom>
                      <a:noFill/>
                      <a:ln>
                        <a:noFill/>
                      </a:ln>
                    </pic:spPr>
                  </pic:pic>
                </a:graphicData>
              </a:graphic>
            </wp:inline>
          </w:drawing>
        </w:r>
        <w:r>
          <w:fldChar w:fldCharType="end"/>
        </w:r>
      </w:ins>
      <w:commentRangeEnd w:id="286"/>
      <w:ins w:id="289" w:author="Laura M" w:date="2024-10-31T17:27:00Z">
        <w:r>
          <w:rPr>
            <w:rStyle w:val="CommentReference"/>
          </w:rPr>
          <w:commentReference w:id="286"/>
        </w:r>
      </w:ins>
    </w:p>
    <w:p w14:paraId="4FD219E3" w14:textId="77777777" w:rsidR="00970B8E" w:rsidRDefault="00970B8E" w:rsidP="00620474">
      <w:pPr>
        <w:pStyle w:val="NoSpacing"/>
        <w:rPr>
          <w:ins w:id="290" w:author="Laura M" w:date="2024-10-31T17:27:00Z"/>
        </w:rPr>
      </w:pPr>
    </w:p>
    <w:p w14:paraId="75F52BD4" w14:textId="77777777" w:rsidR="00220664" w:rsidRDefault="00970B8E" w:rsidP="00970B8E">
      <w:pPr>
        <w:pStyle w:val="NoSpacing"/>
        <w:rPr>
          <w:ins w:id="291" w:author="Laura M" w:date="2024-10-31T17:30:00Z"/>
        </w:rPr>
      </w:pPr>
      <w:ins w:id="292" w:author="Laura M" w:date="2024-10-31T17:28:00Z">
        <w:r>
          <w:t>Kilogram (kg) is the unit for mass, second is the unit for time, meter is the unit for length</w:t>
        </w:r>
      </w:ins>
      <w:ins w:id="293" w:author="Laura M" w:date="2024-10-31T17:29:00Z">
        <w:r>
          <w:t xml:space="preserve">, </w:t>
        </w:r>
      </w:ins>
      <w:ins w:id="294" w:author="Laura M" w:date="2024-10-31T17:30:00Z">
        <w:r w:rsidR="00220664">
          <w:t>kelvin</w:t>
        </w:r>
      </w:ins>
      <w:ins w:id="295" w:author="Laura M" w:date="2024-10-31T17:29:00Z">
        <w:r>
          <w:t xml:space="preserve"> is the unit for temperature, </w:t>
        </w:r>
        <w:r w:rsidR="00220664">
          <w:t>Ampere is the unit for e</w:t>
        </w:r>
      </w:ins>
      <w:ins w:id="296" w:author="Laura M" w:date="2024-10-31T17:28:00Z">
        <w:r>
          <w:t>lectric current</w:t>
        </w:r>
      </w:ins>
      <w:ins w:id="297" w:author="Laura M" w:date="2024-10-31T17:29:00Z">
        <w:r w:rsidR="00220664">
          <w:t>, mole is the uni</w:t>
        </w:r>
      </w:ins>
      <w:ins w:id="298" w:author="Laura M" w:date="2024-10-31T17:30:00Z">
        <w:r w:rsidR="00220664">
          <w:t>t for a</w:t>
        </w:r>
      </w:ins>
      <w:ins w:id="299" w:author="Laura M" w:date="2024-10-31T17:28:00Z">
        <w:r>
          <w:t>mount of substance</w:t>
        </w:r>
      </w:ins>
      <w:ins w:id="300" w:author="Laura M" w:date="2024-10-31T17:30:00Z">
        <w:r w:rsidR="00220664">
          <w:t>, and candela is the unit for l</w:t>
        </w:r>
      </w:ins>
      <w:ins w:id="301" w:author="Laura M" w:date="2024-10-31T17:28:00Z">
        <w:r>
          <w:t>uminous intensity</w:t>
        </w:r>
      </w:ins>
      <w:ins w:id="302" w:author="Laura M" w:date="2024-10-31T17:30:00Z">
        <w:r w:rsidR="00220664">
          <w:t>.</w:t>
        </w:r>
      </w:ins>
    </w:p>
    <w:p w14:paraId="530567D1" w14:textId="77777777" w:rsidR="00220664" w:rsidRDefault="00220664" w:rsidP="00970B8E">
      <w:pPr>
        <w:pStyle w:val="NoSpacing"/>
        <w:rPr>
          <w:ins w:id="303" w:author="Laura M" w:date="2024-10-31T17:33:00Z"/>
        </w:rPr>
      </w:pPr>
    </w:p>
    <w:p w14:paraId="1FFDA361" w14:textId="77777777" w:rsidR="007B68EB" w:rsidRDefault="00220664" w:rsidP="00220664">
      <w:pPr>
        <w:pStyle w:val="NoSpacing"/>
        <w:rPr>
          <w:ins w:id="304" w:author="Laura M" w:date="2024-10-31T18:25:00Z"/>
          <w:rFonts w:eastAsiaTheme="minorHAnsi"/>
        </w:rPr>
      </w:pPr>
      <w:ins w:id="305" w:author="Laura M" w:date="2024-10-31T17:33:00Z">
        <w:r>
          <w:t>These 7 units</w:t>
        </w:r>
        <w:r w:rsidRPr="00970B8E">
          <w:t xml:space="preserve"> are used for defining derived units</w:t>
        </w:r>
      </w:ins>
      <w:ins w:id="306" w:author="Laura M" w:date="2024-10-31T17:34:00Z">
        <w:r>
          <w:t xml:space="preserve">, which </w:t>
        </w:r>
        <w:r w:rsidRPr="00220664">
          <w:rPr>
            <w:rFonts w:eastAsiaTheme="minorHAnsi"/>
          </w:rPr>
          <w:t xml:space="preserve">are formed by different operations on the </w:t>
        </w:r>
      </w:ins>
      <w:ins w:id="307" w:author="Laura M" w:date="2024-10-31T17:35:00Z">
        <w:r>
          <w:t xml:space="preserve">7 </w:t>
        </w:r>
      </w:ins>
      <w:ins w:id="308" w:author="Laura M" w:date="2024-10-31T17:34:00Z">
        <w:r w:rsidRPr="00220664">
          <w:rPr>
            <w:rFonts w:eastAsiaTheme="minorHAnsi"/>
          </w:rPr>
          <w:t xml:space="preserve">base units. For </w:t>
        </w:r>
      </w:ins>
      <w:ins w:id="309" w:author="Laura M" w:date="2024-10-31T17:35:00Z">
        <w:r>
          <w:t>example Newton (N) is the unit of force and is equivalent to kg</w:t>
        </w:r>
        <w:r>
          <w:rPr>
            <w:rFonts w:ascii="MS Gothic" w:eastAsia="MS Gothic" w:hAnsi="MS Gothic" w:cs="MS Gothic" w:hint="eastAsia"/>
            <w:lang w:eastAsia="ja-JP"/>
          </w:rPr>
          <w:t>・</w:t>
        </w:r>
        <w:r>
          <w:rPr>
            <w:rFonts w:ascii="MS Gothic" w:eastAsia="MS Gothic" w:hAnsi="MS Gothic" w:cs="MS Gothic"/>
            <w:lang w:eastAsia="ja-JP"/>
          </w:rPr>
          <w:t>m/</w:t>
        </w:r>
      </w:ins>
      <w:ins w:id="310" w:author="Laura M" w:date="2024-10-31T17:36:00Z">
        <w:r>
          <w:rPr>
            <w:rFonts w:ascii="MS Gothic" w:eastAsia="MS Gothic" w:hAnsi="MS Gothic" w:cs="MS Gothic"/>
            <w:lang w:eastAsia="ja-JP"/>
          </w:rPr>
          <w:t>s</w:t>
        </w:r>
        <w:r>
          <w:rPr>
            <w:rFonts w:ascii="MS Gothic" w:eastAsia="MS Gothic" w:hAnsi="MS Gothic" w:cs="MS Gothic"/>
            <w:vertAlign w:val="superscript"/>
            <w:lang w:eastAsia="ja-JP"/>
          </w:rPr>
          <w:t>2</w:t>
        </w:r>
      </w:ins>
      <w:ins w:id="311" w:author="Laura M" w:date="2024-10-31T17:34:00Z">
        <w:r w:rsidRPr="00220664">
          <w:rPr>
            <w:rFonts w:eastAsiaTheme="minorHAnsi"/>
          </w:rPr>
          <w:t>.</w:t>
        </w:r>
      </w:ins>
      <w:ins w:id="312" w:author="Laura M" w:date="2024-10-31T17:38:00Z">
        <w:r>
          <w:rPr>
            <w:rFonts w:eastAsiaTheme="minorHAnsi"/>
          </w:rPr>
          <w:t xml:space="preserve"> </w:t>
        </w:r>
      </w:ins>
    </w:p>
    <w:p w14:paraId="1CD432EE" w14:textId="3DC74061" w:rsidR="00043E1B" w:rsidRPr="00220664" w:rsidRDefault="00220664" w:rsidP="00220664">
      <w:pPr>
        <w:pStyle w:val="NoSpacing"/>
        <w:rPr>
          <w:ins w:id="313" w:author="Laura M" w:date="2024-10-31T17:34:00Z"/>
          <w:rPrChange w:id="314" w:author="Laura M" w:date="2024-10-31T17:38:00Z">
            <w:rPr>
              <w:ins w:id="315" w:author="Laura M" w:date="2024-10-31T17:34:00Z"/>
              <w:rFonts w:eastAsiaTheme="minorHAnsi"/>
            </w:rPr>
          </w:rPrChange>
        </w:rPr>
      </w:pPr>
      <w:ins w:id="316" w:author="Laura M" w:date="2024-10-31T17:38:00Z">
        <w:r>
          <w:t>Furthermore, the</w:t>
        </w:r>
        <w:r w:rsidRPr="00970B8E">
          <w:t xml:space="preserve"> SI units can </w:t>
        </w:r>
        <w:r>
          <w:t xml:space="preserve">also </w:t>
        </w:r>
        <w:r w:rsidRPr="00970B8E">
          <w:t>be expressed as standard multiple or as fractional quantities</w:t>
        </w:r>
        <w:r>
          <w:t xml:space="preserve"> in powers of 10 and </w:t>
        </w:r>
        <w:r w:rsidRPr="00970B8E">
          <w:t xml:space="preserve">defined with the </w:t>
        </w:r>
        <w:r>
          <w:t>use</w:t>
        </w:r>
        <w:r w:rsidRPr="00970B8E">
          <w:t xml:space="preserve"> of prefix multipliers.</w:t>
        </w:r>
        <w:r>
          <w:t xml:space="preserve"> For example, a thousandth of a meter is a </w:t>
        </w:r>
        <w:r w:rsidRPr="00537522">
          <w:rPr>
            <w:i/>
            <w:iCs/>
            <w:rPrChange w:id="317" w:author="Laura M" w:date="2024-10-31T17:53:00Z">
              <w:rPr/>
            </w:rPrChange>
          </w:rPr>
          <w:t>milli</w:t>
        </w:r>
        <w:r>
          <w:t xml:space="preserve">meter which is 0.001 </w:t>
        </w:r>
      </w:ins>
      <w:ins w:id="318" w:author="Laura M" w:date="2024-10-31T17:39:00Z">
        <w:r>
          <w:t>m.</w:t>
        </w:r>
      </w:ins>
    </w:p>
    <w:p w14:paraId="7BF3CC4E" w14:textId="24718125" w:rsidR="00220664" w:rsidRDefault="00220664" w:rsidP="00970B8E">
      <w:pPr>
        <w:pStyle w:val="NoSpacing"/>
        <w:rPr>
          <w:ins w:id="319" w:author="Laura M" w:date="2024-10-31T17:31:00Z"/>
        </w:rPr>
      </w:pPr>
      <w:bookmarkStart w:id="320" w:name="SI-Derived-Units-List"/>
      <w:bookmarkEnd w:id="320"/>
    </w:p>
    <w:p w14:paraId="19F38E14" w14:textId="77777777" w:rsidR="00220664" w:rsidRDefault="00220664" w:rsidP="00970B8E">
      <w:pPr>
        <w:pStyle w:val="NoSpacing"/>
        <w:rPr>
          <w:ins w:id="321" w:author="Laura M" w:date="2024-10-31T17:30:00Z"/>
        </w:rPr>
      </w:pPr>
    </w:p>
    <w:p w14:paraId="4981059F" w14:textId="16DCFFE7" w:rsidR="00220664" w:rsidRDefault="00220664">
      <w:pPr>
        <w:pStyle w:val="Heading2"/>
        <w:rPr>
          <w:ins w:id="322" w:author="Laura M" w:date="2024-10-31T17:30:00Z"/>
        </w:rPr>
        <w:pPrChange w:id="323" w:author="Laura M" w:date="2024-10-31T17:30:00Z">
          <w:pPr>
            <w:pStyle w:val="NoSpacing"/>
          </w:pPr>
        </w:pPrChange>
      </w:pPr>
      <w:ins w:id="324" w:author="Laura M" w:date="2024-10-31T17:30:00Z">
        <w:r>
          <w:t>Progress Check 1</w:t>
        </w:r>
      </w:ins>
    </w:p>
    <w:p w14:paraId="4CAAF7EA" w14:textId="32ED2A56" w:rsidR="00043E1B" w:rsidRDefault="00220664">
      <w:pPr>
        <w:pStyle w:val="ListParagraph"/>
        <w:numPr>
          <w:ilvl w:val="0"/>
          <w:numId w:val="10"/>
        </w:numPr>
        <w:rPr>
          <w:ins w:id="325" w:author="Laura M" w:date="2024-10-31T17:41:00Z"/>
        </w:rPr>
        <w:pPrChange w:id="326" w:author="Laura M" w:date="2024-10-31T17:41:00Z">
          <w:pPr>
            <w:pStyle w:val="ListParagraph"/>
          </w:pPr>
        </w:pPrChange>
      </w:pPr>
      <w:ins w:id="327" w:author="Laura M" w:date="2024-10-31T17:31:00Z">
        <w:r>
          <w:t xml:space="preserve">What would be the units for </w:t>
        </w:r>
      </w:ins>
      <w:ins w:id="328" w:author="Laura M" w:date="2024-10-31T17:32:00Z">
        <w:r>
          <w:t>area or volume in SI?</w:t>
        </w:r>
      </w:ins>
    </w:p>
    <w:p w14:paraId="05696E8B" w14:textId="3229C6AB" w:rsidR="00620474" w:rsidDel="00AE401E" w:rsidRDefault="00043E1B">
      <w:pPr>
        <w:pStyle w:val="ListParagraph"/>
        <w:numPr>
          <w:ilvl w:val="0"/>
          <w:numId w:val="9"/>
        </w:numPr>
        <w:rPr>
          <w:del w:id="329" w:author="Laura M" w:date="2024-10-31T16:59:00Z"/>
          <w:moveTo w:id="330" w:author="Laura M" w:date="2024-10-31T16:53:00Z"/>
        </w:rPr>
        <w:pPrChange w:id="331" w:author="Laura M" w:date="2024-10-31T17:41:00Z">
          <w:pPr>
            <w:pStyle w:val="NoSpacing"/>
          </w:pPr>
        </w:pPrChange>
      </w:pPr>
      <w:ins w:id="332" w:author="Laura M" w:date="2024-10-31T17:41:00Z">
        <w:r>
          <w:t xml:space="preserve">2. </w:t>
        </w:r>
      </w:ins>
      <w:ins w:id="333" w:author="Laura M" w:date="2024-10-31T17:32:00Z">
        <w:r w:rsidR="00220664">
          <w:t xml:space="preserve">What would be the units for </w:t>
        </w:r>
      </w:ins>
      <w:ins w:id="334" w:author="Laura M" w:date="2024-10-31T17:31:00Z">
        <w:r w:rsidR="00220664">
          <w:t>density in SI?</w:t>
        </w:r>
      </w:ins>
      <w:moveTo w:id="335" w:author="Laura M" w:date="2024-10-31T16:53:00Z">
        <w:del w:id="336" w:author="Laura M" w:date="2024-10-31T16:59:00Z">
          <w:r w:rsidR="00620474" w:rsidDel="00AE401E">
            <w:delText>2. Add a known volume (e.g., 50 mL) of the unknown liquid to the cylinder and record the new mass.</w:delText>
          </w:r>
        </w:del>
      </w:moveTo>
    </w:p>
    <w:p w14:paraId="38C28B89" w14:textId="3E3964A7" w:rsidR="00620474" w:rsidDel="00AE401E" w:rsidRDefault="00620474">
      <w:pPr>
        <w:pStyle w:val="ListParagraph"/>
        <w:rPr>
          <w:del w:id="337" w:author="Laura M" w:date="2024-10-31T16:59:00Z"/>
          <w:moveTo w:id="338" w:author="Laura M" w:date="2024-10-31T16:53:00Z"/>
        </w:rPr>
        <w:pPrChange w:id="339" w:author="Laura M" w:date="2024-10-31T17:41:00Z">
          <w:pPr>
            <w:pStyle w:val="NoSpacing"/>
          </w:pPr>
        </w:pPrChange>
      </w:pPr>
      <w:moveTo w:id="340" w:author="Laura M" w:date="2024-10-31T16:53:00Z">
        <w:del w:id="341" w:author="Laura M" w:date="2024-10-31T16:59:00Z">
          <w:r w:rsidDel="00AE401E">
            <w:delText>3. Calculate the mass of the liquid by subtracting the mass of the empty cylinder from the total mass.</w:delText>
          </w:r>
        </w:del>
      </w:moveTo>
    </w:p>
    <w:p w14:paraId="1A6FD3B9" w14:textId="6AA7AC2F" w:rsidR="00620474" w:rsidDel="00AE401E" w:rsidRDefault="00620474">
      <w:pPr>
        <w:pStyle w:val="ListParagraph"/>
        <w:rPr>
          <w:del w:id="342" w:author="Laura M" w:date="2024-10-31T16:59:00Z"/>
          <w:moveTo w:id="343" w:author="Laura M" w:date="2024-10-31T16:53:00Z"/>
        </w:rPr>
        <w:pPrChange w:id="344" w:author="Laura M" w:date="2024-10-31T17:41:00Z">
          <w:pPr>
            <w:pStyle w:val="NoSpacing"/>
          </w:pPr>
        </w:pPrChange>
      </w:pPr>
      <w:moveTo w:id="345" w:author="Laura M" w:date="2024-10-31T16:53:00Z">
        <w:del w:id="346" w:author="Laura M" w:date="2024-10-31T16:59:00Z">
          <w:r w:rsidDel="00AE401E">
            <w:delText>4. Record the volume of the liquid from the graduated cylinder and use the formula, Density = Mass/Volume to calculate the density.</w:delText>
          </w:r>
        </w:del>
      </w:moveTo>
    </w:p>
    <w:p w14:paraId="4F1A2896" w14:textId="560F49C7" w:rsidR="00620474" w:rsidDel="009A6239" w:rsidRDefault="00620474">
      <w:pPr>
        <w:pStyle w:val="ListParagraph"/>
        <w:rPr>
          <w:del w:id="347" w:author="Laura M" w:date="2024-10-31T17:09:00Z"/>
          <w:moveTo w:id="348" w:author="Laura M" w:date="2024-10-31T16:53:00Z"/>
        </w:rPr>
        <w:pPrChange w:id="349" w:author="Laura M" w:date="2024-10-31T17:41:00Z">
          <w:pPr>
            <w:pStyle w:val="NoSpacing"/>
          </w:pPr>
        </w:pPrChange>
      </w:pPr>
      <w:moveTo w:id="350" w:author="Laura M" w:date="2024-10-31T16:53:00Z">
        <w:del w:id="351" w:author="Laura M" w:date="2024-10-31T17:09:00Z">
          <w:r w:rsidDel="009A6239">
            <w:delText>5. Repeat the measurements to ensure accuracy and precision.</w:delText>
          </w:r>
        </w:del>
      </w:moveTo>
    </w:p>
    <w:p w14:paraId="3993EE2A" w14:textId="1DF499BF" w:rsidR="00620474" w:rsidDel="009A6239" w:rsidRDefault="00620474">
      <w:pPr>
        <w:pStyle w:val="ListParagraph"/>
        <w:rPr>
          <w:del w:id="352" w:author="Laura M" w:date="2024-10-31T17:09:00Z"/>
          <w:moveTo w:id="353" w:author="Laura M" w:date="2024-10-31T16:53:00Z"/>
        </w:rPr>
        <w:pPrChange w:id="354" w:author="Laura M" w:date="2024-10-31T17:41:00Z">
          <w:pPr>
            <w:pStyle w:val="NoSpacing"/>
          </w:pPr>
        </w:pPrChange>
      </w:pPr>
      <w:moveTo w:id="355" w:author="Laura M" w:date="2024-10-31T16:53:00Z">
        <w:del w:id="356" w:author="Laura M" w:date="2024-10-31T17:09:00Z">
          <w:r w:rsidDel="009A6239">
            <w:delText>6. Report your findings with the correct number of significant figures.</w:delText>
          </w:r>
        </w:del>
      </w:moveTo>
    </w:p>
    <w:moveToRangeEnd w:id="170"/>
    <w:p w14:paraId="6B5BD756" w14:textId="77777777" w:rsidR="00620474" w:rsidRDefault="00620474">
      <w:pPr>
        <w:pStyle w:val="ListParagraph"/>
        <w:rPr>
          <w:ins w:id="357" w:author="Laura M" w:date="2024-10-31T16:52:00Z"/>
        </w:rPr>
        <w:pPrChange w:id="358" w:author="Laura M" w:date="2024-10-31T17:41:00Z">
          <w:pPr>
            <w:pStyle w:val="NoSpacing"/>
          </w:pPr>
        </w:pPrChange>
      </w:pPr>
    </w:p>
    <w:p w14:paraId="29529083" w14:textId="2D3C5401" w:rsidR="00F84BA3" w:rsidDel="00043E1B" w:rsidRDefault="00704FCD" w:rsidP="00972DE8">
      <w:pPr>
        <w:pStyle w:val="NoSpacing"/>
        <w:rPr>
          <w:del w:id="359" w:author="Laura M" w:date="2024-10-31T16:52:00Z"/>
        </w:rPr>
      </w:pPr>
      <w:del w:id="360" w:author="Laura M" w:date="2024-10-31T16:52:00Z">
        <w:r w:rsidRPr="00704FCD" w:rsidDel="00620474">
          <w:delText xml:space="preserve">The forensic chemist is trying to figure out whether the recovered bracelet is made of real gold or a cheaper metal. One way to do this is by measuring the density of the materials. The chemist must use accurate measurements and </w:delText>
        </w:r>
        <w:commentRangeStart w:id="361"/>
        <w:r w:rsidRPr="00704FCD" w:rsidDel="00620474">
          <w:delText xml:space="preserve">scientific notation </w:delText>
        </w:r>
        <w:commentRangeEnd w:id="361"/>
        <w:r w:rsidR="0035232B" w:rsidDel="00620474">
          <w:rPr>
            <w:rStyle w:val="CommentReference"/>
          </w:rPr>
          <w:commentReference w:id="361"/>
        </w:r>
        <w:r w:rsidRPr="00704FCD" w:rsidDel="00620474">
          <w:delText xml:space="preserve">to handle very large or small numbers. </w:delText>
        </w:r>
        <w:commentRangeStart w:id="362"/>
        <w:r w:rsidRPr="00704FCD" w:rsidDel="00620474">
          <w:delText>They also need to convert units correctly to make sure all the calculations are consistent.</w:delText>
        </w:r>
        <w:commentRangeEnd w:id="362"/>
        <w:r w:rsidR="0035232B" w:rsidDel="00620474">
          <w:rPr>
            <w:rStyle w:val="CommentReference"/>
          </w:rPr>
          <w:commentReference w:id="362"/>
        </w:r>
      </w:del>
    </w:p>
    <w:p w14:paraId="1DE94CC6" w14:textId="77777777" w:rsidR="00043E1B" w:rsidRPr="00704FCD" w:rsidRDefault="00043E1B" w:rsidP="00704FCD">
      <w:pPr>
        <w:pStyle w:val="NoSpacing"/>
        <w:rPr>
          <w:ins w:id="363" w:author="Laura M" w:date="2024-10-31T17:44:00Z"/>
        </w:rPr>
      </w:pPr>
    </w:p>
    <w:p w14:paraId="47CBAA85" w14:textId="77777777" w:rsidR="00537522" w:rsidRDefault="00043E1B" w:rsidP="00043E1B">
      <w:pPr>
        <w:pStyle w:val="NoSpacing"/>
        <w:rPr>
          <w:ins w:id="364" w:author="Laura M" w:date="2024-10-31T17:58:00Z"/>
        </w:rPr>
      </w:pPr>
      <w:ins w:id="365" w:author="Laura M" w:date="2024-10-31T17:47:00Z">
        <w:r>
          <w:t>You probably notice that there are no units of capacity in the 7 base units of the SI. Capacity is</w:t>
        </w:r>
      </w:ins>
      <w:ins w:id="366" w:author="Laura M" w:date="2024-10-31T17:48:00Z">
        <w:r>
          <w:t xml:space="preserve"> measured in units of liters (l). How is a liter defined? One liter was defined as a cubic decimeter. That is, </w:t>
        </w:r>
      </w:ins>
      <w:ins w:id="367" w:author="Laura M" w:date="2024-10-31T17:49:00Z">
        <w:r>
          <w:t>a liter is the capacity that a cube of 1 decimeter</w:t>
        </w:r>
      </w:ins>
      <w:ins w:id="368" w:author="Laura M" w:date="2024-10-31T17:50:00Z">
        <w:r w:rsidR="00537522">
          <w:t xml:space="preserve"> by 1 decimeter by 1 decimeter can hold.</w:t>
        </w:r>
      </w:ins>
    </w:p>
    <w:commentRangeStart w:id="369"/>
    <w:p w14:paraId="0D297828" w14:textId="2B8927E1" w:rsidR="00537522" w:rsidRDefault="00537522" w:rsidP="00043E1B">
      <w:pPr>
        <w:pStyle w:val="NoSpacing"/>
        <w:rPr>
          <w:ins w:id="370" w:author="Laura M" w:date="2024-10-31T17:51:00Z"/>
        </w:rPr>
      </w:pPr>
      <w:ins w:id="371" w:author="Laura M" w:date="2024-10-31T17:51:00Z">
        <w:r>
          <w:fldChar w:fldCharType="begin"/>
        </w:r>
        <w:r>
          <w:instrText xml:space="preserve"> INCLUDEPICTURE "https://www.shutterstock.com/shutterstock/photos/2531056653/display_1500/stock-photo-three-dimensional-lead-cube-on-white-background-2531056653.jpg" \* MERGEFORMATINET </w:instrText>
        </w:r>
        <w:r>
          <w:fldChar w:fldCharType="separate"/>
        </w:r>
        <w:r>
          <w:rPr>
            <w:noProof/>
          </w:rPr>
          <w:drawing>
            <wp:inline distT="0" distB="0" distL="0" distR="0" wp14:anchorId="69C5E447" wp14:editId="5145E595">
              <wp:extent cx="2286000" cy="2286000"/>
              <wp:effectExtent l="0" t="0" r="0" b="0"/>
              <wp:docPr id="792676294" name="Picture 2" descr="Three-dimensional lead cube on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e-dimensional lead cube on white backgroun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r>
          <w:fldChar w:fldCharType="end"/>
        </w:r>
      </w:ins>
      <w:commentRangeEnd w:id="369"/>
      <w:ins w:id="372" w:author="Laura M" w:date="2024-10-31T17:52:00Z">
        <w:r>
          <w:rPr>
            <w:rStyle w:val="CommentReference"/>
          </w:rPr>
          <w:commentReference w:id="369"/>
        </w:r>
      </w:ins>
    </w:p>
    <w:p w14:paraId="6DFD1C8F" w14:textId="77777777" w:rsidR="00537522" w:rsidRDefault="00537522" w:rsidP="00043E1B">
      <w:pPr>
        <w:pStyle w:val="NoSpacing"/>
        <w:rPr>
          <w:ins w:id="373" w:author="Laura M" w:date="2024-10-31T17:53:00Z"/>
        </w:rPr>
      </w:pPr>
    </w:p>
    <w:p w14:paraId="79B7F8B7" w14:textId="77777777" w:rsidR="00537522" w:rsidRDefault="00537522" w:rsidP="00043E1B">
      <w:pPr>
        <w:pStyle w:val="NoSpacing"/>
        <w:rPr>
          <w:ins w:id="374" w:author="Laura M" w:date="2024-10-31T17:54:00Z"/>
        </w:rPr>
      </w:pPr>
    </w:p>
    <w:p w14:paraId="36C57E58" w14:textId="7E09F4E4" w:rsidR="00537522" w:rsidRDefault="00537522" w:rsidP="00537522">
      <w:pPr>
        <w:pStyle w:val="Heading2"/>
        <w:rPr>
          <w:ins w:id="375" w:author="Laura M" w:date="2024-10-31T17:54:00Z"/>
        </w:rPr>
      </w:pPr>
      <w:ins w:id="376" w:author="Laura M" w:date="2024-10-31T17:54:00Z">
        <w:r>
          <w:t>Progress Check 2</w:t>
        </w:r>
      </w:ins>
    </w:p>
    <w:p w14:paraId="0B3150F3" w14:textId="56A7A097" w:rsidR="00537522" w:rsidRDefault="00537522" w:rsidP="00537522">
      <w:pPr>
        <w:pStyle w:val="NoSpacing"/>
        <w:numPr>
          <w:ilvl w:val="0"/>
          <w:numId w:val="12"/>
        </w:numPr>
        <w:rPr>
          <w:ins w:id="377" w:author="Laura M" w:date="2024-10-31T17:55:00Z"/>
        </w:rPr>
      </w:pPr>
      <w:ins w:id="378" w:author="Laura M" w:date="2024-10-31T17:54:00Z">
        <w:r>
          <w:t xml:space="preserve">What would be the size of the cube that holds </w:t>
        </w:r>
      </w:ins>
      <w:ins w:id="379" w:author="Laura M" w:date="2024-10-31T17:55:00Z">
        <w:r>
          <w:t>1</w:t>
        </w:r>
      </w:ins>
      <w:ins w:id="380" w:author="Laura M" w:date="2024-10-31T17:54:00Z">
        <w:r>
          <w:t xml:space="preserve"> </w:t>
        </w:r>
      </w:ins>
      <w:ins w:id="381" w:author="Laura M" w:date="2024-10-31T17:55:00Z">
        <w:r>
          <w:t>milliliter</w:t>
        </w:r>
      </w:ins>
      <w:ins w:id="382" w:author="Laura M" w:date="2024-10-31T17:54:00Z">
        <w:r>
          <w:t>?</w:t>
        </w:r>
      </w:ins>
    </w:p>
    <w:p w14:paraId="16623843" w14:textId="63182A30" w:rsidR="00537522" w:rsidRDefault="00537522">
      <w:pPr>
        <w:pStyle w:val="NoSpacing"/>
        <w:numPr>
          <w:ilvl w:val="0"/>
          <w:numId w:val="12"/>
        </w:numPr>
        <w:rPr>
          <w:ins w:id="383" w:author="Laura M" w:date="2024-10-31T17:54:00Z"/>
        </w:rPr>
        <w:pPrChange w:id="384" w:author="Laura M" w:date="2024-10-31T17:55:00Z">
          <w:pPr>
            <w:pStyle w:val="NoSpacing"/>
          </w:pPr>
        </w:pPrChange>
      </w:pPr>
      <w:ins w:id="385" w:author="Laura M" w:date="2024-10-31T17:55:00Z">
        <w:r>
          <w:t>Write an equation to show the equivalence between milliliters and cubic centimeters.</w:t>
        </w:r>
      </w:ins>
    </w:p>
    <w:p w14:paraId="76B9235A" w14:textId="77777777" w:rsidR="00537522" w:rsidRDefault="00537522" w:rsidP="00043E1B">
      <w:pPr>
        <w:pStyle w:val="NoSpacing"/>
        <w:rPr>
          <w:ins w:id="386" w:author="Laura M" w:date="2024-10-31T17:54:00Z"/>
        </w:rPr>
      </w:pPr>
    </w:p>
    <w:p w14:paraId="5F7EC2F6" w14:textId="43A204F6" w:rsidR="00F84BA3" w:rsidDel="009A6239" w:rsidRDefault="00F84BA3" w:rsidP="00404107">
      <w:pPr>
        <w:pStyle w:val="NoSpacing"/>
        <w:rPr>
          <w:del w:id="387" w:author="Laura M" w:date="2024-10-31T17:09:00Z"/>
        </w:rPr>
      </w:pPr>
    </w:p>
    <w:p w14:paraId="1D0A3B40" w14:textId="5F65FA9A" w:rsidR="004245AD" w:rsidDel="00043E1B" w:rsidRDefault="00F84BA3" w:rsidP="00F84BA3">
      <w:pPr>
        <w:pStyle w:val="Heading2"/>
        <w:rPr>
          <w:del w:id="388" w:author="Laura M" w:date="2024-10-31T17:40:00Z"/>
        </w:rPr>
      </w:pPr>
      <w:commentRangeStart w:id="389"/>
      <w:del w:id="390" w:author="Laura M" w:date="2024-10-31T17:40:00Z">
        <w:r w:rsidRPr="00F84BA3" w:rsidDel="00043E1B">
          <w:delText>Progress Check</w:delText>
        </w:r>
        <w:commentRangeEnd w:id="389"/>
        <w:r w:rsidR="0035232B" w:rsidDel="00043E1B">
          <w:rPr>
            <w:rStyle w:val="CommentReference"/>
            <w:rFonts w:asciiTheme="minorHAnsi" w:eastAsiaTheme="minorHAnsi" w:hAnsiTheme="minorHAnsi" w:cstheme="minorBidi"/>
            <w:color w:val="auto"/>
          </w:rPr>
          <w:commentReference w:id="389"/>
        </w:r>
        <w:r w:rsidR="0035232B" w:rsidDel="00043E1B">
          <w:delText xml:space="preserve"> </w:delText>
        </w:r>
      </w:del>
    </w:p>
    <w:p w14:paraId="2C8FBE99" w14:textId="6F7EAA18" w:rsidR="00704FCD" w:rsidDel="00043E1B" w:rsidRDefault="00704FCD">
      <w:pPr>
        <w:pStyle w:val="ListParagraph"/>
        <w:numPr>
          <w:ilvl w:val="0"/>
          <w:numId w:val="5"/>
        </w:numPr>
        <w:rPr>
          <w:del w:id="391" w:author="Laura M" w:date="2024-10-31T17:40:00Z"/>
        </w:rPr>
        <w:pPrChange w:id="392" w:author="Laura M" w:date="2024-10-30T10:35:00Z">
          <w:pPr/>
        </w:pPrChange>
      </w:pPr>
      <w:commentRangeStart w:id="393"/>
      <w:del w:id="394" w:author="Laura M" w:date="2024-10-31T17:40:00Z">
        <w:r w:rsidDel="00043E1B">
          <w:delText xml:space="preserve">Why is it important for the forensic chemist to use </w:delText>
        </w:r>
        <w:commentRangeStart w:id="395"/>
        <w:r w:rsidDel="00043E1B">
          <w:delText xml:space="preserve">scientific notation </w:delText>
        </w:r>
        <w:commentRangeEnd w:id="395"/>
        <w:r w:rsidR="0035232B" w:rsidDel="00043E1B">
          <w:rPr>
            <w:rStyle w:val="CommentReference"/>
          </w:rPr>
          <w:commentReference w:id="395"/>
        </w:r>
        <w:r w:rsidDel="00043E1B">
          <w:delText>when working with numbers like 19.32 g/cm³?</w:delText>
        </w:r>
      </w:del>
    </w:p>
    <w:p w14:paraId="218FBDD7" w14:textId="7EC89E39" w:rsidR="00F84BA3" w:rsidDel="00043E1B" w:rsidRDefault="00704FCD">
      <w:pPr>
        <w:pStyle w:val="ListParagraph"/>
        <w:numPr>
          <w:ilvl w:val="0"/>
          <w:numId w:val="5"/>
        </w:numPr>
        <w:rPr>
          <w:del w:id="396" w:author="Laura M" w:date="2024-10-31T17:40:00Z"/>
        </w:rPr>
        <w:pPrChange w:id="397" w:author="Laura M" w:date="2024-10-30T10:35:00Z">
          <w:pPr/>
        </w:pPrChange>
      </w:pPr>
      <w:del w:id="398" w:author="Laura M" w:date="2024-10-31T17:40:00Z">
        <w:r w:rsidDel="00043E1B">
          <w:delText xml:space="preserve">How might </w:delText>
        </w:r>
        <w:commentRangeStart w:id="399"/>
        <w:r w:rsidDel="00043E1B">
          <w:delText xml:space="preserve">unit conversion </w:delText>
        </w:r>
        <w:commentRangeEnd w:id="399"/>
        <w:r w:rsidR="0035232B" w:rsidDel="00043E1B">
          <w:rPr>
            <w:rStyle w:val="CommentReference"/>
          </w:rPr>
          <w:commentReference w:id="399"/>
        </w:r>
        <w:r w:rsidDel="00043E1B">
          <w:delText>be helpful if the chemist needs to compare measurements in different systems, like grams to kilograms?</w:delText>
        </w:r>
        <w:commentRangeEnd w:id="393"/>
        <w:r w:rsidR="0035232B" w:rsidDel="00043E1B">
          <w:rPr>
            <w:rStyle w:val="CommentReference"/>
          </w:rPr>
          <w:commentReference w:id="393"/>
        </w:r>
      </w:del>
    </w:p>
    <w:p w14:paraId="227294CF" w14:textId="2FBFBFC6" w:rsidR="00F84BA3" w:rsidRPr="0035232B" w:rsidDel="00043E1B" w:rsidRDefault="00F84BA3" w:rsidP="00F84BA3">
      <w:pPr>
        <w:pStyle w:val="Heading2"/>
        <w:rPr>
          <w:del w:id="400" w:author="Laura M" w:date="2024-10-31T17:40:00Z"/>
          <w:strike/>
          <w:rPrChange w:id="401" w:author="Laura M" w:date="2024-10-30T10:36:00Z">
            <w:rPr>
              <w:del w:id="402" w:author="Laura M" w:date="2024-10-31T17:40:00Z"/>
            </w:rPr>
          </w:rPrChange>
        </w:rPr>
      </w:pPr>
      <w:del w:id="403" w:author="Laura M" w:date="2024-10-31T17:40:00Z">
        <w:r w:rsidRPr="0035232B" w:rsidDel="00043E1B">
          <w:rPr>
            <w:strike/>
            <w:rPrChange w:id="404" w:author="Laura M" w:date="2024-10-30T10:36:00Z">
              <w:rPr/>
            </w:rPrChange>
          </w:rPr>
          <w:delText>Pathfinder (Explore)</w:delText>
        </w:r>
      </w:del>
    </w:p>
    <w:p w14:paraId="20C3896A" w14:textId="218C855A" w:rsidR="00972DE8" w:rsidDel="00043E1B" w:rsidRDefault="00972DE8" w:rsidP="00972DE8">
      <w:pPr>
        <w:pStyle w:val="NoSpacing"/>
        <w:rPr>
          <w:del w:id="405" w:author="Laura M" w:date="2024-10-31T17:40:00Z"/>
        </w:rPr>
      </w:pPr>
      <w:commentRangeStart w:id="406"/>
      <w:commentRangeStart w:id="407"/>
      <w:del w:id="408" w:author="Laura M" w:date="2024-10-31T17:40:00Z">
        <w:r w:rsidDel="00043E1B">
          <w:delText>Lab Experiment</w:delText>
        </w:r>
        <w:commentRangeEnd w:id="406"/>
        <w:r w:rsidR="00B94661" w:rsidDel="00043E1B">
          <w:rPr>
            <w:rStyle w:val="CommentReference"/>
          </w:rPr>
          <w:commentReference w:id="406"/>
        </w:r>
        <w:r w:rsidDel="00043E1B">
          <w:delText>: Investigating Density Using Scientific Notation and Unit Conversion</w:delText>
        </w:r>
        <w:commentRangeEnd w:id="407"/>
        <w:r w:rsidR="0035232B" w:rsidDel="00043E1B">
          <w:rPr>
            <w:rStyle w:val="CommentReference"/>
          </w:rPr>
          <w:commentReference w:id="407"/>
        </w:r>
      </w:del>
    </w:p>
    <w:p w14:paraId="087B748A" w14:textId="2BD9B181" w:rsidR="00972DE8" w:rsidDel="00043E1B" w:rsidRDefault="00972DE8" w:rsidP="00972DE8">
      <w:pPr>
        <w:pStyle w:val="NoSpacing"/>
        <w:rPr>
          <w:del w:id="409" w:author="Laura M" w:date="2024-10-31T17:40:00Z"/>
          <w:moveFrom w:id="410" w:author="Laura M" w:date="2024-10-31T16:53:00Z"/>
        </w:rPr>
      </w:pPr>
      <w:moveFromRangeStart w:id="411" w:author="Laura M" w:date="2024-10-31T16:53:00Z" w:name="move181286028"/>
      <w:moveFrom w:id="412" w:author="Laura M" w:date="2024-10-31T16:53:00Z">
        <w:del w:id="413" w:author="Laura M" w:date="2024-10-31T17:40:00Z">
          <w:r w:rsidDel="00043E1B">
            <w:delText>Materials</w:delText>
          </w:r>
        </w:del>
      </w:moveFrom>
    </w:p>
    <w:p w14:paraId="03327B1F" w14:textId="7056E4CB" w:rsidR="00972DE8" w:rsidDel="00043E1B" w:rsidRDefault="00972DE8" w:rsidP="00972DE8">
      <w:pPr>
        <w:pStyle w:val="NoSpacing"/>
        <w:rPr>
          <w:del w:id="414" w:author="Laura M" w:date="2024-10-31T17:40:00Z"/>
          <w:moveFrom w:id="415" w:author="Laura M" w:date="2024-10-31T16:53:00Z"/>
        </w:rPr>
      </w:pPr>
      <w:moveFrom w:id="416" w:author="Laura M" w:date="2024-10-31T16:53:00Z">
        <w:del w:id="417" w:author="Laura M" w:date="2024-10-31T17:40:00Z">
          <w:r w:rsidDel="00043E1B">
            <w:delText>Graduated Cylinder</w:delText>
          </w:r>
        </w:del>
      </w:moveFrom>
    </w:p>
    <w:p w14:paraId="42AA1573" w14:textId="61D94549" w:rsidR="00972DE8" w:rsidDel="00043E1B" w:rsidRDefault="00972DE8" w:rsidP="00972DE8">
      <w:pPr>
        <w:pStyle w:val="NoSpacing"/>
        <w:rPr>
          <w:del w:id="418" w:author="Laura M" w:date="2024-10-31T17:40:00Z"/>
          <w:moveFrom w:id="419" w:author="Laura M" w:date="2024-10-31T16:53:00Z"/>
        </w:rPr>
      </w:pPr>
      <w:moveFrom w:id="420" w:author="Laura M" w:date="2024-10-31T16:53:00Z">
        <w:del w:id="421" w:author="Laura M" w:date="2024-10-31T17:40:00Z">
          <w:r w:rsidDel="00043E1B">
            <w:delText>Balance (digital balance)</w:delText>
          </w:r>
        </w:del>
      </w:moveFrom>
    </w:p>
    <w:p w14:paraId="1205B7AC" w14:textId="0A2E1002" w:rsidR="00972DE8" w:rsidDel="00043E1B" w:rsidRDefault="00972DE8" w:rsidP="00972DE8">
      <w:pPr>
        <w:pStyle w:val="NoSpacing"/>
        <w:rPr>
          <w:del w:id="422" w:author="Laura M" w:date="2024-10-31T17:40:00Z"/>
          <w:moveFrom w:id="423" w:author="Laura M" w:date="2024-10-31T16:53:00Z"/>
        </w:rPr>
      </w:pPr>
      <w:commentRangeStart w:id="424"/>
      <w:moveFrom w:id="425" w:author="Laura M" w:date="2024-10-31T16:53:00Z">
        <w:del w:id="426" w:author="Laura M" w:date="2024-10-31T17:40:00Z">
          <w:r w:rsidDel="00043E1B">
            <w:delText>Thermometer</w:delText>
          </w:r>
          <w:commentRangeEnd w:id="424"/>
          <w:r w:rsidR="0035232B" w:rsidDel="00043E1B">
            <w:rPr>
              <w:rStyle w:val="CommentReference"/>
            </w:rPr>
            <w:commentReference w:id="424"/>
          </w:r>
        </w:del>
      </w:moveFrom>
    </w:p>
    <w:p w14:paraId="0063F244" w14:textId="4C88EF68" w:rsidR="00972DE8" w:rsidDel="00043E1B" w:rsidRDefault="00972DE8" w:rsidP="00972DE8">
      <w:pPr>
        <w:pStyle w:val="NoSpacing"/>
        <w:rPr>
          <w:del w:id="427" w:author="Laura M" w:date="2024-10-31T17:40:00Z"/>
          <w:moveFrom w:id="428" w:author="Laura M" w:date="2024-10-31T16:53:00Z"/>
        </w:rPr>
      </w:pPr>
      <w:moveFrom w:id="429" w:author="Laura M" w:date="2024-10-31T16:53:00Z">
        <w:del w:id="430" w:author="Laura M" w:date="2024-10-31T17:40:00Z">
          <w:r w:rsidDel="00043E1B">
            <w:delText>Unknown liquid sample</w:delText>
          </w:r>
        </w:del>
      </w:moveFrom>
    </w:p>
    <w:p w14:paraId="1551D7B3" w14:textId="0018B30A" w:rsidR="00972DE8" w:rsidDel="00043E1B" w:rsidRDefault="00972DE8" w:rsidP="00972DE8">
      <w:pPr>
        <w:pStyle w:val="NoSpacing"/>
        <w:rPr>
          <w:del w:id="431" w:author="Laura M" w:date="2024-10-31T17:40:00Z"/>
          <w:moveFrom w:id="432" w:author="Laura M" w:date="2024-10-31T16:53:00Z"/>
        </w:rPr>
      </w:pPr>
      <w:commentRangeStart w:id="433"/>
      <w:moveFrom w:id="434" w:author="Laura M" w:date="2024-10-31T16:53:00Z">
        <w:del w:id="435" w:author="Laura M" w:date="2024-10-31T17:40:00Z">
          <w:r w:rsidDel="00043E1B">
            <w:delText>Pipette or dropper</w:delText>
          </w:r>
          <w:commentRangeEnd w:id="433"/>
          <w:r w:rsidR="0035232B" w:rsidDel="00043E1B">
            <w:rPr>
              <w:rStyle w:val="CommentReference"/>
            </w:rPr>
            <w:commentReference w:id="433"/>
          </w:r>
        </w:del>
      </w:moveFrom>
    </w:p>
    <w:p w14:paraId="7FCC9BF5" w14:textId="4E992534" w:rsidR="00972DE8" w:rsidDel="00043E1B" w:rsidRDefault="00972DE8" w:rsidP="00972DE8">
      <w:pPr>
        <w:pStyle w:val="NoSpacing"/>
        <w:rPr>
          <w:del w:id="436" w:author="Laura M" w:date="2024-10-31T17:40:00Z"/>
          <w:moveFrom w:id="437" w:author="Laura M" w:date="2024-10-31T16:53:00Z"/>
        </w:rPr>
      </w:pPr>
    </w:p>
    <w:p w14:paraId="6787FB78" w14:textId="643519ED" w:rsidR="00972DE8" w:rsidDel="00043E1B" w:rsidRDefault="00972DE8" w:rsidP="00972DE8">
      <w:pPr>
        <w:pStyle w:val="NoSpacing"/>
        <w:rPr>
          <w:del w:id="438" w:author="Laura M" w:date="2024-10-31T17:40:00Z"/>
          <w:moveFrom w:id="439" w:author="Laura M" w:date="2024-10-31T16:53:00Z"/>
        </w:rPr>
      </w:pPr>
    </w:p>
    <w:p w14:paraId="66C72B8B" w14:textId="3384FE0A" w:rsidR="00972DE8" w:rsidDel="00043E1B" w:rsidRDefault="00972DE8" w:rsidP="00972DE8">
      <w:pPr>
        <w:pStyle w:val="NoSpacing"/>
        <w:rPr>
          <w:del w:id="440" w:author="Laura M" w:date="2024-10-31T17:40:00Z"/>
          <w:moveFrom w:id="441" w:author="Laura M" w:date="2024-10-31T16:53:00Z"/>
        </w:rPr>
      </w:pPr>
      <w:moveFrom w:id="442" w:author="Laura M" w:date="2024-10-31T16:53:00Z">
        <w:del w:id="443" w:author="Laura M" w:date="2024-10-31T17:40:00Z">
          <w:r w:rsidDel="00043E1B">
            <w:delText>Procedure</w:delText>
          </w:r>
        </w:del>
      </w:moveFrom>
    </w:p>
    <w:p w14:paraId="01DE647E" w14:textId="33B96AEF" w:rsidR="00972DE8" w:rsidDel="00043E1B" w:rsidRDefault="00972DE8" w:rsidP="00972DE8">
      <w:pPr>
        <w:pStyle w:val="NoSpacing"/>
        <w:rPr>
          <w:del w:id="444" w:author="Laura M" w:date="2024-10-31T17:40:00Z"/>
          <w:moveFrom w:id="445" w:author="Laura M" w:date="2024-10-31T16:53:00Z"/>
        </w:rPr>
      </w:pPr>
      <w:moveFrom w:id="446" w:author="Laura M" w:date="2024-10-31T16:53:00Z">
        <w:del w:id="447" w:author="Laura M" w:date="2024-10-31T17:40:00Z">
          <w:r w:rsidDel="00043E1B">
            <w:delText>1. Measure and record the mass of an empty graduated cylinder using a balance.</w:delText>
          </w:r>
        </w:del>
      </w:moveFrom>
    </w:p>
    <w:p w14:paraId="4BC1E5F4" w14:textId="4A0EB121" w:rsidR="00972DE8" w:rsidDel="00043E1B" w:rsidRDefault="00972DE8" w:rsidP="00972DE8">
      <w:pPr>
        <w:pStyle w:val="NoSpacing"/>
        <w:rPr>
          <w:del w:id="448" w:author="Laura M" w:date="2024-10-31T17:40:00Z"/>
          <w:moveFrom w:id="449" w:author="Laura M" w:date="2024-10-31T16:53:00Z"/>
        </w:rPr>
      </w:pPr>
      <w:moveFrom w:id="450" w:author="Laura M" w:date="2024-10-31T16:53:00Z">
        <w:del w:id="451" w:author="Laura M" w:date="2024-10-31T17:40:00Z">
          <w:r w:rsidDel="00043E1B">
            <w:delText>2. Add a known volume (e.g., 50 mL) of the unknown liquid to the cylinder and record the new mass.</w:delText>
          </w:r>
        </w:del>
      </w:moveFrom>
    </w:p>
    <w:p w14:paraId="689F939D" w14:textId="22404B96" w:rsidR="00972DE8" w:rsidDel="00043E1B" w:rsidRDefault="00972DE8" w:rsidP="00972DE8">
      <w:pPr>
        <w:pStyle w:val="NoSpacing"/>
        <w:rPr>
          <w:del w:id="452" w:author="Laura M" w:date="2024-10-31T17:40:00Z"/>
          <w:moveFrom w:id="453" w:author="Laura M" w:date="2024-10-31T16:53:00Z"/>
        </w:rPr>
      </w:pPr>
      <w:moveFrom w:id="454" w:author="Laura M" w:date="2024-10-31T16:53:00Z">
        <w:del w:id="455" w:author="Laura M" w:date="2024-10-31T17:40:00Z">
          <w:r w:rsidDel="00043E1B">
            <w:delText>3. Calculate the mass of the liquid by subtracting the mass of the empty cylinder from the total mass.</w:delText>
          </w:r>
        </w:del>
      </w:moveFrom>
    </w:p>
    <w:p w14:paraId="4CEED3F0" w14:textId="02DCDC9C" w:rsidR="00972DE8" w:rsidDel="00043E1B" w:rsidRDefault="00972DE8" w:rsidP="00972DE8">
      <w:pPr>
        <w:pStyle w:val="NoSpacing"/>
        <w:rPr>
          <w:del w:id="456" w:author="Laura M" w:date="2024-10-31T17:40:00Z"/>
          <w:moveFrom w:id="457" w:author="Laura M" w:date="2024-10-31T16:53:00Z"/>
        </w:rPr>
      </w:pPr>
      <w:moveFrom w:id="458" w:author="Laura M" w:date="2024-10-31T16:53:00Z">
        <w:del w:id="459" w:author="Laura M" w:date="2024-10-31T17:40:00Z">
          <w:r w:rsidDel="00043E1B">
            <w:delText>4. Record the volume of the liquid from the graduated cylinder and use the formula, Density = Mass/Volume to calculate the density.</w:delText>
          </w:r>
        </w:del>
      </w:moveFrom>
    </w:p>
    <w:p w14:paraId="0145793B" w14:textId="4672E707" w:rsidR="00972DE8" w:rsidDel="00043E1B" w:rsidRDefault="00972DE8" w:rsidP="00972DE8">
      <w:pPr>
        <w:pStyle w:val="NoSpacing"/>
        <w:rPr>
          <w:del w:id="460" w:author="Laura M" w:date="2024-10-31T17:40:00Z"/>
          <w:moveFrom w:id="461" w:author="Laura M" w:date="2024-10-31T16:53:00Z"/>
        </w:rPr>
      </w:pPr>
      <w:moveFrom w:id="462" w:author="Laura M" w:date="2024-10-31T16:53:00Z">
        <w:del w:id="463" w:author="Laura M" w:date="2024-10-31T17:40:00Z">
          <w:r w:rsidDel="00043E1B">
            <w:delText>5. Repeat the measurements to ensure accuracy and precision.</w:delText>
          </w:r>
        </w:del>
      </w:moveFrom>
    </w:p>
    <w:p w14:paraId="61487425" w14:textId="7CC97160" w:rsidR="00972DE8" w:rsidDel="00043E1B" w:rsidRDefault="00972DE8" w:rsidP="00972DE8">
      <w:pPr>
        <w:pStyle w:val="NoSpacing"/>
        <w:rPr>
          <w:del w:id="464" w:author="Laura M" w:date="2024-10-31T17:40:00Z"/>
          <w:moveFrom w:id="465" w:author="Laura M" w:date="2024-10-31T16:53:00Z"/>
        </w:rPr>
      </w:pPr>
      <w:moveFrom w:id="466" w:author="Laura M" w:date="2024-10-31T16:53:00Z">
        <w:del w:id="467" w:author="Laura M" w:date="2024-10-31T17:40:00Z">
          <w:r w:rsidDel="00043E1B">
            <w:delText>6. Report your findings with the correct number of significant figures.</w:delText>
          </w:r>
        </w:del>
      </w:moveFrom>
    </w:p>
    <w:moveFromRangeEnd w:id="411"/>
    <w:p w14:paraId="339C939F" w14:textId="4C83199B" w:rsidR="00972DE8" w:rsidDel="00043E1B" w:rsidRDefault="00972DE8" w:rsidP="00972DE8">
      <w:pPr>
        <w:pStyle w:val="NoSpacing"/>
        <w:rPr>
          <w:del w:id="468" w:author="Laura M" w:date="2024-10-31T17:40:00Z"/>
        </w:rPr>
      </w:pPr>
      <w:del w:id="469" w:author="Laura M" w:date="2024-10-31T17:40:00Z">
        <w:r w:rsidDel="00043E1B">
          <w:delText>7</w:delText>
        </w:r>
        <w:commentRangeStart w:id="470"/>
        <w:r w:rsidDel="00043E1B">
          <w:delText>. Present your density calculation using scientific notation.</w:delText>
        </w:r>
      </w:del>
    </w:p>
    <w:p w14:paraId="18D81A73" w14:textId="4CB2AE61" w:rsidR="00972DE8" w:rsidDel="00043E1B" w:rsidRDefault="00972DE8" w:rsidP="00972DE8">
      <w:pPr>
        <w:pStyle w:val="NoSpacing"/>
        <w:rPr>
          <w:del w:id="471" w:author="Laura M" w:date="2024-10-31T17:40:00Z"/>
        </w:rPr>
      </w:pPr>
      <w:del w:id="472" w:author="Laura M" w:date="2024-10-31T17:40:00Z">
        <w:r w:rsidDel="00043E1B">
          <w:delText>8. Convert the density into Kg/L.</w:delText>
        </w:r>
        <w:commentRangeEnd w:id="470"/>
        <w:r w:rsidR="0035232B" w:rsidDel="00043E1B">
          <w:rPr>
            <w:rStyle w:val="CommentReference"/>
          </w:rPr>
          <w:commentReference w:id="470"/>
        </w:r>
      </w:del>
    </w:p>
    <w:p w14:paraId="357B5F88" w14:textId="7DD89CF8" w:rsidR="00972DE8" w:rsidDel="00043E1B" w:rsidRDefault="00972DE8" w:rsidP="00972DE8">
      <w:pPr>
        <w:pStyle w:val="NoSpacing"/>
        <w:rPr>
          <w:del w:id="473" w:author="Laura M" w:date="2024-10-31T17:40:00Z"/>
        </w:rPr>
      </w:pPr>
    </w:p>
    <w:p w14:paraId="590CAF42" w14:textId="31F05D8C" w:rsidR="008873B0" w:rsidRPr="0035232B" w:rsidDel="00043E1B" w:rsidRDefault="008873B0" w:rsidP="008873B0">
      <w:pPr>
        <w:pStyle w:val="Heading2"/>
        <w:rPr>
          <w:del w:id="474" w:author="Laura M" w:date="2024-10-31T17:40:00Z"/>
          <w:strike/>
          <w:rPrChange w:id="475" w:author="Laura M" w:date="2024-10-30T10:39:00Z">
            <w:rPr>
              <w:del w:id="476" w:author="Laura M" w:date="2024-10-31T17:40:00Z"/>
            </w:rPr>
          </w:rPrChange>
        </w:rPr>
      </w:pPr>
      <w:bookmarkStart w:id="477" w:name="_Toc179494534"/>
      <w:del w:id="478" w:author="Laura M" w:date="2024-10-31T17:40:00Z">
        <w:r w:rsidRPr="0035232B" w:rsidDel="00043E1B">
          <w:rPr>
            <w:rStyle w:val="Strong"/>
            <w:b w:val="0"/>
            <w:bCs w:val="0"/>
            <w:strike/>
            <w:rPrChange w:id="479" w:author="Laura M" w:date="2024-10-30T10:39:00Z">
              <w:rPr>
                <w:rStyle w:val="Strong"/>
                <w:b w:val="0"/>
                <w:bCs w:val="0"/>
              </w:rPr>
            </w:rPrChange>
          </w:rPr>
          <w:delText>Lightbulb (Explain)</w:delText>
        </w:r>
        <w:bookmarkEnd w:id="477"/>
      </w:del>
    </w:p>
    <w:p w14:paraId="56AC626C" w14:textId="6D41936E" w:rsidR="008873B0" w:rsidDel="00043E1B" w:rsidRDefault="008873B0" w:rsidP="00972DE8">
      <w:pPr>
        <w:pStyle w:val="NoSpacing"/>
        <w:rPr>
          <w:del w:id="480" w:author="Laura M" w:date="2024-10-31T17:40:00Z"/>
        </w:rPr>
      </w:pPr>
    </w:p>
    <w:p w14:paraId="2E48B535" w14:textId="565E1C30" w:rsidR="006050BC" w:rsidDel="00043E1B" w:rsidRDefault="006050BC" w:rsidP="00972DE8">
      <w:pPr>
        <w:pStyle w:val="NoSpacing"/>
        <w:rPr>
          <w:del w:id="481" w:author="Laura M" w:date="2024-10-31T17:40:00Z"/>
        </w:rPr>
      </w:pPr>
      <w:commentRangeStart w:id="482"/>
      <w:del w:id="483" w:author="Laura M" w:date="2024-10-31T17:40:00Z">
        <w:r w:rsidRPr="006050BC" w:rsidDel="00043E1B">
          <w:delText>In our investigation of the stolen bracelet, the forensic chemist must be precise in measuring and analyzing data. To do this, they rely on scientific notation and SI units to express numbers accurately and convert between different units during the analysis. Let’s explore how these concepts help the chemist and you as a student working with scientific measurements.</w:delText>
        </w:r>
      </w:del>
    </w:p>
    <w:p w14:paraId="365C8247" w14:textId="736C3B2C" w:rsidR="00462B59" w:rsidDel="00043E1B" w:rsidRDefault="00462B59" w:rsidP="00972DE8">
      <w:pPr>
        <w:pStyle w:val="NoSpacing"/>
        <w:rPr>
          <w:del w:id="484" w:author="Laura M" w:date="2024-10-31T17:40:00Z"/>
        </w:rPr>
      </w:pPr>
    </w:p>
    <w:p w14:paraId="15FEB756" w14:textId="61E1E0EF" w:rsidR="00462B59" w:rsidRPr="00462B59" w:rsidDel="00043E1B" w:rsidRDefault="00462B59" w:rsidP="00462B59">
      <w:pPr>
        <w:pStyle w:val="NoSpacing"/>
        <w:rPr>
          <w:del w:id="485" w:author="Laura M" w:date="2024-10-31T17:40:00Z"/>
          <w:b/>
        </w:rPr>
      </w:pPr>
      <w:del w:id="486" w:author="Laura M" w:date="2024-10-31T17:40:00Z">
        <w:r w:rsidRPr="00462B59" w:rsidDel="00043E1B">
          <w:rPr>
            <w:b/>
          </w:rPr>
          <w:delText>Scientific Notation</w:delText>
        </w:r>
      </w:del>
    </w:p>
    <w:p w14:paraId="67CC140A" w14:textId="7F2ADCDE" w:rsidR="00462B59" w:rsidDel="00043E1B" w:rsidRDefault="00462B59" w:rsidP="00462B59">
      <w:pPr>
        <w:pStyle w:val="NoSpacing"/>
        <w:rPr>
          <w:del w:id="487" w:author="Laura M" w:date="2024-10-31T17:40:00Z"/>
        </w:rPr>
      </w:pPr>
      <w:commentRangeStart w:id="488"/>
      <w:del w:id="489" w:author="Laura M" w:date="2024-10-31T17:40:00Z">
        <w:r w:rsidDel="00043E1B">
          <w:delText>In forensic chemistry, scientists often deal with extremely large or small numbers, like the total mass of a bracelet or the thickness of a gold layer. Scientific notation simplifies these numbers, making them easier to work with and preventing calculation errors. For example, a tiny thickness of 0.000001 meters can be expressed as 1 × 10⁻⁶ meters, making it easier to read and calculate.</w:delText>
        </w:r>
        <w:commentRangeEnd w:id="488"/>
        <w:r w:rsidR="00D3373A" w:rsidDel="00043E1B">
          <w:rPr>
            <w:rStyle w:val="CommentReference"/>
          </w:rPr>
          <w:commentReference w:id="488"/>
        </w:r>
      </w:del>
    </w:p>
    <w:p w14:paraId="1B29AD82" w14:textId="2A682636" w:rsidR="00462B59" w:rsidDel="00043E1B" w:rsidRDefault="00462B59" w:rsidP="00462B59">
      <w:pPr>
        <w:pStyle w:val="NoSpacing"/>
        <w:rPr>
          <w:del w:id="490" w:author="Laura M" w:date="2024-10-31T17:40:00Z"/>
        </w:rPr>
      </w:pPr>
    </w:p>
    <w:p w14:paraId="28F220F4" w14:textId="2AFAA9EE" w:rsidR="00462B59" w:rsidDel="00043E1B" w:rsidRDefault="00462B59" w:rsidP="00462B59">
      <w:pPr>
        <w:pStyle w:val="NoSpacing"/>
        <w:rPr>
          <w:del w:id="491" w:author="Laura M" w:date="2024-10-31T17:39:00Z"/>
        </w:rPr>
      </w:pPr>
      <w:del w:id="492" w:author="Laura M" w:date="2024-10-31T17:39:00Z">
        <w:r w:rsidDel="00043E1B">
          <w:delText>Why is scientific notation important when working with very small or very large numbers?</w:delText>
        </w:r>
      </w:del>
    </w:p>
    <w:p w14:paraId="6BE70A7A" w14:textId="45FBACE0" w:rsidR="00462B59" w:rsidDel="00043E1B" w:rsidRDefault="00462B59" w:rsidP="00972DE8">
      <w:pPr>
        <w:pStyle w:val="NoSpacing"/>
        <w:rPr>
          <w:del w:id="493" w:author="Laura M" w:date="2024-10-31T17:41:00Z"/>
        </w:rPr>
      </w:pPr>
    </w:p>
    <w:p w14:paraId="1989E25C" w14:textId="2533F1F6" w:rsidR="00462B59" w:rsidDel="00043E1B" w:rsidRDefault="00462B59" w:rsidP="00462B59">
      <w:pPr>
        <w:pStyle w:val="NoSpacing"/>
        <w:rPr>
          <w:del w:id="494" w:author="Laura M" w:date="2024-10-31T17:40:00Z"/>
          <w:b/>
        </w:rPr>
      </w:pPr>
      <w:del w:id="495" w:author="Laura M" w:date="2024-10-31T17:40:00Z">
        <w:r w:rsidRPr="00462B59" w:rsidDel="00043E1B">
          <w:rPr>
            <w:b/>
          </w:rPr>
          <w:delText>SI Units</w:delText>
        </w:r>
      </w:del>
    </w:p>
    <w:p w14:paraId="59BD9699" w14:textId="7C423C32" w:rsidR="0047681E" w:rsidDel="00043E1B" w:rsidRDefault="0047681E" w:rsidP="00B60B2D">
      <w:pPr>
        <w:pStyle w:val="NoSpacing"/>
        <w:jc w:val="center"/>
        <w:rPr>
          <w:del w:id="496" w:author="Laura M" w:date="2024-10-31T17:39:00Z"/>
          <w:b/>
        </w:rPr>
      </w:pPr>
      <w:del w:id="497" w:author="Laura M" w:date="2024-10-31T17:39:00Z">
        <w:r w:rsidRPr="00D02F05" w:rsidDel="00043E1B">
          <w:rPr>
            <w:noProof/>
          </w:rPr>
          <w:drawing>
            <wp:inline distT="0" distB="0" distL="0" distR="0" wp14:anchorId="41FFC1AA" wp14:editId="0BB56270">
              <wp:extent cx="4630366" cy="1682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2790" cy="1690613"/>
                      </a:xfrm>
                      <a:prstGeom prst="rect">
                        <a:avLst/>
                      </a:prstGeom>
                    </pic:spPr>
                  </pic:pic>
                </a:graphicData>
              </a:graphic>
            </wp:inline>
          </w:drawing>
        </w:r>
      </w:del>
    </w:p>
    <w:p w14:paraId="594747BE" w14:textId="313E909F" w:rsidR="0047681E" w:rsidRPr="0047681E" w:rsidDel="00043E1B" w:rsidRDefault="0047681E" w:rsidP="00B60B2D">
      <w:pPr>
        <w:pStyle w:val="NoSpacing"/>
        <w:jc w:val="center"/>
        <w:rPr>
          <w:del w:id="498" w:author="Laura M" w:date="2024-10-31T17:40:00Z"/>
        </w:rPr>
      </w:pPr>
      <w:del w:id="499" w:author="Laura M" w:date="2024-10-31T17:40:00Z">
        <w:r w:rsidRPr="0047681E" w:rsidDel="00043E1B">
          <w:delText>Figure 1.</w:delText>
        </w:r>
        <w:r w:rsidRPr="0047681E" w:rsidDel="00043E1B">
          <w:rPr>
            <w:color w:val="FF0000"/>
          </w:rPr>
          <w:delText>x</w:delText>
        </w:r>
        <w:r w:rsidDel="00043E1B">
          <w:rPr>
            <w:color w:val="FF0000"/>
          </w:rPr>
          <w:delText xml:space="preserve">: </w:delText>
        </w:r>
        <w:r w:rsidRPr="004E26E4" w:rsidDel="00043E1B">
          <w:delText>Unit Measurements</w:delText>
        </w:r>
      </w:del>
    </w:p>
    <w:p w14:paraId="1E982DE6" w14:textId="122C0A11" w:rsidR="00462B59" w:rsidRPr="00462B59" w:rsidDel="00043E1B" w:rsidRDefault="00462B59" w:rsidP="00462B59">
      <w:pPr>
        <w:pStyle w:val="NoSpacing"/>
        <w:rPr>
          <w:del w:id="500" w:author="Laura M" w:date="2024-10-31T17:39:00Z"/>
          <w:b/>
        </w:rPr>
      </w:pPr>
    </w:p>
    <w:p w14:paraId="4F259D48" w14:textId="67CC1163" w:rsidR="00462B59" w:rsidDel="00043E1B" w:rsidRDefault="00462B59" w:rsidP="00462B59">
      <w:pPr>
        <w:pStyle w:val="NoSpacing"/>
        <w:rPr>
          <w:del w:id="501" w:author="Laura M" w:date="2024-10-31T17:40:00Z"/>
        </w:rPr>
      </w:pPr>
      <w:del w:id="502" w:author="Laura M" w:date="2024-10-31T17:39:00Z">
        <w:r w:rsidDel="00043E1B">
          <w:delText xml:space="preserve">The SI Units (International System of Units) are standardized units used across the world to ensure </w:delText>
        </w:r>
      </w:del>
      <w:del w:id="503" w:author="Laura M" w:date="2024-10-31T17:40:00Z">
        <w:r w:rsidDel="00043E1B">
          <w:delText>consistency in measurements. In the lab, the chemist uses these units to ensure accuracy.</w:delText>
        </w:r>
        <w:commentRangeEnd w:id="482"/>
        <w:r w:rsidR="00B94661" w:rsidDel="00043E1B">
          <w:rPr>
            <w:rStyle w:val="CommentReference"/>
          </w:rPr>
          <w:commentReference w:id="482"/>
        </w:r>
      </w:del>
    </w:p>
    <w:p w14:paraId="710FACFE" w14:textId="1AC3E0A1" w:rsidR="00462B59" w:rsidDel="00043E1B" w:rsidRDefault="00462B59" w:rsidP="00462B59">
      <w:pPr>
        <w:pStyle w:val="NoSpacing"/>
        <w:rPr>
          <w:del w:id="504" w:author="Laura M" w:date="2024-10-31T17:40:00Z"/>
        </w:rPr>
      </w:pPr>
    </w:p>
    <w:p w14:paraId="016C8450" w14:textId="4939FBF2" w:rsidR="00462B59" w:rsidDel="00043E1B" w:rsidRDefault="00462B59" w:rsidP="00462B59">
      <w:pPr>
        <w:pStyle w:val="NoSpacing"/>
        <w:rPr>
          <w:del w:id="505" w:author="Laura M" w:date="2024-10-31T17:40:00Z"/>
        </w:rPr>
      </w:pPr>
      <w:commentRangeStart w:id="506"/>
      <w:del w:id="507" w:author="Laura M" w:date="2024-10-31T17:40:00Z">
        <w:r w:rsidRPr="00462B59" w:rsidDel="00043E1B">
          <w:rPr>
            <w:b/>
          </w:rPr>
          <w:delText>Ampere (A):</w:delText>
        </w:r>
        <w:r w:rsidDel="00043E1B">
          <w:delText xml:space="preserve"> Measures electric current, important in testing the conductivity of metals, which might be relevant when verifying the authenticity of the gold in the bracelet.</w:delText>
        </w:r>
        <w:commentRangeEnd w:id="506"/>
        <w:r w:rsidR="00B94661" w:rsidDel="00043E1B">
          <w:rPr>
            <w:rStyle w:val="CommentReference"/>
          </w:rPr>
          <w:commentReference w:id="506"/>
        </w:r>
      </w:del>
    </w:p>
    <w:p w14:paraId="3B1CA43D" w14:textId="03ECA390" w:rsidR="00462B59" w:rsidDel="00043E1B" w:rsidRDefault="00462B59" w:rsidP="00462B59">
      <w:pPr>
        <w:pStyle w:val="NoSpacing"/>
        <w:rPr>
          <w:del w:id="508" w:author="Laura M" w:date="2024-10-31T17:40:00Z"/>
        </w:rPr>
      </w:pPr>
      <w:del w:id="509" w:author="Laura M" w:date="2024-10-31T17:40:00Z">
        <w:r w:rsidRPr="00462B59" w:rsidDel="00043E1B">
          <w:rPr>
            <w:b/>
          </w:rPr>
          <w:delText>Meter (m):</w:delText>
        </w:r>
        <w:r w:rsidDel="00043E1B">
          <w:delText xml:space="preserve"> Measures length or distance. In our lab, we use meters to express the thickness or size of the bracelet components.</w:delText>
        </w:r>
      </w:del>
    </w:p>
    <w:p w14:paraId="54D59452" w14:textId="284B81B6" w:rsidR="00462B59" w:rsidDel="00043E1B" w:rsidRDefault="00462B59" w:rsidP="00462B59">
      <w:pPr>
        <w:pStyle w:val="NoSpacing"/>
        <w:rPr>
          <w:del w:id="510" w:author="Laura M" w:date="2024-10-31T17:40:00Z"/>
        </w:rPr>
      </w:pPr>
    </w:p>
    <w:p w14:paraId="20A80321" w14:textId="13D2BD75" w:rsidR="00462B59" w:rsidDel="00043E1B" w:rsidRDefault="00462B59" w:rsidP="00462B59">
      <w:pPr>
        <w:pStyle w:val="NoSpacing"/>
        <w:rPr>
          <w:del w:id="511" w:author="Laura M" w:date="2024-10-31T17:40:00Z"/>
        </w:rPr>
      </w:pPr>
      <w:commentRangeStart w:id="512"/>
      <w:del w:id="513" w:author="Laura M" w:date="2024-10-31T17:40:00Z">
        <w:r w:rsidDel="00043E1B">
          <w:delText>Why is it necessary to measure the size or thickness of objects in meters when working with jewelry like a bracelet?</w:delText>
        </w:r>
        <w:commentRangeEnd w:id="512"/>
        <w:r w:rsidR="00B94661" w:rsidDel="00043E1B">
          <w:rPr>
            <w:rStyle w:val="CommentReference"/>
          </w:rPr>
          <w:commentReference w:id="512"/>
        </w:r>
      </w:del>
    </w:p>
    <w:p w14:paraId="688CCDB2" w14:textId="16BAE701" w:rsidR="00462B59" w:rsidDel="00043E1B" w:rsidRDefault="00462B59" w:rsidP="00462B59">
      <w:pPr>
        <w:pStyle w:val="NoSpacing"/>
        <w:rPr>
          <w:del w:id="514" w:author="Laura M" w:date="2024-10-31T17:40:00Z"/>
        </w:rPr>
      </w:pPr>
    </w:p>
    <w:p w14:paraId="7CBC1527" w14:textId="22A541FB" w:rsidR="00462B59" w:rsidDel="00043E1B" w:rsidRDefault="00462B59" w:rsidP="00462B59">
      <w:pPr>
        <w:pStyle w:val="NoSpacing"/>
        <w:rPr>
          <w:del w:id="515" w:author="Laura M" w:date="2024-10-31T17:40:00Z"/>
        </w:rPr>
      </w:pPr>
      <w:del w:id="516" w:author="Laura M" w:date="2024-10-31T17:40:00Z">
        <w:r w:rsidRPr="00462B59" w:rsidDel="00043E1B">
          <w:rPr>
            <w:b/>
          </w:rPr>
          <w:delText>Kilogram (kg):</w:delText>
        </w:r>
        <w:r w:rsidDel="00043E1B">
          <w:delText xml:space="preserve"> The base unit of mass. While the bracelet's mass might be measured in grams, converting it to kilograms is key for standardization.</w:delText>
        </w:r>
      </w:del>
    </w:p>
    <w:p w14:paraId="56848429" w14:textId="38E0F394" w:rsidR="00462B59" w:rsidDel="00043E1B" w:rsidRDefault="00462B59" w:rsidP="00462B59">
      <w:pPr>
        <w:pStyle w:val="NoSpacing"/>
        <w:rPr>
          <w:del w:id="517" w:author="Laura M" w:date="2024-10-31T17:40:00Z"/>
        </w:rPr>
      </w:pPr>
    </w:p>
    <w:p w14:paraId="34CEF0A3" w14:textId="7F15A7EA" w:rsidR="00462B59" w:rsidDel="00043E1B" w:rsidRDefault="00462B59" w:rsidP="00462B59">
      <w:pPr>
        <w:pStyle w:val="NoSpacing"/>
        <w:rPr>
          <w:del w:id="518" w:author="Laura M" w:date="2024-10-31T17:40:00Z"/>
        </w:rPr>
      </w:pPr>
      <w:commentRangeStart w:id="519"/>
      <w:del w:id="520" w:author="Laura M" w:date="2024-10-31T17:40:00Z">
        <w:r w:rsidDel="00043E1B">
          <w:delText>What would be the advantage of reporting the bracelet's mass in kilograms rather than grams?</w:delText>
        </w:r>
        <w:commentRangeEnd w:id="519"/>
        <w:r w:rsidR="00B94661" w:rsidDel="00043E1B">
          <w:rPr>
            <w:rStyle w:val="CommentReference"/>
          </w:rPr>
          <w:commentReference w:id="519"/>
        </w:r>
      </w:del>
    </w:p>
    <w:p w14:paraId="01F26B98" w14:textId="7CD7CAD1" w:rsidR="00462B59" w:rsidDel="00043E1B" w:rsidRDefault="00462B59" w:rsidP="00462B59">
      <w:pPr>
        <w:pStyle w:val="NoSpacing"/>
        <w:rPr>
          <w:del w:id="521" w:author="Laura M" w:date="2024-10-31T17:40:00Z"/>
        </w:rPr>
      </w:pPr>
    </w:p>
    <w:p w14:paraId="4C16598B" w14:textId="7D141023" w:rsidR="00462B59" w:rsidDel="00043E1B" w:rsidRDefault="00462B59" w:rsidP="00462B59">
      <w:pPr>
        <w:pStyle w:val="NoSpacing"/>
        <w:rPr>
          <w:del w:id="522" w:author="Laura M" w:date="2024-10-31T17:40:00Z"/>
        </w:rPr>
      </w:pPr>
      <w:del w:id="523" w:author="Laura M" w:date="2024-10-31T17:40:00Z">
        <w:r w:rsidRPr="00462B59" w:rsidDel="00043E1B">
          <w:rPr>
            <w:b/>
          </w:rPr>
          <w:delText>Second (s):</w:delText>
        </w:r>
        <w:r w:rsidDel="00043E1B">
          <w:delText xml:space="preserve"> The SI unit of time, essential for precise time measurements in experiments.</w:delText>
        </w:r>
      </w:del>
    </w:p>
    <w:p w14:paraId="1076139A" w14:textId="4099CF36" w:rsidR="00462B59" w:rsidDel="00043E1B" w:rsidRDefault="00462B59" w:rsidP="00462B59">
      <w:pPr>
        <w:pStyle w:val="NoSpacing"/>
        <w:rPr>
          <w:del w:id="524" w:author="Laura M" w:date="2024-10-31T17:40:00Z"/>
        </w:rPr>
      </w:pPr>
      <w:commentRangeStart w:id="525"/>
      <w:del w:id="526" w:author="Laura M" w:date="2024-10-31T17:40:00Z">
        <w:r w:rsidRPr="00462B59" w:rsidDel="00043E1B">
          <w:rPr>
            <w:b/>
          </w:rPr>
          <w:delText>Kelvin (K):</w:delText>
        </w:r>
        <w:r w:rsidDel="00043E1B">
          <w:delText xml:space="preserve"> Measures temperature, which could affect the density and properties of the bracelet’s materials.</w:delText>
        </w:r>
      </w:del>
    </w:p>
    <w:p w14:paraId="1CDAA6DB" w14:textId="169878D4" w:rsidR="00462B59" w:rsidDel="00043E1B" w:rsidRDefault="00462B59" w:rsidP="00462B59">
      <w:pPr>
        <w:pStyle w:val="NoSpacing"/>
        <w:rPr>
          <w:del w:id="527" w:author="Laura M" w:date="2024-10-31T17:40:00Z"/>
        </w:rPr>
      </w:pPr>
      <w:del w:id="528" w:author="Laura M" w:date="2024-10-31T17:40:00Z">
        <w:r w:rsidRPr="00462B59" w:rsidDel="00043E1B">
          <w:rPr>
            <w:b/>
          </w:rPr>
          <w:delText>Mole (mol):</w:delText>
        </w:r>
        <w:r w:rsidDel="00043E1B">
          <w:delText xml:space="preserve"> The base unit for the amount of substance. Although less directly related to the bracelet analysis, moles are used when measuring chemical quantities.</w:delText>
        </w:r>
      </w:del>
    </w:p>
    <w:p w14:paraId="0B3FE3F9" w14:textId="6D28F24D" w:rsidR="00462B59" w:rsidDel="00043E1B" w:rsidRDefault="00462B59" w:rsidP="00462B59">
      <w:pPr>
        <w:pStyle w:val="NoSpacing"/>
        <w:rPr>
          <w:del w:id="529" w:author="Laura M" w:date="2024-10-31T17:40:00Z"/>
        </w:rPr>
      </w:pPr>
      <w:del w:id="530" w:author="Laura M" w:date="2024-10-31T17:40:00Z">
        <w:r w:rsidRPr="00462B59" w:rsidDel="00043E1B">
          <w:rPr>
            <w:b/>
          </w:rPr>
          <w:delText>Candela (cd</w:delText>
        </w:r>
        <w:r w:rsidDel="00043E1B">
          <w:delText>): The SI unit for luminous intensity, relevant if examining how gemstones reflect light.</w:delText>
        </w:r>
        <w:commentRangeEnd w:id="525"/>
        <w:r w:rsidR="00B94661" w:rsidDel="00043E1B">
          <w:rPr>
            <w:rStyle w:val="CommentReference"/>
          </w:rPr>
          <w:commentReference w:id="525"/>
        </w:r>
      </w:del>
    </w:p>
    <w:p w14:paraId="2D1974B7" w14:textId="77777777" w:rsidR="00462B59" w:rsidDel="00043E1B" w:rsidRDefault="00462B59" w:rsidP="00972DE8">
      <w:pPr>
        <w:pStyle w:val="NoSpacing"/>
        <w:rPr>
          <w:del w:id="531" w:author="Laura M" w:date="2024-10-31T17:41:00Z"/>
        </w:rPr>
      </w:pPr>
    </w:p>
    <w:p w14:paraId="449F5F3B" w14:textId="77777777" w:rsidR="00462B59" w:rsidRDefault="00462B59" w:rsidP="00972DE8">
      <w:pPr>
        <w:pStyle w:val="NoSpacing"/>
      </w:pPr>
    </w:p>
    <w:p w14:paraId="3115309A" w14:textId="4C2239D7" w:rsidR="00462B59" w:rsidDel="00043E1B" w:rsidRDefault="00043E1B">
      <w:pPr>
        <w:pStyle w:val="Heading2"/>
        <w:rPr>
          <w:del w:id="532" w:author="Laura M" w:date="2024-10-31T17:44:00Z"/>
        </w:rPr>
        <w:pPrChange w:id="533" w:author="Laura M" w:date="2024-10-31T17:41:00Z">
          <w:pPr>
            <w:pStyle w:val="NoSpacing"/>
          </w:pPr>
        </w:pPrChange>
      </w:pPr>
      <w:ins w:id="534" w:author="Laura M" w:date="2024-10-31T17:41:00Z">
        <w:r>
          <w:t>&lt;H1&gt;</w:t>
        </w:r>
      </w:ins>
      <w:r w:rsidR="00462B59" w:rsidRPr="00462B59">
        <w:t>Dimensional Analysis and Unit Conversion</w:t>
      </w:r>
    </w:p>
    <w:p w14:paraId="14F65971" w14:textId="77777777" w:rsidR="0009765A" w:rsidRPr="00462B59" w:rsidRDefault="0009765A">
      <w:pPr>
        <w:pStyle w:val="Heading2"/>
        <w:pPrChange w:id="535" w:author="Laura M" w:date="2024-10-31T17:44:00Z">
          <w:pPr>
            <w:pStyle w:val="NoSpacing"/>
          </w:pPr>
        </w:pPrChange>
      </w:pPr>
    </w:p>
    <w:p w14:paraId="637383C4" w14:textId="1165B368" w:rsidR="004B43C0" w:rsidRDefault="004B43C0" w:rsidP="00462B59">
      <w:pPr>
        <w:pStyle w:val="NoSpacing"/>
        <w:rPr>
          <w:ins w:id="536" w:author="Laura M" w:date="2024-10-31T18:21:00Z"/>
        </w:rPr>
      </w:pPr>
      <w:ins w:id="537" w:author="Laura M" w:date="2024-10-31T18:05:00Z">
        <w:r>
          <w:rPr>
            <w:noProof/>
          </w:rPr>
          <w:drawing>
            <wp:anchor distT="0" distB="0" distL="114300" distR="114300" simplePos="0" relativeHeight="251658240" behindDoc="1" locked="0" layoutInCell="1" allowOverlap="1" wp14:anchorId="5FED8481" wp14:editId="0EBFA5DF">
              <wp:simplePos x="0" y="0"/>
              <wp:positionH relativeFrom="column">
                <wp:posOffset>3982720</wp:posOffset>
              </wp:positionH>
              <wp:positionV relativeFrom="paragraph">
                <wp:posOffset>572135</wp:posOffset>
              </wp:positionV>
              <wp:extent cx="2011680" cy="2144921"/>
              <wp:effectExtent l="0" t="0" r="0" b="1905"/>
              <wp:wrapTight wrapText="bothSides">
                <wp:wrapPolygon edited="0">
                  <wp:start x="0" y="0"/>
                  <wp:lineTo x="0" y="21491"/>
                  <wp:lineTo x="21409" y="21491"/>
                  <wp:lineTo x="21409" y="0"/>
                  <wp:lineTo x="0" y="0"/>
                </wp:wrapPolygon>
              </wp:wrapTight>
              <wp:docPr id="528055378" name="Picture 4" descr="Metric units of mass. Metric conversio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tric units of mass. Metric conversion char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1680" cy="2144921"/>
                      </a:xfrm>
                      <a:prstGeom prst="rect">
                        <a:avLst/>
                      </a:prstGeom>
                      <a:noFill/>
                      <a:ln>
                        <a:noFill/>
                      </a:ln>
                    </pic:spPr>
                  </pic:pic>
                </a:graphicData>
              </a:graphic>
              <wp14:sizeRelH relativeFrom="margin">
                <wp14:pctWidth>0</wp14:pctWidth>
              </wp14:sizeRelH>
              <wp14:sizeRelV relativeFrom="margin">
                <wp14:pctHeight>0</wp14:pctHeight>
              </wp14:sizeRelV>
            </wp:anchor>
          </w:drawing>
        </w:r>
      </w:ins>
      <w:ins w:id="538" w:author="Laura M" w:date="2024-10-31T17:41:00Z">
        <w:r w:rsidR="00043E1B">
          <w:t xml:space="preserve">The chemist </w:t>
        </w:r>
      </w:ins>
      <w:ins w:id="539" w:author="Laura M" w:date="2024-10-31T17:42:00Z">
        <w:r w:rsidR="00043E1B">
          <w:t>measured the mass of the metal in the bracelet to be 40</w:t>
        </w:r>
      </w:ins>
      <w:ins w:id="540" w:author="Laura M" w:date="2024-10-31T17:43:00Z">
        <w:r w:rsidR="00043E1B">
          <w:t>,</w:t>
        </w:r>
      </w:ins>
      <w:ins w:id="541" w:author="Laura M" w:date="2024-10-31T17:42:00Z">
        <w:r w:rsidR="00043E1B">
          <w:t>00</w:t>
        </w:r>
      </w:ins>
      <w:ins w:id="542" w:author="Laura M" w:date="2024-10-31T17:43:00Z">
        <w:r w:rsidR="00043E1B">
          <w:t xml:space="preserve">0 mg </w:t>
        </w:r>
      </w:ins>
      <w:ins w:id="543" w:author="Laura M" w:date="2024-10-31T17:42:00Z">
        <w:r w:rsidR="00043E1B">
          <w:t xml:space="preserve">and </w:t>
        </w:r>
      </w:ins>
      <w:ins w:id="544" w:author="Laura M" w:date="2024-10-31T17:44:00Z">
        <w:r w:rsidR="00043E1B">
          <w:t xml:space="preserve">the volume </w:t>
        </w:r>
      </w:ins>
      <w:ins w:id="545" w:author="Laura M" w:date="2024-10-31T17:42:00Z">
        <w:r w:rsidR="00043E1B">
          <w:t>2.07</w:t>
        </w:r>
      </w:ins>
      <w:ins w:id="546" w:author="Laura M" w:date="2024-10-31T17:44:00Z">
        <w:r w:rsidR="00043E1B">
          <w:t xml:space="preserve"> cubic centimeters</w:t>
        </w:r>
      </w:ins>
      <w:ins w:id="547" w:author="Laura M" w:date="2024-10-31T17:57:00Z">
        <w:r w:rsidR="00537522">
          <w:t xml:space="preserve"> but the values need to be expressed in SI so some unit conversion needs to take place. </w:t>
        </w:r>
      </w:ins>
      <w:ins w:id="548" w:author="Laura M" w:date="2024-10-31T18:21:00Z">
        <w:r>
          <w:t xml:space="preserve"> </w:t>
        </w:r>
      </w:ins>
      <w:r w:rsidR="00462B59">
        <w:t xml:space="preserve">Dimensional analysis is a tool to convert between different units using conversion factors. </w:t>
      </w:r>
      <w:ins w:id="549" w:author="Laura M" w:date="2024-10-31T18:20:00Z">
        <w:r>
          <w:t>For units of length and mass, those factors are powers of 10.</w:t>
        </w:r>
      </w:ins>
    </w:p>
    <w:p w14:paraId="29E5AD7F" w14:textId="77777777" w:rsidR="004B43C0" w:rsidRDefault="004B43C0" w:rsidP="00462B59">
      <w:pPr>
        <w:pStyle w:val="NoSpacing"/>
        <w:rPr>
          <w:ins w:id="550" w:author="Laura M" w:date="2024-10-31T18:21:00Z"/>
        </w:rPr>
      </w:pPr>
    </w:p>
    <w:p w14:paraId="13B63159" w14:textId="1B55B2AA" w:rsidR="00986963" w:rsidRDefault="00462B59" w:rsidP="00462B59">
      <w:pPr>
        <w:pStyle w:val="NoSpacing"/>
        <w:rPr>
          <w:ins w:id="551" w:author="Laura M" w:date="2024-10-31T18:06:00Z"/>
        </w:rPr>
      </w:pPr>
      <w:del w:id="552" w:author="Laura M" w:date="2024-10-31T17:59:00Z">
        <w:r w:rsidDel="00986963">
          <w:delText xml:space="preserve">This ensures that all measurements are expressed in the same units for easier comparison and analysis. </w:delText>
        </w:r>
      </w:del>
      <w:ins w:id="553" w:author="Laura M" w:date="2024-10-31T18:21:00Z">
        <w:r w:rsidR="004B43C0">
          <w:t>T</w:t>
        </w:r>
      </w:ins>
      <w:del w:id="554" w:author="Laura M" w:date="2024-10-31T18:21:00Z">
        <w:r w:rsidDel="004B43C0">
          <w:delText xml:space="preserve">For instance, </w:delText>
        </w:r>
      </w:del>
      <w:ins w:id="555" w:author="Laura M" w:date="2024-10-31T18:00:00Z">
        <w:r w:rsidR="00986963">
          <w:t xml:space="preserve">o </w:t>
        </w:r>
      </w:ins>
      <w:proofErr w:type="gramStart"/>
      <w:r>
        <w:t>convert</w:t>
      </w:r>
      <w:proofErr w:type="gramEnd"/>
      <w:del w:id="556" w:author="Laura M" w:date="2024-10-31T18:00:00Z">
        <w:r w:rsidDel="00986963">
          <w:delText>ing</w:delText>
        </w:r>
      </w:del>
      <w:r>
        <w:t xml:space="preserve"> </w:t>
      </w:r>
      <w:ins w:id="557" w:author="Laura M" w:date="2024-10-31T18:06:00Z">
        <w:r w:rsidR="00986963">
          <w:t>kilo</w:t>
        </w:r>
      </w:ins>
      <w:r>
        <w:t xml:space="preserve">grams to </w:t>
      </w:r>
      <w:del w:id="558" w:author="Laura M" w:date="2024-10-31T18:06:00Z">
        <w:r w:rsidDel="00986963">
          <w:delText>kilo</w:delText>
        </w:r>
      </w:del>
      <w:r>
        <w:t>grams</w:t>
      </w:r>
      <w:ins w:id="559" w:author="Laura M" w:date="2024-10-31T18:03:00Z">
        <w:r w:rsidR="00986963">
          <w:t>, you need to multiply by 10 several times</w:t>
        </w:r>
      </w:ins>
      <w:ins w:id="560" w:author="Laura M" w:date="2024-10-31T18:06:00Z">
        <w:r w:rsidR="00986963">
          <w:t>; you multiply by 10 because you go down the ladder</w:t>
        </w:r>
      </w:ins>
      <w:ins w:id="561" w:author="Laura M" w:date="2024-10-31T18:11:00Z">
        <w:r w:rsidR="004B43C0">
          <w:t>, to smaller units</w:t>
        </w:r>
      </w:ins>
      <w:ins w:id="562" w:author="Laura M" w:date="2024-10-31T18:06:00Z">
        <w:r w:rsidR="00986963">
          <w:t>.</w:t>
        </w:r>
      </w:ins>
      <w:del w:id="563" w:author="Laura M" w:date="2024-10-31T18:03:00Z">
        <w:r w:rsidDel="00986963">
          <w:delText xml:space="preserve"> </w:delText>
        </w:r>
      </w:del>
    </w:p>
    <w:p w14:paraId="4BD69DE2" w14:textId="77777777" w:rsidR="00986963" w:rsidRDefault="00986963" w:rsidP="00462B59">
      <w:pPr>
        <w:pStyle w:val="NoSpacing"/>
        <w:rPr>
          <w:ins w:id="564" w:author="Laura M" w:date="2024-10-31T18:06:00Z"/>
        </w:rPr>
      </w:pPr>
    </w:p>
    <w:p w14:paraId="06B1E580" w14:textId="054D2AE2" w:rsidR="00986963" w:rsidRDefault="00EA06C2">
      <w:pPr>
        <w:pStyle w:val="NoSpacing"/>
        <w:ind w:left="720"/>
        <w:rPr>
          <w:ins w:id="565" w:author="Laura M" w:date="2024-10-31T18:10:00Z"/>
        </w:rPr>
        <w:pPrChange w:id="566" w:author="Laura M" w:date="2024-10-31T18:12:00Z">
          <w:pPr>
            <w:pStyle w:val="NoSpacing"/>
          </w:pPr>
        </w:pPrChange>
      </w:pPr>
      <w:ins w:id="567" w:author="Laura M" w:date="2024-10-31T18:36:00Z">
        <w:r>
          <w:t>7</w:t>
        </w:r>
      </w:ins>
      <w:ins w:id="568" w:author="Laura M" w:date="2024-10-31T18:07:00Z">
        <w:r w:rsidR="00986963">
          <w:t xml:space="preserve"> kg = </w:t>
        </w:r>
      </w:ins>
      <w:ins w:id="569" w:author="Laura M" w:date="2024-10-31T18:36:00Z">
        <w:r>
          <w:t>7</w:t>
        </w:r>
      </w:ins>
      <w:ins w:id="570" w:author="Laura M" w:date="2024-10-31T18:07:00Z">
        <w:r w:rsidR="00986963">
          <w:t xml:space="preserve"> × 10 hg</w:t>
        </w:r>
      </w:ins>
      <w:ins w:id="571" w:author="Laura M" w:date="2024-10-31T18:09:00Z">
        <w:r w:rsidR="00986963">
          <w:t xml:space="preserve"> = </w:t>
        </w:r>
      </w:ins>
      <w:ins w:id="572" w:author="Laura M" w:date="2024-10-31T18:36:00Z">
        <w:r>
          <w:t>7</w:t>
        </w:r>
      </w:ins>
      <w:ins w:id="573" w:author="Laura M" w:date="2024-10-31T18:09:00Z">
        <w:r w:rsidR="00986963">
          <w:t xml:space="preserve"> × 10 </w:t>
        </w:r>
      </w:ins>
      <w:ins w:id="574" w:author="Laura M" w:date="2024-10-31T18:10:00Z">
        <w:r w:rsidR="00986963">
          <w:t xml:space="preserve">× 10 </w:t>
        </w:r>
        <w:proofErr w:type="spellStart"/>
        <w:r w:rsidR="00986963">
          <w:t>dag</w:t>
        </w:r>
        <w:proofErr w:type="spellEnd"/>
        <w:r w:rsidR="00986963">
          <w:t xml:space="preserve"> = </w:t>
        </w:r>
      </w:ins>
      <w:ins w:id="575" w:author="Laura M" w:date="2024-10-31T18:36:00Z">
        <w:r>
          <w:t>7</w:t>
        </w:r>
      </w:ins>
      <w:ins w:id="576" w:author="Laura M" w:date="2024-10-31T18:10:00Z">
        <w:r w:rsidR="00986963">
          <w:t xml:space="preserve"> × 10 × 10 × 10 g</w:t>
        </w:r>
      </w:ins>
    </w:p>
    <w:p w14:paraId="58E2DC6C" w14:textId="77777777" w:rsidR="00986963" w:rsidRDefault="00986963">
      <w:pPr>
        <w:pStyle w:val="NoSpacing"/>
        <w:ind w:left="720"/>
        <w:rPr>
          <w:ins w:id="577" w:author="Laura M" w:date="2024-10-31T18:10:00Z"/>
        </w:rPr>
        <w:pPrChange w:id="578" w:author="Laura M" w:date="2024-10-31T18:12:00Z">
          <w:pPr>
            <w:pStyle w:val="NoSpacing"/>
          </w:pPr>
        </w:pPrChange>
      </w:pPr>
    </w:p>
    <w:p w14:paraId="4642D812" w14:textId="48168923" w:rsidR="00986963" w:rsidRDefault="00EA06C2">
      <w:pPr>
        <w:pStyle w:val="NoSpacing"/>
        <w:ind w:left="720"/>
        <w:rPr>
          <w:ins w:id="579" w:author="Laura M" w:date="2024-10-31T18:10:00Z"/>
        </w:rPr>
        <w:pPrChange w:id="580" w:author="Laura M" w:date="2024-10-31T18:12:00Z">
          <w:pPr>
            <w:pStyle w:val="NoSpacing"/>
          </w:pPr>
        </w:pPrChange>
      </w:pPr>
      <w:ins w:id="581" w:author="Laura M" w:date="2024-10-31T18:36:00Z">
        <w:r>
          <w:t>7</w:t>
        </w:r>
      </w:ins>
      <w:ins w:id="582" w:author="Laura M" w:date="2024-10-31T18:10:00Z">
        <w:r w:rsidR="00986963">
          <w:t xml:space="preserve"> kg = </w:t>
        </w:r>
      </w:ins>
      <w:ins w:id="583" w:author="Laura M" w:date="2024-10-31T18:36:00Z">
        <w:r>
          <w:t>7</w:t>
        </w:r>
      </w:ins>
      <w:ins w:id="584" w:author="Laura M" w:date="2024-10-31T18:10:00Z">
        <w:r w:rsidR="00986963">
          <w:t xml:space="preserve"> × 1000 g =. </w:t>
        </w:r>
      </w:ins>
      <w:ins w:id="585" w:author="Laura M" w:date="2024-10-31T18:36:00Z">
        <w:r>
          <w:t>7</w:t>
        </w:r>
      </w:ins>
      <w:ins w:id="586" w:author="Laura M" w:date="2024-10-31T18:10:00Z">
        <w:r w:rsidR="00986963">
          <w:t>000 g</w:t>
        </w:r>
      </w:ins>
    </w:p>
    <w:p w14:paraId="32A3341F" w14:textId="77777777" w:rsidR="004B43C0" w:rsidRDefault="004B43C0">
      <w:pPr>
        <w:pStyle w:val="NoSpacing"/>
        <w:ind w:left="720"/>
        <w:rPr>
          <w:ins w:id="587" w:author="Laura M" w:date="2024-10-31T18:12:00Z"/>
        </w:rPr>
        <w:pPrChange w:id="588" w:author="Laura M" w:date="2024-10-31T18:12:00Z">
          <w:pPr>
            <w:pStyle w:val="NoSpacing"/>
          </w:pPr>
        </w:pPrChange>
      </w:pPr>
    </w:p>
    <w:p w14:paraId="7C1E991B" w14:textId="0197CC77" w:rsidR="004B43C0" w:rsidRDefault="004B43C0">
      <w:pPr>
        <w:pStyle w:val="NoSpacing"/>
        <w:ind w:left="720"/>
        <w:rPr>
          <w:ins w:id="589" w:author="Laura M" w:date="2024-10-31T18:12:00Z"/>
        </w:rPr>
        <w:pPrChange w:id="590" w:author="Laura M" w:date="2024-10-31T18:12:00Z">
          <w:pPr>
            <w:pStyle w:val="NoSpacing"/>
          </w:pPr>
        </w:pPrChange>
      </w:pPr>
      <w:ins w:id="591" w:author="Laura M" w:date="2024-10-31T18:12:00Z">
        <w:r>
          <w:t>The conversion factor is 1000.</w:t>
        </w:r>
      </w:ins>
    </w:p>
    <w:p w14:paraId="290CA246" w14:textId="77777777" w:rsidR="004B43C0" w:rsidRDefault="004B43C0" w:rsidP="00986963">
      <w:pPr>
        <w:pStyle w:val="NoSpacing"/>
        <w:rPr>
          <w:ins w:id="592" w:author="Laura M" w:date="2024-10-31T18:10:00Z"/>
        </w:rPr>
      </w:pPr>
    </w:p>
    <w:p w14:paraId="65DA988A" w14:textId="77777777" w:rsidR="004B43C0" w:rsidRDefault="004B43C0" w:rsidP="00462B59">
      <w:pPr>
        <w:pStyle w:val="NoSpacing"/>
        <w:rPr>
          <w:ins w:id="593" w:author="Laura M" w:date="2024-10-31T18:21:00Z"/>
        </w:rPr>
      </w:pPr>
    </w:p>
    <w:p w14:paraId="2C8CDEA3" w14:textId="63844F14" w:rsidR="00986963" w:rsidRDefault="004B43C0" w:rsidP="00462B59">
      <w:pPr>
        <w:pStyle w:val="NoSpacing"/>
        <w:rPr>
          <w:ins w:id="594" w:author="Laura M" w:date="2024-10-31T18:03:00Z"/>
        </w:rPr>
      </w:pPr>
      <w:ins w:id="595" w:author="Laura M" w:date="2024-10-31T18:11:00Z">
        <w:r>
          <w:t>If you need to convert centimeters to meters, then you need to go up the ladder, to larger units.</w:t>
        </w:r>
      </w:ins>
      <w:ins w:id="596" w:author="Laura M" w:date="2024-10-31T18:12:00Z">
        <w:r>
          <w:t xml:space="preserve"> Then, instead of multiplying by 10 you </w:t>
        </w:r>
        <w:proofErr w:type="gramStart"/>
        <w:r>
          <w:t>have to</w:t>
        </w:r>
        <w:proofErr w:type="gramEnd"/>
        <w:r>
          <w:t xml:space="preserve"> divide by 10.</w:t>
        </w:r>
      </w:ins>
      <w:ins w:id="597" w:author="Laura M" w:date="2024-10-31T18:11:00Z">
        <w:r>
          <w:t xml:space="preserve"> </w:t>
        </w:r>
      </w:ins>
      <w:ins w:id="598" w:author="Laura M" w:date="2024-10-31T18:13:00Z">
        <w:r>
          <w:t xml:space="preserve"> </w:t>
        </w:r>
      </w:ins>
      <w:ins w:id="599" w:author="Laura M" w:date="2024-10-31T18:14:00Z">
        <w:r>
          <w:t>For instance, to convert 25 centimeters to meters:</w:t>
        </w:r>
      </w:ins>
      <w:commentRangeStart w:id="600"/>
      <w:ins w:id="601" w:author="Laura M" w:date="2024-10-31T18:05:00Z">
        <w:r w:rsidR="00986963">
          <w:fldChar w:fldCharType="begin"/>
        </w:r>
        <w:r w:rsidR="00986963">
          <w:instrText xml:space="preserve"> INCLUDEPICTURE "https://www.shutterstock.com/shutterstock/photos/2250713053/display_1500/stock-vector-metric-units-of-mass-metric-conversion-chart-2250713053.jpg" \* MERGEFORMATINET </w:instrText>
        </w:r>
        <w:r w:rsidR="00986963">
          <w:fldChar w:fldCharType="end"/>
        </w:r>
        <w:commentRangeEnd w:id="600"/>
        <w:r w:rsidR="00986963">
          <w:rPr>
            <w:rStyle w:val="CommentReference"/>
          </w:rPr>
          <w:commentReference w:id="600"/>
        </w:r>
      </w:ins>
    </w:p>
    <w:p w14:paraId="0BE24970" w14:textId="77777777" w:rsidR="004B43C0" w:rsidRDefault="00986963" w:rsidP="00462B59">
      <w:pPr>
        <w:pStyle w:val="NoSpacing"/>
        <w:rPr>
          <w:ins w:id="602" w:author="Laura M" w:date="2024-10-31T18:15:00Z"/>
        </w:rPr>
      </w:pPr>
      <w:commentRangeStart w:id="603"/>
      <w:commentRangeEnd w:id="603"/>
      <w:ins w:id="604" w:author="Laura M" w:date="2024-10-31T18:03:00Z">
        <w:r>
          <w:rPr>
            <w:rStyle w:val="CommentReference"/>
          </w:rPr>
          <w:commentReference w:id="603"/>
        </w:r>
      </w:ins>
      <w:ins w:id="605" w:author="Laura M" w:date="2024-10-31T18:14:00Z">
        <w:r w:rsidR="004B43C0">
          <w:fldChar w:fldCharType="begin"/>
        </w:r>
        <w:r w:rsidR="004B43C0">
          <w:instrText xml:space="preserve"> INCLUDEPICTURE "https://www.shutterstock.com/shutterstock/photos/2250708941/display_1500/stock-vector-conversion-units-of-measurement-metric-conversion-chart-metric-units-of-length-2250708941.jpg" \* MERGEFORMATINET </w:instrText>
        </w:r>
        <w:r w:rsidR="004B43C0">
          <w:fldChar w:fldCharType="separate"/>
        </w:r>
        <w:r w:rsidR="004B43C0">
          <w:rPr>
            <w:noProof/>
          </w:rPr>
          <w:drawing>
            <wp:anchor distT="0" distB="0" distL="114300" distR="114300" simplePos="0" relativeHeight="251659264" behindDoc="1" locked="0" layoutInCell="1" allowOverlap="1" wp14:anchorId="0E7A6724" wp14:editId="4F8DD20A">
              <wp:simplePos x="0" y="0"/>
              <wp:positionH relativeFrom="column">
                <wp:posOffset>0</wp:posOffset>
              </wp:positionH>
              <wp:positionV relativeFrom="paragraph">
                <wp:posOffset>0</wp:posOffset>
              </wp:positionV>
              <wp:extent cx="2375534" cy="2532888"/>
              <wp:effectExtent l="0" t="0" r="0" b="0"/>
              <wp:wrapTight wrapText="bothSides">
                <wp:wrapPolygon edited="0">
                  <wp:start x="0" y="0"/>
                  <wp:lineTo x="0" y="21448"/>
                  <wp:lineTo x="21484" y="21448"/>
                  <wp:lineTo x="21484" y="0"/>
                  <wp:lineTo x="0" y="0"/>
                </wp:wrapPolygon>
              </wp:wrapTight>
              <wp:docPr id="343046968" name="Picture 3" descr="Conversion units of measurement. Metric conversion chart. Metric units of 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version units of measurement. Metric conversion chart. Metric units of length"/>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5534" cy="2532888"/>
                      </a:xfrm>
                      <a:prstGeom prst="rect">
                        <a:avLst/>
                      </a:prstGeom>
                      <a:noFill/>
                      <a:ln>
                        <a:noFill/>
                      </a:ln>
                    </pic:spPr>
                  </pic:pic>
                </a:graphicData>
              </a:graphic>
              <wp14:sizeRelV relativeFrom="margin">
                <wp14:pctHeight>0</wp14:pctHeight>
              </wp14:sizeRelV>
            </wp:anchor>
          </w:drawing>
        </w:r>
        <w:r w:rsidR="004B43C0">
          <w:fldChar w:fldCharType="end"/>
        </w:r>
        <w:r w:rsidR="004B43C0">
          <w:t xml:space="preserve"> </w:t>
        </w:r>
      </w:ins>
    </w:p>
    <w:p w14:paraId="72EFB6EE" w14:textId="1A1139EC" w:rsidR="00986963" w:rsidRDefault="004B43C0" w:rsidP="00462B59">
      <w:pPr>
        <w:pStyle w:val="NoSpacing"/>
        <w:rPr>
          <w:ins w:id="606" w:author="Laura M" w:date="2024-10-31T18:16:00Z"/>
        </w:rPr>
      </w:pPr>
      <w:ins w:id="607" w:author="Laura M" w:date="2024-10-31T18:14:00Z">
        <w:r>
          <w:t xml:space="preserve">25 cm = </w:t>
        </w:r>
      </w:ins>
      <w:ins w:id="608" w:author="Laura M" w:date="2024-10-31T18:15:00Z">
        <w:r>
          <w:t>25 ÷ 10 dm = 25 ÷ 10 ÷ 10 m</w:t>
        </w:r>
      </w:ins>
      <w:ins w:id="609" w:author="Laura M" w:date="2024-10-31T18:16:00Z">
        <w:r>
          <w:t xml:space="preserve"> = 25 ÷ 100 m</w:t>
        </w:r>
      </w:ins>
    </w:p>
    <w:p w14:paraId="4000659B" w14:textId="77777777" w:rsidR="004B43C0" w:rsidRDefault="004B43C0" w:rsidP="00462B59">
      <w:pPr>
        <w:pStyle w:val="NoSpacing"/>
        <w:rPr>
          <w:ins w:id="610" w:author="Laura M" w:date="2024-10-31T18:16:00Z"/>
        </w:rPr>
      </w:pPr>
    </w:p>
    <w:p w14:paraId="69C8B36C" w14:textId="3D50AE0C" w:rsidR="004B43C0" w:rsidRDefault="004B43C0" w:rsidP="004B43C0">
      <w:pPr>
        <w:pStyle w:val="NoSpacing"/>
        <w:rPr>
          <w:ins w:id="611" w:author="Laura M" w:date="2024-10-31T18:16:00Z"/>
        </w:rPr>
      </w:pPr>
      <w:ins w:id="612" w:author="Laura M" w:date="2024-10-31T18:16:00Z">
        <w:r>
          <w:t xml:space="preserve">25 cm = 25 ÷ 100 m = </w:t>
        </w:r>
      </w:ins>
      <w:ins w:id="613" w:author="Laura M" w:date="2024-10-31T18:17:00Z">
        <w:r>
          <w:t>25 ÷ 10</w:t>
        </w:r>
        <w:r>
          <w:rPr>
            <w:vertAlign w:val="superscript"/>
          </w:rPr>
          <w:t>2</w:t>
        </w:r>
        <w:r>
          <w:t xml:space="preserve"> m = </w:t>
        </w:r>
      </w:ins>
      <w:ins w:id="614" w:author="Laura M" w:date="2024-10-31T18:16:00Z">
        <w:r>
          <w:t>0.25 m</w:t>
        </w:r>
      </w:ins>
    </w:p>
    <w:p w14:paraId="7D8ADD93" w14:textId="77777777" w:rsidR="004B43C0" w:rsidRDefault="004B43C0" w:rsidP="004B43C0">
      <w:pPr>
        <w:pStyle w:val="NoSpacing"/>
        <w:rPr>
          <w:ins w:id="615" w:author="Laura M" w:date="2024-10-31T18:16:00Z"/>
        </w:rPr>
      </w:pPr>
    </w:p>
    <w:p w14:paraId="5635DC24" w14:textId="27ACD5D4" w:rsidR="004B43C0" w:rsidRDefault="004B43C0" w:rsidP="004B43C0">
      <w:pPr>
        <w:pStyle w:val="NoSpacing"/>
        <w:rPr>
          <w:ins w:id="616" w:author="Laura M" w:date="2024-10-31T18:18:00Z"/>
        </w:rPr>
      </w:pPr>
      <w:ins w:id="617" w:author="Laura M" w:date="2024-10-31T18:16:00Z">
        <w:r>
          <w:t xml:space="preserve">The conversion factor is </w:t>
        </w:r>
      </w:ins>
      <w:ins w:id="618" w:author="Laura M" w:date="2024-10-31T18:17:00Z">
        <w:r>
          <w:t xml:space="preserve">always a factor, that means that it should be expressed as a multiplication. </w:t>
        </w:r>
      </w:ins>
      <w:ins w:id="619" w:author="Laura M" w:date="2024-10-31T18:18:00Z">
        <w:r>
          <w:t xml:space="preserve">Recall </w:t>
        </w:r>
      </w:ins>
      <w:ins w:id="620" w:author="Laura M" w:date="2024-10-31T18:19:00Z">
        <w:r>
          <w:t xml:space="preserve">the rules of powers </w:t>
        </w:r>
      </w:ins>
      <w:ins w:id="621" w:author="Laura M" w:date="2024-10-31T18:18:00Z">
        <w:r>
          <w:t>from previous grades math</w:t>
        </w:r>
      </w:ins>
      <w:ins w:id="622" w:author="Laura M" w:date="2024-10-31T18:19:00Z">
        <w:r>
          <w:t>; t</w:t>
        </w:r>
      </w:ins>
      <w:ins w:id="623" w:author="Laura M" w:date="2024-10-31T18:17:00Z">
        <w:r>
          <w:t xml:space="preserve">o change the division to a multiplication we can </w:t>
        </w:r>
      </w:ins>
      <w:ins w:id="624" w:author="Laura M" w:date="2024-10-31T18:18:00Z">
        <w:r>
          <w:t>change the sign of the power.</w:t>
        </w:r>
      </w:ins>
    </w:p>
    <w:p w14:paraId="0696C3DE" w14:textId="77777777" w:rsidR="004B43C0" w:rsidRDefault="004B43C0" w:rsidP="004B43C0">
      <w:pPr>
        <w:pStyle w:val="NoSpacing"/>
        <w:rPr>
          <w:ins w:id="625" w:author="Laura M" w:date="2024-10-31T18:17:00Z"/>
        </w:rPr>
      </w:pPr>
    </w:p>
    <w:p w14:paraId="4A79FE50" w14:textId="0A130A4D" w:rsidR="004B43C0" w:rsidRDefault="004B43C0" w:rsidP="004B43C0">
      <w:pPr>
        <w:pStyle w:val="NoSpacing"/>
        <w:rPr>
          <w:ins w:id="626" w:author="Laura M" w:date="2024-10-31T18:18:00Z"/>
        </w:rPr>
      </w:pPr>
      <w:ins w:id="627" w:author="Laura M" w:date="2024-10-31T18:18:00Z">
        <w:r>
          <w:t>25 cm = 25 × 10</w:t>
        </w:r>
        <w:r>
          <w:rPr>
            <w:vertAlign w:val="superscript"/>
          </w:rPr>
          <w:t>-2</w:t>
        </w:r>
        <w:r>
          <w:t xml:space="preserve"> m</w:t>
        </w:r>
      </w:ins>
    </w:p>
    <w:p w14:paraId="089D5929" w14:textId="77777777" w:rsidR="004B43C0" w:rsidRDefault="004B43C0" w:rsidP="004B43C0">
      <w:pPr>
        <w:pStyle w:val="NoSpacing"/>
        <w:rPr>
          <w:ins w:id="628" w:author="Laura M" w:date="2024-10-31T18:18:00Z"/>
        </w:rPr>
      </w:pPr>
    </w:p>
    <w:p w14:paraId="21A85D08" w14:textId="1A3D2424" w:rsidR="004B43C0" w:rsidRPr="004B43C0" w:rsidRDefault="004B43C0" w:rsidP="004B43C0">
      <w:pPr>
        <w:pStyle w:val="NoSpacing"/>
        <w:rPr>
          <w:ins w:id="629" w:author="Laura M" w:date="2024-10-31T18:16:00Z"/>
        </w:rPr>
      </w:pPr>
      <w:ins w:id="630" w:author="Laura M" w:date="2024-10-31T18:18:00Z">
        <w:r>
          <w:t xml:space="preserve">The conversion factor is </w:t>
        </w:r>
      </w:ins>
      <w:ins w:id="631" w:author="Laura M" w:date="2024-10-31T18:16:00Z">
        <w:r>
          <w:t>10</w:t>
        </w:r>
        <w:r>
          <w:rPr>
            <w:vertAlign w:val="superscript"/>
          </w:rPr>
          <w:t>-2</w:t>
        </w:r>
      </w:ins>
    </w:p>
    <w:p w14:paraId="4BDD717B" w14:textId="77777777" w:rsidR="004B43C0" w:rsidRDefault="004B43C0" w:rsidP="00462B59">
      <w:pPr>
        <w:pStyle w:val="NoSpacing"/>
        <w:rPr>
          <w:ins w:id="632" w:author="Laura M" w:date="2024-10-31T18:04:00Z"/>
        </w:rPr>
      </w:pPr>
    </w:p>
    <w:p w14:paraId="65B8AA8D" w14:textId="77777777" w:rsidR="00986963" w:rsidRDefault="00986963" w:rsidP="00462B59">
      <w:pPr>
        <w:pStyle w:val="NoSpacing"/>
        <w:rPr>
          <w:ins w:id="633" w:author="Laura M" w:date="2024-10-31T18:04:00Z"/>
        </w:rPr>
      </w:pPr>
    </w:p>
    <w:p w14:paraId="5B927BFC" w14:textId="77777777" w:rsidR="00986963" w:rsidRDefault="00986963" w:rsidP="00462B59">
      <w:pPr>
        <w:pStyle w:val="NoSpacing"/>
        <w:rPr>
          <w:ins w:id="634" w:author="Laura M" w:date="2024-10-31T18:02:00Z"/>
        </w:rPr>
      </w:pPr>
    </w:p>
    <w:p w14:paraId="55F2C6A3" w14:textId="6DA2ECF5" w:rsidR="004B43C0" w:rsidRDefault="004B43C0" w:rsidP="004B43C0">
      <w:pPr>
        <w:pStyle w:val="Heading2"/>
        <w:rPr>
          <w:ins w:id="635" w:author="Laura M" w:date="2024-10-31T18:19:00Z"/>
        </w:rPr>
      </w:pPr>
      <w:ins w:id="636" w:author="Laura M" w:date="2024-10-31T18:19:00Z">
        <w:r>
          <w:t>Progress Check 3</w:t>
        </w:r>
      </w:ins>
    </w:p>
    <w:p w14:paraId="5DBB4DC7" w14:textId="634F1430" w:rsidR="004B43C0" w:rsidRDefault="004B43C0" w:rsidP="004B43C0">
      <w:pPr>
        <w:pStyle w:val="NoSpacing"/>
        <w:numPr>
          <w:ilvl w:val="0"/>
          <w:numId w:val="13"/>
        </w:numPr>
        <w:rPr>
          <w:ins w:id="637" w:author="Laura M" w:date="2024-10-31T18:22:00Z"/>
        </w:rPr>
      </w:pPr>
      <w:ins w:id="638" w:author="Laura M" w:date="2024-10-31T18:20:00Z">
        <w:r>
          <w:t>How would you convert 45</w:t>
        </w:r>
      </w:ins>
      <w:ins w:id="639" w:author="Laura M" w:date="2024-10-31T18:21:00Z">
        <w:r>
          <w:t>2 g into units of kilograms</w:t>
        </w:r>
      </w:ins>
      <w:ins w:id="640" w:author="Laura M" w:date="2024-10-31T18:19:00Z">
        <w:r>
          <w:t>?</w:t>
        </w:r>
      </w:ins>
      <w:ins w:id="641" w:author="Laura M" w:date="2024-10-31T18:22:00Z">
        <w:r>
          <w:t xml:space="preserve"> What is the conversion factor?</w:t>
        </w:r>
      </w:ins>
    </w:p>
    <w:p w14:paraId="1BF5ED66" w14:textId="29F0E291" w:rsidR="004B43C0" w:rsidRDefault="004B43C0" w:rsidP="007B68EB">
      <w:pPr>
        <w:pStyle w:val="NoSpacing"/>
        <w:numPr>
          <w:ilvl w:val="0"/>
          <w:numId w:val="13"/>
        </w:numPr>
        <w:rPr>
          <w:ins w:id="642" w:author="Laura M" w:date="2024-10-31T18:24:00Z"/>
        </w:rPr>
      </w:pPr>
      <w:ins w:id="643" w:author="Laura M" w:date="2024-10-31T18:22:00Z">
        <w:r>
          <w:t xml:space="preserve">How would you convert </w:t>
        </w:r>
        <w:r w:rsidR="007B68EB">
          <w:t>0.</w:t>
        </w:r>
        <w:r>
          <w:t xml:space="preserve">624 </w:t>
        </w:r>
        <w:r w:rsidR="007B68EB">
          <w:t>m</w:t>
        </w:r>
        <w:r>
          <w:t xml:space="preserve"> into units of </w:t>
        </w:r>
        <w:r w:rsidR="007B68EB">
          <w:t>m</w:t>
        </w:r>
      </w:ins>
      <w:ins w:id="644" w:author="Laura M" w:date="2024-10-31T18:23:00Z">
        <w:r w:rsidR="007B68EB">
          <w:t>m</w:t>
        </w:r>
      </w:ins>
      <w:ins w:id="645" w:author="Laura M" w:date="2024-10-31T18:22:00Z">
        <w:r>
          <w:t>? What is the conversion factor?</w:t>
        </w:r>
      </w:ins>
    </w:p>
    <w:p w14:paraId="5C47DAA6" w14:textId="650B1A26" w:rsidR="007B68EB" w:rsidRDefault="007B68EB" w:rsidP="007B68EB">
      <w:pPr>
        <w:pStyle w:val="NoSpacing"/>
        <w:numPr>
          <w:ilvl w:val="0"/>
          <w:numId w:val="13"/>
        </w:numPr>
        <w:rPr>
          <w:ins w:id="646" w:author="Laura M" w:date="2024-10-31T19:10:00Z"/>
        </w:rPr>
      </w:pPr>
      <w:ins w:id="647" w:author="Laura M" w:date="2024-10-31T18:24:00Z">
        <w:r>
          <w:t>Calculate the density of the metal in the bracelet and express it as kg/m</w:t>
        </w:r>
        <w:r>
          <w:rPr>
            <w:vertAlign w:val="superscript"/>
          </w:rPr>
          <w:t>3</w:t>
        </w:r>
      </w:ins>
      <w:ins w:id="648" w:author="Laura M" w:date="2024-10-31T18:25:00Z">
        <w:r>
          <w:t xml:space="preserve"> and as kg/l.</w:t>
        </w:r>
      </w:ins>
    </w:p>
    <w:p w14:paraId="6F91D1AA" w14:textId="7A8D91A3" w:rsidR="00D256CA" w:rsidRDefault="002E32F4" w:rsidP="002E32F4">
      <w:pPr>
        <w:pStyle w:val="NoSpacing"/>
        <w:rPr>
          <w:ins w:id="649" w:author="Laura M" w:date="2024-10-31T19:18:00Z"/>
        </w:rPr>
      </w:pPr>
      <w:ins w:id="650" w:author="Laura M" w:date="2024-10-31T19:10:00Z">
        <w:r>
          <w:lastRenderedPageBreak/>
          <w:t xml:space="preserve">Converting units other than length or mass </w:t>
        </w:r>
      </w:ins>
      <w:ins w:id="651" w:author="Laura M" w:date="2024-10-31T19:11:00Z">
        <w:r>
          <w:t xml:space="preserve">is performed in the same way but the conversion factor may not be powers of 10. For example, </w:t>
        </w:r>
      </w:ins>
      <w:ins w:id="652" w:author="Laura M" w:date="2024-10-31T19:17:00Z">
        <w:r w:rsidR="00D256CA">
          <w:t xml:space="preserve">to convert hours to minutes </w:t>
        </w:r>
      </w:ins>
      <w:ins w:id="653" w:author="Laura M" w:date="2024-10-31T19:18:00Z">
        <w:r w:rsidR="00D256CA">
          <w:t xml:space="preserve">and from minutes to seconds </w:t>
        </w:r>
      </w:ins>
      <w:ins w:id="654" w:author="Laura M" w:date="2024-10-31T19:17:00Z">
        <w:r w:rsidR="00D256CA">
          <w:t xml:space="preserve">you </w:t>
        </w:r>
        <w:proofErr w:type="gramStart"/>
        <w:r w:rsidR="00D256CA">
          <w:t>have to</w:t>
        </w:r>
        <w:proofErr w:type="gramEnd"/>
        <w:r w:rsidR="00D256CA">
          <w:t xml:space="preserve"> multiply 60</w:t>
        </w:r>
      </w:ins>
      <w:ins w:id="655" w:author="Laura M" w:date="2024-10-31T19:18:00Z">
        <w:r w:rsidR="00D256CA">
          <w:t xml:space="preserve"> each time</w:t>
        </w:r>
      </w:ins>
      <w:ins w:id="656" w:author="Laura M" w:date="2024-10-31T19:17:00Z">
        <w:r w:rsidR="00D256CA">
          <w:t xml:space="preserve">. </w:t>
        </w:r>
      </w:ins>
      <w:ins w:id="657" w:author="Laura M" w:date="2024-10-31T19:18:00Z">
        <w:r w:rsidR="00D256CA">
          <w:t>For example,</w:t>
        </w:r>
      </w:ins>
    </w:p>
    <w:p w14:paraId="14042537" w14:textId="77777777" w:rsidR="00D256CA" w:rsidRDefault="00D256CA" w:rsidP="002E32F4">
      <w:pPr>
        <w:pStyle w:val="NoSpacing"/>
        <w:rPr>
          <w:ins w:id="658" w:author="Laura M" w:date="2024-10-31T19:18:00Z"/>
        </w:rPr>
      </w:pPr>
    </w:p>
    <w:p w14:paraId="6467EA49" w14:textId="3090CEDD" w:rsidR="00D256CA" w:rsidRDefault="00D256CA" w:rsidP="00D256CA">
      <w:pPr>
        <w:pStyle w:val="NoSpacing"/>
        <w:ind w:left="720"/>
        <w:rPr>
          <w:ins w:id="659" w:author="Laura M" w:date="2024-10-31T19:19:00Z"/>
        </w:rPr>
      </w:pPr>
      <w:ins w:id="660" w:author="Laura M" w:date="2024-10-31T19:18:00Z">
        <w:r>
          <w:t xml:space="preserve">9 h = 9 × </w:t>
        </w:r>
        <w:r w:rsidRPr="002E32F4">
          <w:t>6</w:t>
        </w:r>
        <w:r>
          <w:t xml:space="preserve">0 min = </w:t>
        </w:r>
      </w:ins>
      <w:ins w:id="661" w:author="Laura M" w:date="2024-10-31T19:19:00Z">
        <w:r>
          <w:t xml:space="preserve">9 × </w:t>
        </w:r>
        <w:r w:rsidRPr="002E32F4">
          <w:t>6</w:t>
        </w:r>
        <w:r>
          <w:t xml:space="preserve">0 × </w:t>
        </w:r>
        <w:r w:rsidRPr="002E32F4">
          <w:t>6</w:t>
        </w:r>
        <w:r>
          <w:t xml:space="preserve">0 s = </w:t>
        </w:r>
      </w:ins>
      <w:ins w:id="662" w:author="Laura M" w:date="2024-10-31T19:20:00Z">
        <w:r>
          <w:t>9 × 3</w:t>
        </w:r>
        <w:r w:rsidRPr="002E32F4">
          <w:t>6</w:t>
        </w:r>
        <w:r>
          <w:t xml:space="preserve">00 = </w:t>
        </w:r>
      </w:ins>
      <w:ins w:id="663" w:author="Laura M" w:date="2024-10-31T19:19:00Z">
        <w:r>
          <w:t>32,400 s</w:t>
        </w:r>
      </w:ins>
    </w:p>
    <w:p w14:paraId="6BA542E5" w14:textId="1B53CD23" w:rsidR="00D256CA" w:rsidRDefault="00D256CA" w:rsidP="00D256CA">
      <w:pPr>
        <w:pStyle w:val="NoSpacing"/>
        <w:ind w:left="720"/>
        <w:rPr>
          <w:ins w:id="664" w:author="Laura M" w:date="2024-10-31T19:20:00Z"/>
        </w:rPr>
      </w:pPr>
      <w:ins w:id="665" w:author="Laura M" w:date="2024-10-31T19:19:00Z">
        <w:r>
          <w:t xml:space="preserve">The conversion factor </w:t>
        </w:r>
      </w:ins>
      <w:ins w:id="666" w:author="Laura M" w:date="2024-10-31T19:20:00Z">
        <w:r>
          <w:t>from h to s is 3600.</w:t>
        </w:r>
      </w:ins>
    </w:p>
    <w:p w14:paraId="66CCB45A" w14:textId="77777777" w:rsidR="00D256CA" w:rsidRDefault="00D256CA" w:rsidP="00D256CA">
      <w:pPr>
        <w:pStyle w:val="NoSpacing"/>
        <w:ind w:left="720"/>
        <w:rPr>
          <w:ins w:id="667" w:author="Laura M" w:date="2024-10-31T19:19:00Z"/>
        </w:rPr>
      </w:pPr>
    </w:p>
    <w:p w14:paraId="2214D7AA" w14:textId="178E541F" w:rsidR="00D256CA" w:rsidRDefault="00D256CA" w:rsidP="00D256CA">
      <w:pPr>
        <w:pStyle w:val="NoSpacing"/>
        <w:ind w:left="720"/>
        <w:rPr>
          <w:ins w:id="668" w:author="Laura M" w:date="2024-10-31T19:21:00Z"/>
        </w:rPr>
      </w:pPr>
      <w:ins w:id="669" w:author="Laura M" w:date="2024-10-31T19:21:00Z">
        <w:r>
          <w:t>72</w:t>
        </w:r>
      </w:ins>
      <w:ins w:id="670" w:author="Laura M" w:date="2024-10-31T19:19:00Z">
        <w:r>
          <w:t xml:space="preserve">00 s = </w:t>
        </w:r>
      </w:ins>
      <w:ins w:id="671" w:author="Laura M" w:date="2024-10-31T19:21:00Z">
        <w:r>
          <w:t>72</w:t>
        </w:r>
      </w:ins>
      <w:ins w:id="672" w:author="Laura M" w:date="2024-10-31T19:20:00Z">
        <w:r>
          <w:t xml:space="preserve">00 ÷ 60 min = </w:t>
        </w:r>
      </w:ins>
      <w:ins w:id="673" w:author="Laura M" w:date="2024-10-31T19:21:00Z">
        <w:r>
          <w:t>72</w:t>
        </w:r>
      </w:ins>
      <w:ins w:id="674" w:author="Laura M" w:date="2024-10-31T19:20:00Z">
        <w:r>
          <w:t xml:space="preserve">00 ÷ 60 ÷ 60 </w:t>
        </w:r>
      </w:ins>
      <w:ins w:id="675" w:author="Laura M" w:date="2024-10-31T19:21:00Z">
        <w:r>
          <w:t>h</w:t>
        </w:r>
      </w:ins>
      <w:ins w:id="676" w:author="Laura M" w:date="2024-10-31T19:20:00Z">
        <w:r>
          <w:t xml:space="preserve"> = </w:t>
        </w:r>
      </w:ins>
      <w:ins w:id="677" w:author="Laura M" w:date="2024-10-31T19:22:00Z">
        <w:r>
          <w:t>7200 × 0.000278</w:t>
        </w:r>
      </w:ins>
      <w:ins w:id="678" w:author="Laura M" w:date="2024-10-31T19:23:00Z">
        <w:r>
          <w:t xml:space="preserve"> =</w:t>
        </w:r>
      </w:ins>
      <w:ins w:id="679" w:author="Laura M" w:date="2024-10-31T19:22:00Z">
        <w:r>
          <w:t xml:space="preserve"> </w:t>
        </w:r>
      </w:ins>
      <w:ins w:id="680" w:author="Laura M" w:date="2024-10-31T19:21:00Z">
        <w:r>
          <w:t>2 h</w:t>
        </w:r>
      </w:ins>
    </w:p>
    <w:p w14:paraId="6EACDDE0" w14:textId="292F8581" w:rsidR="00D256CA" w:rsidRDefault="00D256CA" w:rsidP="00D256CA">
      <w:pPr>
        <w:pStyle w:val="NoSpacing"/>
        <w:ind w:left="720"/>
        <w:rPr>
          <w:ins w:id="681" w:author="Laura M" w:date="2024-10-31T19:21:00Z"/>
        </w:rPr>
      </w:pPr>
      <w:ins w:id="682" w:author="Laura M" w:date="2024-10-31T19:21:00Z">
        <w:r>
          <w:t xml:space="preserve">The conversion factor from s to h is </w:t>
        </w:r>
      </w:ins>
      <w:ins w:id="683" w:author="Laura M" w:date="2024-10-31T19:23:00Z">
        <w:r>
          <w:t>0.000278</w:t>
        </w:r>
      </w:ins>
      <w:ins w:id="684" w:author="Laura M" w:date="2024-10-31T19:21:00Z">
        <w:r>
          <w:t>.</w:t>
        </w:r>
      </w:ins>
    </w:p>
    <w:p w14:paraId="19E514A6" w14:textId="77777777" w:rsidR="00D256CA" w:rsidRDefault="00D256CA" w:rsidP="002E32F4">
      <w:pPr>
        <w:pStyle w:val="NoSpacing"/>
        <w:rPr>
          <w:ins w:id="685" w:author="Laura M" w:date="2024-10-31T19:16:00Z"/>
        </w:rPr>
      </w:pPr>
    </w:p>
    <w:p w14:paraId="47641EDB" w14:textId="77777777" w:rsidR="00D256CA" w:rsidRDefault="00D256CA" w:rsidP="002E32F4">
      <w:pPr>
        <w:pStyle w:val="NoSpacing"/>
        <w:rPr>
          <w:ins w:id="686" w:author="Laura M" w:date="2024-10-31T19:16:00Z"/>
        </w:rPr>
      </w:pPr>
    </w:p>
    <w:p w14:paraId="3F67B22B" w14:textId="35036B4C" w:rsidR="002E32F4" w:rsidRDefault="00D256CA" w:rsidP="002E32F4">
      <w:pPr>
        <w:pStyle w:val="NoSpacing"/>
        <w:rPr>
          <w:ins w:id="687" w:author="Laura M" w:date="2024-10-31T19:14:00Z"/>
        </w:rPr>
      </w:pPr>
      <w:ins w:id="688" w:author="Laura M" w:date="2024-10-31T19:16:00Z">
        <w:r>
          <w:t>S</w:t>
        </w:r>
      </w:ins>
      <w:ins w:id="689" w:author="Laura M" w:date="2024-10-31T19:12:00Z">
        <w:r w:rsidR="002E32F4">
          <w:t>ome</w:t>
        </w:r>
      </w:ins>
      <w:ins w:id="690" w:author="Laura M" w:date="2024-10-31T19:11:00Z">
        <w:r w:rsidR="002E32F4">
          <w:t xml:space="preserve"> countries </w:t>
        </w:r>
      </w:ins>
      <w:ins w:id="691" w:author="Laura M" w:date="2024-10-31T19:12:00Z">
        <w:r w:rsidR="002E32F4">
          <w:t>(the U</w:t>
        </w:r>
        <w:r w:rsidR="002E32F4" w:rsidRPr="002E32F4">
          <w:t>nited States</w:t>
        </w:r>
      </w:ins>
      <w:ins w:id="692" w:author="Laura M" w:date="2024-10-31T19:23:00Z">
        <w:r>
          <w:t>,</w:t>
        </w:r>
      </w:ins>
      <w:ins w:id="693" w:author="Laura M" w:date="2024-10-31T19:12:00Z">
        <w:r w:rsidR="002E32F4" w:rsidRPr="002E32F4">
          <w:t xml:space="preserve"> Liberia, and Myanmar</w:t>
        </w:r>
        <w:r w:rsidR="002E32F4">
          <w:t xml:space="preserve">) </w:t>
        </w:r>
      </w:ins>
      <w:ins w:id="694" w:author="Laura M" w:date="2024-10-31T19:11:00Z">
        <w:r w:rsidR="002E32F4">
          <w:t>use</w:t>
        </w:r>
      </w:ins>
      <w:ins w:id="695" w:author="Laura M" w:date="2024-10-31T19:12:00Z">
        <w:r w:rsidR="002E32F4">
          <w:t xml:space="preserve"> miles instead of km to measure large</w:t>
        </w:r>
      </w:ins>
      <w:ins w:id="696" w:author="Laura M" w:date="2024-10-31T19:13:00Z">
        <w:r w:rsidR="002E32F4">
          <w:t xml:space="preserve"> distances. The conversion factor is </w:t>
        </w:r>
      </w:ins>
      <w:ins w:id="697" w:author="Laura M" w:date="2024-10-31T19:16:00Z">
        <w:r>
          <w:t xml:space="preserve">approximately </w:t>
        </w:r>
      </w:ins>
      <w:ins w:id="698" w:author="Laura M" w:date="2024-10-31T19:14:00Z">
        <w:r w:rsidR="002E32F4" w:rsidRPr="002E32F4">
          <w:t>1.6</w:t>
        </w:r>
        <w:r w:rsidR="002E32F4">
          <w:t xml:space="preserve"> to go from miles to km. For example:</w:t>
        </w:r>
      </w:ins>
    </w:p>
    <w:p w14:paraId="77035F94" w14:textId="77777777" w:rsidR="002E32F4" w:rsidRDefault="002E32F4" w:rsidP="002E32F4">
      <w:pPr>
        <w:pStyle w:val="NoSpacing"/>
        <w:rPr>
          <w:ins w:id="699" w:author="Laura M" w:date="2024-10-31T19:14:00Z"/>
        </w:rPr>
      </w:pPr>
    </w:p>
    <w:p w14:paraId="5CD99F74" w14:textId="7BEC1084" w:rsidR="002E32F4" w:rsidRDefault="00D256CA">
      <w:pPr>
        <w:pStyle w:val="NoSpacing"/>
        <w:ind w:left="720"/>
        <w:rPr>
          <w:ins w:id="700" w:author="Laura M" w:date="2024-10-31T19:10:00Z"/>
        </w:rPr>
        <w:pPrChange w:id="701" w:author="Laura M" w:date="2024-10-31T19:23:00Z">
          <w:pPr>
            <w:pStyle w:val="NoSpacing"/>
          </w:pPr>
        </w:pPrChange>
      </w:pPr>
      <w:ins w:id="702" w:author="Laura M" w:date="2024-10-31T19:14:00Z">
        <w:r>
          <w:t>8.</w:t>
        </w:r>
      </w:ins>
      <w:ins w:id="703" w:author="Laura M" w:date="2024-10-31T19:15:00Z">
        <w:r>
          <w:t>4</w:t>
        </w:r>
      </w:ins>
      <w:ins w:id="704" w:author="Laura M" w:date="2024-10-31T19:14:00Z">
        <w:r>
          <w:t xml:space="preserve"> miles = 8.</w:t>
        </w:r>
      </w:ins>
      <w:ins w:id="705" w:author="Laura M" w:date="2024-10-31T19:15:00Z">
        <w:r>
          <w:t>4</w:t>
        </w:r>
      </w:ins>
      <w:ins w:id="706" w:author="Laura M" w:date="2024-10-31T19:14:00Z">
        <w:r>
          <w:t xml:space="preserve"> × </w:t>
        </w:r>
        <w:r w:rsidRPr="002E32F4">
          <w:t>1.6</w:t>
        </w:r>
        <w:r>
          <w:t xml:space="preserve"> km =</w:t>
        </w:r>
      </w:ins>
      <w:ins w:id="707" w:author="Laura M" w:date="2024-10-31T19:15:00Z">
        <w:r>
          <w:t xml:space="preserve"> 13.</w:t>
        </w:r>
      </w:ins>
      <w:ins w:id="708" w:author="Laura M" w:date="2024-10-31T19:16:00Z">
        <w:r>
          <w:t>44 km</w:t>
        </w:r>
      </w:ins>
    </w:p>
    <w:p w14:paraId="6A751EC6" w14:textId="77777777" w:rsidR="002E32F4" w:rsidRDefault="002E32F4">
      <w:pPr>
        <w:pStyle w:val="NoSpacing"/>
        <w:rPr>
          <w:ins w:id="709" w:author="Laura M" w:date="2024-10-31T18:19:00Z"/>
        </w:rPr>
        <w:pPrChange w:id="710" w:author="Laura M" w:date="2024-10-31T19:10:00Z">
          <w:pPr>
            <w:pStyle w:val="NoSpacing"/>
            <w:numPr>
              <w:numId w:val="13"/>
            </w:numPr>
            <w:ind w:left="1440" w:hanging="360"/>
          </w:pPr>
        </w:pPrChange>
      </w:pPr>
    </w:p>
    <w:p w14:paraId="4F05EA7E" w14:textId="42F65C1F" w:rsidR="00986963" w:rsidRDefault="00986963" w:rsidP="00462B59">
      <w:pPr>
        <w:pStyle w:val="NoSpacing"/>
        <w:rPr>
          <w:ins w:id="711" w:author="Laura M" w:date="2024-10-31T18:02:00Z"/>
        </w:rPr>
      </w:pPr>
    </w:p>
    <w:p w14:paraId="2B01BE26" w14:textId="228E5340" w:rsidR="007B68EB" w:rsidRDefault="007B68EB" w:rsidP="007B68EB">
      <w:pPr>
        <w:pStyle w:val="Heading2"/>
        <w:rPr>
          <w:ins w:id="712" w:author="Laura M" w:date="2024-10-31T18:29:00Z"/>
        </w:rPr>
      </w:pPr>
      <w:ins w:id="713" w:author="Laura M" w:date="2024-10-31T18:28:00Z">
        <w:r w:rsidRPr="007B68EB">
          <w:rPr>
            <w:rPrChange w:id="714" w:author="Laura M" w:date="2024-10-31T18:28:00Z">
              <w:rPr>
                <w:b/>
              </w:rPr>
            </w:rPrChange>
          </w:rPr>
          <w:t>&lt;H1&gt; Scientific Notation</w:t>
        </w:r>
      </w:ins>
    </w:p>
    <w:p w14:paraId="25C88D49" w14:textId="79A14AEA" w:rsidR="007B68EB" w:rsidRDefault="007B68EB" w:rsidP="007B68EB">
      <w:pPr>
        <w:rPr>
          <w:ins w:id="715" w:author="Laura M" w:date="2024-10-31T18:34:00Z"/>
        </w:rPr>
      </w:pPr>
      <w:ins w:id="716" w:author="Laura M" w:date="2024-10-31T18:30:00Z">
        <w:r>
          <w:t>The forensic chemist also measured the width of several diamond facets found it the bracelet</w:t>
        </w:r>
      </w:ins>
      <w:ins w:id="717" w:author="Laura M" w:date="2024-10-31T18:33:00Z">
        <w:r w:rsidR="00EA06C2">
          <w:t xml:space="preserve"> and found that some were </w:t>
        </w:r>
      </w:ins>
      <w:ins w:id="718" w:author="Laura M" w:date="2024-10-31T18:30:00Z">
        <w:r>
          <w:t>0.00</w:t>
        </w:r>
      </w:ins>
      <w:ins w:id="719" w:author="Laura M" w:date="2024-10-31T18:39:00Z">
        <w:r w:rsidR="00EA06C2">
          <w:t>0</w:t>
        </w:r>
      </w:ins>
      <w:ins w:id="720" w:author="Laura M" w:date="2024-10-31T18:30:00Z">
        <w:r>
          <w:t>00</w:t>
        </w:r>
      </w:ins>
      <w:ins w:id="721" w:author="Laura M" w:date="2024-10-31T18:36:00Z">
        <w:r w:rsidR="00EA06C2">
          <w:t>3</w:t>
        </w:r>
      </w:ins>
      <w:ins w:id="722" w:author="Laura M" w:date="2024-10-31T18:30:00Z">
        <w:r>
          <w:t xml:space="preserve"> meters </w:t>
        </w:r>
      </w:ins>
      <w:ins w:id="723" w:author="Laura M" w:date="2024-10-31T18:33:00Z">
        <w:r w:rsidR="00EA06C2">
          <w:t xml:space="preserve">in width </w:t>
        </w:r>
      </w:ins>
      <w:ins w:id="724" w:author="Laura M" w:date="2024-10-31T18:30:00Z">
        <w:r>
          <w:t xml:space="preserve">while others were 0.000025 meters. </w:t>
        </w:r>
      </w:ins>
      <w:ins w:id="725" w:author="Laura M" w:date="2024-10-31T18:33:00Z">
        <w:r w:rsidR="00EA06C2">
          <w:t>How could these measurements be easily compared</w:t>
        </w:r>
      </w:ins>
      <w:ins w:id="726" w:author="Laura M" w:date="2024-10-31T18:30:00Z">
        <w:r>
          <w:t>?</w:t>
        </w:r>
      </w:ins>
    </w:p>
    <w:p w14:paraId="2F6FA8CF" w14:textId="3575B422" w:rsidR="00EA06C2" w:rsidRDefault="00EA06C2" w:rsidP="007B68EB">
      <w:pPr>
        <w:rPr>
          <w:ins w:id="727" w:author="Laura M" w:date="2024-10-31T18:35:00Z"/>
        </w:rPr>
      </w:pPr>
      <w:ins w:id="728" w:author="Laura M" w:date="2024-10-31T18:34:00Z">
        <w:r>
          <w:t xml:space="preserve">We can use dimensional analysis and try to express the numbers with just one </w:t>
        </w:r>
      </w:ins>
      <w:ins w:id="729" w:author="Laura M" w:date="2024-10-31T18:35:00Z">
        <w:r>
          <w:t>integer followed by decimals. For example:</w:t>
        </w:r>
      </w:ins>
    </w:p>
    <w:p w14:paraId="736501CD" w14:textId="030AFA0A" w:rsidR="00EA06C2" w:rsidRDefault="00EA06C2">
      <w:pPr>
        <w:ind w:left="720"/>
        <w:rPr>
          <w:ins w:id="730" w:author="Laura M" w:date="2024-10-31T18:39:00Z"/>
        </w:rPr>
        <w:pPrChange w:id="731" w:author="Laura M" w:date="2024-10-31T18:40:00Z">
          <w:pPr/>
        </w:pPrChange>
      </w:pPr>
      <w:ins w:id="732" w:author="Laura M" w:date="2024-10-31T18:35:00Z">
        <w:r>
          <w:t>0.000</w:t>
        </w:r>
      </w:ins>
      <w:ins w:id="733" w:author="Laura M" w:date="2024-10-31T18:39:00Z">
        <w:r>
          <w:t>0</w:t>
        </w:r>
      </w:ins>
      <w:ins w:id="734" w:author="Laura M" w:date="2024-10-31T18:35:00Z">
        <w:r>
          <w:t>0</w:t>
        </w:r>
      </w:ins>
      <w:ins w:id="735" w:author="Laura M" w:date="2024-10-31T18:36:00Z">
        <w:r>
          <w:t>3</w:t>
        </w:r>
      </w:ins>
      <w:ins w:id="736" w:author="Laura M" w:date="2024-10-31T18:35:00Z">
        <w:r>
          <w:t xml:space="preserve"> m =</w:t>
        </w:r>
      </w:ins>
      <w:ins w:id="737" w:author="Laura M" w:date="2024-10-31T18:36:00Z">
        <w:r>
          <w:t xml:space="preserve"> 3 × 0.00</w:t>
        </w:r>
      </w:ins>
      <w:ins w:id="738" w:author="Laura M" w:date="2024-10-31T18:40:00Z">
        <w:r>
          <w:t>0</w:t>
        </w:r>
      </w:ins>
      <w:ins w:id="739" w:author="Laura M" w:date="2024-10-31T18:36:00Z">
        <w:r>
          <w:t>00</w:t>
        </w:r>
      </w:ins>
      <w:ins w:id="740" w:author="Laura M" w:date="2024-10-31T18:37:00Z">
        <w:r>
          <w:t>1</w:t>
        </w:r>
      </w:ins>
      <w:ins w:id="741" w:author="Laura M" w:date="2024-10-31T18:36:00Z">
        <w:r>
          <w:t xml:space="preserve"> m</w:t>
        </w:r>
      </w:ins>
      <w:ins w:id="742" w:author="Laura M" w:date="2024-10-31T18:37:00Z">
        <w:r>
          <w:t xml:space="preserve"> = 3 × 10</w:t>
        </w:r>
        <w:r>
          <w:rPr>
            <w:vertAlign w:val="superscript"/>
          </w:rPr>
          <w:t>-</w:t>
        </w:r>
      </w:ins>
      <w:ins w:id="743" w:author="Laura M" w:date="2024-10-31T18:40:00Z">
        <w:r>
          <w:rPr>
            <w:vertAlign w:val="superscript"/>
          </w:rPr>
          <w:t>6</w:t>
        </w:r>
      </w:ins>
      <w:ins w:id="744" w:author="Laura M" w:date="2024-10-31T18:37:00Z">
        <w:r>
          <w:t xml:space="preserve"> m</w:t>
        </w:r>
      </w:ins>
    </w:p>
    <w:p w14:paraId="55EDB9D9" w14:textId="3D9142DA" w:rsidR="00EA06C2" w:rsidRDefault="00EA06C2">
      <w:pPr>
        <w:ind w:left="720"/>
        <w:rPr>
          <w:ins w:id="745" w:author="Laura M" w:date="2024-10-31T18:35:00Z"/>
        </w:rPr>
        <w:pPrChange w:id="746" w:author="Laura M" w:date="2024-10-31T18:40:00Z">
          <w:pPr/>
        </w:pPrChange>
      </w:pPr>
      <w:ins w:id="747" w:author="Laura M" w:date="2024-10-31T18:39:00Z">
        <w:r>
          <w:t xml:space="preserve">0.000025 m = </w:t>
        </w:r>
      </w:ins>
      <w:ins w:id="748" w:author="Laura M" w:date="2024-10-31T18:40:00Z">
        <w:r>
          <w:t>2</w:t>
        </w:r>
      </w:ins>
      <w:ins w:id="749" w:author="Laura M" w:date="2024-10-31T18:44:00Z">
        <w:r w:rsidR="00E76CC2">
          <w:t>.</w:t>
        </w:r>
      </w:ins>
      <w:ins w:id="750" w:author="Laura M" w:date="2024-10-31T18:40:00Z">
        <w:r>
          <w:t>5 × 0.00001 m = 2.5 × 10</w:t>
        </w:r>
        <w:r>
          <w:rPr>
            <w:vertAlign w:val="superscript"/>
          </w:rPr>
          <w:t>-5</w:t>
        </w:r>
        <w:r>
          <w:t xml:space="preserve"> m</w:t>
        </w:r>
      </w:ins>
    </w:p>
    <w:p w14:paraId="3305B9DC" w14:textId="4E671673" w:rsidR="00EA06C2" w:rsidRPr="007B68EB" w:rsidRDefault="00EA06C2">
      <w:pPr>
        <w:rPr>
          <w:ins w:id="751" w:author="Laura M" w:date="2024-10-31T18:28:00Z"/>
          <w:rPrChange w:id="752" w:author="Laura M" w:date="2024-10-31T18:29:00Z">
            <w:rPr>
              <w:ins w:id="753" w:author="Laura M" w:date="2024-10-31T18:28:00Z"/>
              <w:b/>
            </w:rPr>
          </w:rPrChange>
        </w:rPr>
        <w:pPrChange w:id="754" w:author="Laura M" w:date="2024-10-31T18:29:00Z">
          <w:pPr>
            <w:pStyle w:val="NoSpacing"/>
          </w:pPr>
        </w:pPrChange>
      </w:pPr>
      <w:ins w:id="755" w:author="Laura M" w:date="2024-10-31T18:40:00Z">
        <w:r>
          <w:t>It is now easy to see that 2</w:t>
        </w:r>
      </w:ins>
      <w:ins w:id="756" w:author="Laura M" w:date="2024-10-31T18:44:00Z">
        <w:r w:rsidR="00E76CC2">
          <w:t>.</w:t>
        </w:r>
      </w:ins>
      <w:ins w:id="757" w:author="Laura M" w:date="2024-10-31T18:40:00Z">
        <w:r>
          <w:t>5 × 10</w:t>
        </w:r>
        <w:r>
          <w:rPr>
            <w:vertAlign w:val="superscript"/>
          </w:rPr>
          <w:t>-5</w:t>
        </w:r>
        <w:r>
          <w:t xml:space="preserve"> is larger than 3 × 10</w:t>
        </w:r>
        <w:r>
          <w:rPr>
            <w:vertAlign w:val="superscript"/>
          </w:rPr>
          <w:t>-6</w:t>
        </w:r>
      </w:ins>
    </w:p>
    <w:p w14:paraId="7AF1C44A" w14:textId="7F3DFBF6" w:rsidR="00E76CC2" w:rsidRDefault="00EA06C2" w:rsidP="007B68EB">
      <w:pPr>
        <w:pStyle w:val="NoSpacing"/>
        <w:rPr>
          <w:ins w:id="758" w:author="Laura M" w:date="2024-10-31T18:43:00Z"/>
        </w:rPr>
      </w:pPr>
      <w:ins w:id="759" w:author="Laura M" w:date="2024-10-31T18:41:00Z">
        <w:r>
          <w:t>Scientific notation is used also for large numbers. For example, the distance between Earth and the Sun is 149</w:t>
        </w:r>
      </w:ins>
      <w:ins w:id="760" w:author="Laura M" w:date="2024-10-31T18:44:00Z">
        <w:r w:rsidR="00E76CC2">
          <w:t>,</w:t>
        </w:r>
      </w:ins>
      <w:ins w:id="761" w:author="Laura M" w:date="2024-10-31T18:42:00Z">
        <w:r>
          <w:t>600</w:t>
        </w:r>
      </w:ins>
      <w:ins w:id="762" w:author="Laura M" w:date="2024-10-31T18:44:00Z">
        <w:r w:rsidR="00E76CC2">
          <w:t>,</w:t>
        </w:r>
      </w:ins>
      <w:ins w:id="763" w:author="Laura M" w:date="2024-10-31T18:42:00Z">
        <w:r>
          <w:t>000</w:t>
        </w:r>
      </w:ins>
      <w:ins w:id="764" w:author="Laura M" w:date="2024-10-31T18:44:00Z">
        <w:r w:rsidR="00E76CC2">
          <w:t>,</w:t>
        </w:r>
      </w:ins>
      <w:ins w:id="765" w:author="Laura M" w:date="2024-10-31T18:42:00Z">
        <w:r>
          <w:t xml:space="preserve">000 km. </w:t>
        </w:r>
      </w:ins>
      <w:ins w:id="766" w:author="Laura M" w:date="2024-10-31T18:43:00Z">
        <w:r w:rsidR="00E76CC2">
          <w:t>How is this number expressed using scientific notation?</w:t>
        </w:r>
      </w:ins>
    </w:p>
    <w:p w14:paraId="35B27B74" w14:textId="64866A40" w:rsidR="00E76CC2" w:rsidRDefault="00E76CC2" w:rsidP="007B68EB">
      <w:pPr>
        <w:pStyle w:val="NoSpacing"/>
        <w:rPr>
          <w:ins w:id="767" w:author="Laura M" w:date="2024-10-31T18:43:00Z"/>
        </w:rPr>
      </w:pPr>
      <w:ins w:id="768" w:author="Laura M" w:date="2024-10-31T18:43:00Z">
        <w:r>
          <w:t>Always with one integer (followed by decimals if needed).</w:t>
        </w:r>
      </w:ins>
    </w:p>
    <w:p w14:paraId="7B1734DC" w14:textId="77777777" w:rsidR="00E76CC2" w:rsidRDefault="00E76CC2" w:rsidP="007B68EB">
      <w:pPr>
        <w:pStyle w:val="NoSpacing"/>
        <w:rPr>
          <w:ins w:id="769" w:author="Laura M" w:date="2024-10-31T18:43:00Z"/>
        </w:rPr>
      </w:pPr>
    </w:p>
    <w:p w14:paraId="6538F7CA" w14:textId="5DA035DF" w:rsidR="00E76CC2" w:rsidRDefault="00E76CC2" w:rsidP="00E76CC2">
      <w:pPr>
        <w:pStyle w:val="NoSpacing"/>
        <w:ind w:left="720"/>
        <w:rPr>
          <w:ins w:id="770" w:author="Laura M" w:date="2024-10-31T18:46:00Z"/>
        </w:rPr>
      </w:pPr>
      <w:ins w:id="771" w:author="Laura M" w:date="2024-10-31T18:43:00Z">
        <w:r>
          <w:t>149</w:t>
        </w:r>
      </w:ins>
      <w:ins w:id="772" w:author="Laura M" w:date="2024-10-31T18:44:00Z">
        <w:r>
          <w:t>,</w:t>
        </w:r>
      </w:ins>
      <w:ins w:id="773" w:author="Laura M" w:date="2024-10-31T18:43:00Z">
        <w:r>
          <w:t>600</w:t>
        </w:r>
      </w:ins>
      <w:ins w:id="774" w:author="Laura M" w:date="2024-10-31T18:44:00Z">
        <w:r>
          <w:t>,</w:t>
        </w:r>
      </w:ins>
      <w:ins w:id="775" w:author="Laura M" w:date="2024-10-31T18:43:00Z">
        <w:r>
          <w:t>000</w:t>
        </w:r>
      </w:ins>
      <w:ins w:id="776" w:author="Laura M" w:date="2024-10-31T18:44:00Z">
        <w:r>
          <w:t>,</w:t>
        </w:r>
      </w:ins>
      <w:ins w:id="777" w:author="Laura M" w:date="2024-10-31T18:43:00Z">
        <w:r>
          <w:t>000 km = 1</w:t>
        </w:r>
      </w:ins>
      <w:ins w:id="778" w:author="Laura M" w:date="2024-10-31T18:44:00Z">
        <w:r>
          <w:t>.496 × 10</w:t>
        </w:r>
      </w:ins>
      <w:ins w:id="779" w:author="Laura M" w:date="2024-10-31T18:45:00Z">
        <w:r>
          <w:rPr>
            <w:vertAlign w:val="superscript"/>
          </w:rPr>
          <w:t>11</w:t>
        </w:r>
      </w:ins>
      <w:ins w:id="780" w:author="Laura M" w:date="2024-10-31T18:44:00Z">
        <w:r>
          <w:t xml:space="preserve"> </w:t>
        </w:r>
      </w:ins>
      <w:ins w:id="781" w:author="Laura M" w:date="2024-10-31T18:45:00Z">
        <w:r>
          <w:t>k</w:t>
        </w:r>
      </w:ins>
      <w:ins w:id="782" w:author="Laura M" w:date="2024-10-31T18:44:00Z">
        <w:r>
          <w:t>m</w:t>
        </w:r>
      </w:ins>
    </w:p>
    <w:p w14:paraId="542386DE" w14:textId="77777777" w:rsidR="00E76CC2" w:rsidRDefault="00E76CC2" w:rsidP="00E76CC2">
      <w:pPr>
        <w:pStyle w:val="NoSpacing"/>
        <w:rPr>
          <w:ins w:id="783" w:author="Laura M" w:date="2024-10-31T18:46:00Z"/>
        </w:rPr>
      </w:pPr>
    </w:p>
    <w:p w14:paraId="249B41D0" w14:textId="264C8089" w:rsidR="00E76CC2" w:rsidRDefault="00E76CC2">
      <w:pPr>
        <w:pStyle w:val="NoSpacing"/>
        <w:rPr>
          <w:ins w:id="784" w:author="Laura M" w:date="2024-10-31T18:47:00Z"/>
        </w:rPr>
        <w:pPrChange w:id="785" w:author="Laura M" w:date="2024-10-31T18:47:00Z">
          <w:pPr>
            <w:pStyle w:val="NoSpacing"/>
            <w:ind w:left="720"/>
          </w:pPr>
        </w:pPrChange>
      </w:pPr>
      <w:ins w:id="786" w:author="Laura M" w:date="2024-10-31T18:46:00Z">
        <w:r>
          <w:t>In some books, you will find that the Earth-Sun distance is 1.5 × 10</w:t>
        </w:r>
        <w:r>
          <w:rPr>
            <w:vertAlign w:val="superscript"/>
          </w:rPr>
          <w:t>11</w:t>
        </w:r>
        <w:r>
          <w:t xml:space="preserve"> km. Is this value </w:t>
        </w:r>
      </w:ins>
      <w:ins w:id="787" w:author="Laura M" w:date="2024-10-31T18:47:00Z">
        <w:r>
          <w:t>wrong? Of course not, recall significant figures from the previous lesson. The value 1.496 × 10</w:t>
        </w:r>
        <w:r>
          <w:rPr>
            <w:vertAlign w:val="superscript"/>
          </w:rPr>
          <w:t>11</w:t>
        </w:r>
        <w:r>
          <w:t xml:space="preserve"> is ex</w:t>
        </w:r>
      </w:ins>
      <w:ins w:id="788" w:author="Laura M" w:date="2024-10-31T18:48:00Z">
        <w:r>
          <w:t>pressed with 4 significant figures whereas the value of 1.5 × 10</w:t>
        </w:r>
        <w:r>
          <w:rPr>
            <w:vertAlign w:val="superscript"/>
          </w:rPr>
          <w:t>11</w:t>
        </w:r>
        <w:r>
          <w:t xml:space="preserve"> is expressed with 2 significant figures.</w:t>
        </w:r>
      </w:ins>
    </w:p>
    <w:p w14:paraId="6757D40A" w14:textId="73388A1F" w:rsidR="00E76CC2" w:rsidRDefault="00E76CC2" w:rsidP="00E76CC2">
      <w:pPr>
        <w:pStyle w:val="NoSpacing"/>
        <w:rPr>
          <w:ins w:id="789" w:author="Laura M" w:date="2024-10-31T18:42:00Z"/>
        </w:rPr>
      </w:pPr>
    </w:p>
    <w:p w14:paraId="107BC9C9" w14:textId="77777777" w:rsidR="00E76CC2" w:rsidRDefault="00E76CC2" w:rsidP="007B68EB">
      <w:pPr>
        <w:pStyle w:val="NoSpacing"/>
        <w:rPr>
          <w:ins w:id="790" w:author="Laura M" w:date="2024-10-31T18:42:00Z"/>
        </w:rPr>
      </w:pPr>
    </w:p>
    <w:p w14:paraId="32DD9052" w14:textId="61BB29B0" w:rsidR="00E76CC2" w:rsidRDefault="00E76CC2" w:rsidP="00E76CC2">
      <w:pPr>
        <w:pStyle w:val="Heading2"/>
        <w:rPr>
          <w:ins w:id="791" w:author="Laura M" w:date="2024-10-31T18:45:00Z"/>
        </w:rPr>
      </w:pPr>
      <w:ins w:id="792" w:author="Laura M" w:date="2024-10-31T18:45:00Z">
        <w:r>
          <w:t>Progress Check 4</w:t>
        </w:r>
      </w:ins>
    </w:p>
    <w:p w14:paraId="78F670A1" w14:textId="2BD5D940" w:rsidR="00E76CC2" w:rsidRDefault="00E76CC2" w:rsidP="00E76CC2">
      <w:pPr>
        <w:pStyle w:val="NoSpacing"/>
        <w:numPr>
          <w:ilvl w:val="0"/>
          <w:numId w:val="14"/>
        </w:numPr>
        <w:rPr>
          <w:ins w:id="793" w:author="Laura M" w:date="2024-10-31T18:48:00Z"/>
        </w:rPr>
      </w:pPr>
      <w:ins w:id="794" w:author="Laura M" w:date="2024-10-31T18:45:00Z">
        <w:r>
          <w:t>Use dimensional analysis to express the Earth-Sun distance in meters?</w:t>
        </w:r>
      </w:ins>
    </w:p>
    <w:p w14:paraId="4B092D82" w14:textId="323D29A5" w:rsidR="00E76CC2" w:rsidRDefault="00352DED" w:rsidP="00E76CC2">
      <w:pPr>
        <w:pStyle w:val="NoSpacing"/>
        <w:numPr>
          <w:ilvl w:val="0"/>
          <w:numId w:val="14"/>
        </w:numPr>
        <w:rPr>
          <w:ins w:id="795" w:author="Laura M" w:date="2024-10-31T18:56:00Z"/>
        </w:rPr>
      </w:pPr>
      <w:ins w:id="796" w:author="Laura M" w:date="2024-10-31T18:54:00Z">
        <w:r>
          <w:t xml:space="preserve">The mass of Earth is </w:t>
        </w:r>
      </w:ins>
      <w:ins w:id="797" w:author="Laura M" w:date="2024-10-31T18:55:00Z">
        <w:r>
          <w:t>about 59,722,000,000,000,000,000,000,000,000 kg. Express this value in scientific notation with 3 sig</w:t>
        </w:r>
      </w:ins>
      <w:ins w:id="798" w:author="Laura M" w:date="2024-10-31T18:56:00Z">
        <w:r>
          <w:t>nificant figures.</w:t>
        </w:r>
      </w:ins>
    </w:p>
    <w:p w14:paraId="0F41D4BC" w14:textId="15C3BD3E" w:rsidR="00352DED" w:rsidRPr="00352DED" w:rsidRDefault="00352DED" w:rsidP="00352DED">
      <w:pPr>
        <w:pStyle w:val="NoSpacing"/>
        <w:numPr>
          <w:ilvl w:val="0"/>
          <w:numId w:val="14"/>
        </w:numPr>
        <w:rPr>
          <w:ins w:id="799" w:author="Laura M" w:date="2024-10-31T18:45:00Z"/>
        </w:rPr>
      </w:pPr>
      <w:ins w:id="800" w:author="Laura M" w:date="2024-10-31T18:56:00Z">
        <w:r w:rsidRPr="00352DED">
          <w:rPr>
            <w:rStyle w:val="citation-0"/>
            <w:rFonts w:eastAsiaTheme="majorEastAsia"/>
          </w:rPr>
          <w:t xml:space="preserve">The mass of a single gold atom is approximately </w:t>
        </w:r>
      </w:ins>
      <w:ins w:id="801" w:author="Laura M" w:date="2024-10-31T18:57:00Z">
        <w:r>
          <w:rPr>
            <w:rStyle w:val="citation-0"/>
            <w:rFonts w:eastAsiaTheme="majorEastAsia"/>
          </w:rPr>
          <w:t xml:space="preserve">0.000000000000000000000000327 kg. </w:t>
        </w:r>
        <w:r>
          <w:t>Express this value in scientific notation with 2 significant figures.</w:t>
        </w:r>
      </w:ins>
    </w:p>
    <w:p w14:paraId="49D20131" w14:textId="0F6AEED5" w:rsidR="00462B59" w:rsidDel="007B68EB" w:rsidRDefault="00462B59" w:rsidP="00972DE8">
      <w:pPr>
        <w:pStyle w:val="NoSpacing"/>
        <w:rPr>
          <w:del w:id="802" w:author="Laura M" w:date="2024-10-31T18:24:00Z"/>
        </w:rPr>
      </w:pPr>
      <w:del w:id="803" w:author="Laura M" w:date="2024-10-31T18:24:00Z">
        <w:r w:rsidDel="007B68EB">
          <w:delText xml:space="preserve">or centimeters </w:delText>
        </w:r>
      </w:del>
      <w:del w:id="804" w:author="Laura M" w:date="2024-10-31T17:59:00Z">
        <w:r w:rsidDel="00986963">
          <w:delText xml:space="preserve">cubed </w:delText>
        </w:r>
      </w:del>
      <w:del w:id="805" w:author="Laura M" w:date="2024-10-31T18:24:00Z">
        <w:r w:rsidDel="007B68EB">
          <w:delText>(cm³) to liters ensures consistency in calculations like density. The chemist might need to convert the density from grams per cubic centimeter (g/cm³) to kilograms per liter (kg/L).</w:delText>
        </w:r>
      </w:del>
    </w:p>
    <w:p w14:paraId="3AF29802" w14:textId="77777777" w:rsidR="007B68EB" w:rsidRDefault="007B68EB" w:rsidP="00462B59">
      <w:pPr>
        <w:pStyle w:val="NoSpacing"/>
        <w:rPr>
          <w:ins w:id="806" w:author="Laura M" w:date="2024-10-31T18:28:00Z"/>
        </w:rPr>
      </w:pPr>
    </w:p>
    <w:p w14:paraId="18849709" w14:textId="789F9719" w:rsidR="00462B59" w:rsidDel="007B68EB" w:rsidRDefault="00462B59" w:rsidP="00462B59">
      <w:pPr>
        <w:pStyle w:val="NoSpacing"/>
        <w:rPr>
          <w:del w:id="807" w:author="Laura M" w:date="2024-10-31T18:27:00Z"/>
        </w:rPr>
      </w:pPr>
    </w:p>
    <w:p w14:paraId="31A2ECC4" w14:textId="262E8C1F" w:rsidR="00462B59" w:rsidRPr="0009765A" w:rsidDel="007B68EB" w:rsidRDefault="00462B59" w:rsidP="00462B59">
      <w:pPr>
        <w:pStyle w:val="NoSpacing"/>
        <w:rPr>
          <w:del w:id="808" w:author="Laura M" w:date="2024-10-31T18:25:00Z"/>
          <w:b/>
        </w:rPr>
      </w:pPr>
      <w:del w:id="809" w:author="Laura M" w:date="2024-10-31T18:25:00Z">
        <w:r w:rsidRPr="0009765A" w:rsidDel="007B68EB">
          <w:rPr>
            <w:b/>
          </w:rPr>
          <w:delText>Perform Dimensional Analysis</w:delText>
        </w:r>
      </w:del>
    </w:p>
    <w:p w14:paraId="5261F365" w14:textId="017C58EB" w:rsidR="00462B59" w:rsidDel="007B68EB" w:rsidRDefault="00462B59" w:rsidP="00462B59">
      <w:pPr>
        <w:pStyle w:val="NoSpacing"/>
        <w:rPr>
          <w:del w:id="810" w:author="Laura M" w:date="2024-10-31T18:25:00Z"/>
        </w:rPr>
      </w:pPr>
      <w:del w:id="811" w:author="Laura M" w:date="2024-10-31T18:25:00Z">
        <w:r w:rsidDel="007B68EB">
          <w:delText>To con</w:delText>
        </w:r>
        <w:r w:rsidR="0009765A" w:rsidDel="007B68EB">
          <w:delText>vert units, follow these steps:</w:delText>
        </w:r>
      </w:del>
    </w:p>
    <w:p w14:paraId="12C33B84" w14:textId="1A6BCE3F" w:rsidR="0009765A" w:rsidDel="007B68EB" w:rsidRDefault="0009765A" w:rsidP="00462B59">
      <w:pPr>
        <w:pStyle w:val="NoSpacing"/>
        <w:rPr>
          <w:del w:id="812" w:author="Laura M" w:date="2024-10-31T18:25:00Z"/>
        </w:rPr>
      </w:pPr>
    </w:p>
    <w:p w14:paraId="66CEF7EA" w14:textId="421AFAC3" w:rsidR="00462B59" w:rsidDel="007B68EB" w:rsidRDefault="00462B59" w:rsidP="00462B59">
      <w:pPr>
        <w:pStyle w:val="NoSpacing"/>
        <w:rPr>
          <w:del w:id="813" w:author="Laura M" w:date="2024-10-31T18:26:00Z"/>
        </w:rPr>
      </w:pPr>
      <w:del w:id="814" w:author="Laura M" w:date="2024-10-31T18:26:00Z">
        <w:r w:rsidDel="007B68EB">
          <w:delText>Write down the value you want to convert.</w:delText>
        </w:r>
      </w:del>
    </w:p>
    <w:p w14:paraId="2D09B85B" w14:textId="0708B665" w:rsidR="00462B59" w:rsidDel="007B68EB" w:rsidRDefault="00462B59" w:rsidP="00462B59">
      <w:pPr>
        <w:pStyle w:val="NoSpacing"/>
        <w:rPr>
          <w:del w:id="815" w:author="Laura M" w:date="2024-10-31T18:26:00Z"/>
        </w:rPr>
      </w:pPr>
      <w:del w:id="816" w:author="Laura M" w:date="2024-10-31T18:26:00Z">
        <w:r w:rsidDel="007B68EB">
          <w:delText xml:space="preserve">Multiply by a </w:delText>
        </w:r>
        <w:commentRangeStart w:id="817"/>
        <w:r w:rsidDel="007B68EB">
          <w:delText>conversion factor</w:delText>
        </w:r>
        <w:commentRangeEnd w:id="817"/>
        <w:r w:rsidR="00D3373A" w:rsidDel="007B68EB">
          <w:rPr>
            <w:rStyle w:val="CommentReference"/>
          </w:rPr>
          <w:commentReference w:id="817"/>
        </w:r>
        <w:r w:rsidDel="007B68EB">
          <w:delText>, ensuring units cancel out appropriately.</w:delText>
        </w:r>
      </w:del>
    </w:p>
    <w:p w14:paraId="68F2478F" w14:textId="532BF2AC" w:rsidR="00462B59" w:rsidDel="007B68EB" w:rsidRDefault="00462B59" w:rsidP="00462B59">
      <w:pPr>
        <w:pStyle w:val="NoSpacing"/>
        <w:rPr>
          <w:del w:id="818" w:author="Laura M" w:date="2024-10-31T18:26:00Z"/>
        </w:rPr>
      </w:pPr>
      <w:del w:id="819" w:author="Laura M" w:date="2024-10-31T18:26:00Z">
        <w:r w:rsidDel="007B68EB">
          <w:delText>Continue multiplying by conversion factors until you reach the desired unit.</w:delText>
        </w:r>
      </w:del>
    </w:p>
    <w:p w14:paraId="31B0243F" w14:textId="2D87EA55" w:rsidR="00462B59" w:rsidDel="007B68EB" w:rsidRDefault="00462B59" w:rsidP="00462B59">
      <w:pPr>
        <w:pStyle w:val="NoSpacing"/>
        <w:rPr>
          <w:del w:id="820" w:author="Laura M" w:date="2024-10-31T18:26:00Z"/>
        </w:rPr>
      </w:pPr>
      <w:del w:id="821" w:author="Laura M" w:date="2024-10-31T18:26:00Z">
        <w:r w:rsidDel="007B68EB">
          <w:delText>For example, converting the density of gold from g/cm³ to kg/L: 1 g/cm³ × (1 kg / 1000 g) × (1000 cm³ / 1 L) = 1 kg/L.</w:delText>
        </w:r>
      </w:del>
    </w:p>
    <w:p w14:paraId="4D6B62EC" w14:textId="27C3AAA6" w:rsidR="00462B59" w:rsidDel="007B68EB" w:rsidRDefault="00816E64" w:rsidP="00ED593F">
      <w:pPr>
        <w:pStyle w:val="NoSpacing"/>
        <w:jc w:val="center"/>
        <w:rPr>
          <w:del w:id="822" w:author="Laura M" w:date="2024-10-31T18:26:00Z"/>
        </w:rPr>
      </w:pPr>
      <w:commentRangeStart w:id="823"/>
      <w:del w:id="824" w:author="Laura M" w:date="2024-10-31T18:26:00Z">
        <w:r w:rsidRPr="00816E64" w:rsidDel="007B68EB">
          <w:rPr>
            <w:noProof/>
          </w:rPr>
          <w:drawing>
            <wp:inline distT="0" distB="0" distL="0" distR="0" wp14:anchorId="00A395F1" wp14:editId="1EBC01C4">
              <wp:extent cx="3167094" cy="17425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6382" cy="1747688"/>
                      </a:xfrm>
                      <a:prstGeom prst="rect">
                        <a:avLst/>
                      </a:prstGeom>
                    </pic:spPr>
                  </pic:pic>
                </a:graphicData>
              </a:graphic>
            </wp:inline>
          </w:drawing>
        </w:r>
        <w:commentRangeEnd w:id="823"/>
        <w:r w:rsidDel="007B68EB">
          <w:rPr>
            <w:rStyle w:val="CommentReference"/>
          </w:rPr>
          <w:commentReference w:id="823"/>
        </w:r>
      </w:del>
    </w:p>
    <w:p w14:paraId="2BBED000" w14:textId="18766345" w:rsidR="0009765A" w:rsidDel="007B68EB" w:rsidRDefault="0009765A" w:rsidP="00462B59">
      <w:pPr>
        <w:pStyle w:val="NoSpacing"/>
        <w:rPr>
          <w:del w:id="825" w:author="Laura M" w:date="2024-10-31T18:26:00Z"/>
        </w:rPr>
      </w:pPr>
    </w:p>
    <w:p w14:paraId="523E68CA" w14:textId="29018D02" w:rsidR="00462B59" w:rsidDel="007B68EB" w:rsidRDefault="00462B59" w:rsidP="00462B59">
      <w:pPr>
        <w:pStyle w:val="NoSpacing"/>
        <w:rPr>
          <w:del w:id="826" w:author="Laura M" w:date="2024-10-31T18:26:00Z"/>
        </w:rPr>
      </w:pPr>
      <w:commentRangeStart w:id="827"/>
      <w:del w:id="828" w:author="Laura M" w:date="2024-10-31T18:26:00Z">
        <w:r w:rsidDel="007B68EB">
          <w:delText>How can dimensional analysis help when comparing measurements in different unit systems?</w:delText>
        </w:r>
        <w:commentRangeEnd w:id="827"/>
        <w:r w:rsidR="00D3373A" w:rsidDel="007B68EB">
          <w:rPr>
            <w:rStyle w:val="CommentReference"/>
          </w:rPr>
          <w:commentReference w:id="827"/>
        </w:r>
      </w:del>
    </w:p>
    <w:p w14:paraId="3F46F097" w14:textId="77777777" w:rsidR="00D47729" w:rsidDel="007B68EB" w:rsidRDefault="00D47729" w:rsidP="00462B59">
      <w:pPr>
        <w:pStyle w:val="NoSpacing"/>
        <w:rPr>
          <w:del w:id="829" w:author="Laura M" w:date="2024-10-31T18:27:00Z"/>
        </w:rPr>
      </w:pPr>
    </w:p>
    <w:p w14:paraId="1F889737" w14:textId="53B5F400" w:rsidR="0071735B" w:rsidRPr="0071735B" w:rsidDel="007B68EB" w:rsidRDefault="0071735B" w:rsidP="0071735B">
      <w:pPr>
        <w:pStyle w:val="Heading2"/>
        <w:rPr>
          <w:del w:id="830" w:author="Laura M" w:date="2024-10-31T18:26:00Z"/>
        </w:rPr>
      </w:pPr>
      <w:bookmarkStart w:id="831" w:name="_Toc179494535"/>
      <w:del w:id="832" w:author="Laura M" w:date="2024-10-31T18:26:00Z">
        <w:r w:rsidRPr="0071735B" w:rsidDel="007B68EB">
          <w:delText>Progress Check</w:delText>
        </w:r>
        <w:bookmarkEnd w:id="831"/>
      </w:del>
    </w:p>
    <w:p w14:paraId="561DE1F6" w14:textId="1D7493EB" w:rsidR="00D47729" w:rsidDel="007B68EB" w:rsidRDefault="00D47729" w:rsidP="00462B59">
      <w:pPr>
        <w:pStyle w:val="NoSpacing"/>
        <w:rPr>
          <w:del w:id="833" w:author="Laura M" w:date="2024-10-31T18:27:00Z"/>
        </w:rPr>
      </w:pPr>
    </w:p>
    <w:p w14:paraId="5372710F" w14:textId="0F0DB959" w:rsidR="00510BD1" w:rsidRPr="00D3373A" w:rsidDel="007B68EB" w:rsidRDefault="00510BD1" w:rsidP="00510BD1">
      <w:pPr>
        <w:pStyle w:val="ListParagraph"/>
        <w:numPr>
          <w:ilvl w:val="0"/>
          <w:numId w:val="1"/>
        </w:numPr>
        <w:rPr>
          <w:del w:id="834" w:author="Laura M" w:date="2024-10-31T18:26:00Z"/>
          <w:strike/>
          <w:rPrChange w:id="835" w:author="Laura M" w:date="2024-10-30T10:54:00Z">
            <w:rPr>
              <w:del w:id="836" w:author="Laura M" w:date="2024-10-31T18:26:00Z"/>
            </w:rPr>
          </w:rPrChange>
        </w:rPr>
      </w:pPr>
      <w:del w:id="837" w:author="Laura M" w:date="2024-10-31T18:26:00Z">
        <w:r w:rsidRPr="0052365A" w:rsidDel="007B68EB">
          <w:delText>You measured the volume of a liquid as 150 mL using a graduated cylinder. Convert this volume into cubic centimeters and express your answer in scientific notation.</w:delText>
        </w:r>
        <w:r w:rsidDel="007B68EB">
          <w:delText xml:space="preserve"> </w:delText>
        </w:r>
        <w:commentRangeStart w:id="838"/>
        <w:r w:rsidRPr="00D3373A" w:rsidDel="007B68EB">
          <w:rPr>
            <w:strike/>
            <w:rPrChange w:id="839" w:author="Laura M" w:date="2024-10-30T10:54:00Z">
              <w:rPr/>
            </w:rPrChange>
          </w:rPr>
          <w:delText>(DOK 2)</w:delText>
        </w:r>
        <w:commentRangeEnd w:id="838"/>
        <w:r w:rsidR="00D3373A" w:rsidDel="007B68EB">
          <w:rPr>
            <w:rStyle w:val="CommentReference"/>
          </w:rPr>
          <w:commentReference w:id="838"/>
        </w:r>
      </w:del>
    </w:p>
    <w:p w14:paraId="68682C5B" w14:textId="609C7C42" w:rsidR="00510BD1" w:rsidRPr="00D3373A" w:rsidDel="007B68EB" w:rsidRDefault="00510BD1" w:rsidP="00510BD1">
      <w:pPr>
        <w:pStyle w:val="ListParagraph"/>
        <w:numPr>
          <w:ilvl w:val="0"/>
          <w:numId w:val="1"/>
        </w:numPr>
        <w:rPr>
          <w:del w:id="840" w:author="Laura M" w:date="2024-10-31T18:26:00Z"/>
          <w:strike/>
          <w:rPrChange w:id="841" w:author="Laura M" w:date="2024-10-30T10:54:00Z">
            <w:rPr>
              <w:del w:id="842" w:author="Laura M" w:date="2024-10-31T18:26:00Z"/>
            </w:rPr>
          </w:rPrChange>
        </w:rPr>
      </w:pPr>
      <w:del w:id="843" w:author="Laura M" w:date="2024-10-31T18:26:00Z">
        <w:r w:rsidRPr="0052365A" w:rsidDel="007B68EB">
          <w:delText>Imagine you have a sample of an unknown metal with a mass of 0.0025 kilograms. Convert this mass into grams and express it in scientific notation.</w:delText>
        </w:r>
        <w:r w:rsidDel="007B68EB">
          <w:delText xml:space="preserve"> </w:delText>
        </w:r>
        <w:r w:rsidRPr="00D3373A" w:rsidDel="007B68EB">
          <w:rPr>
            <w:strike/>
            <w:rPrChange w:id="844" w:author="Laura M" w:date="2024-10-30T10:54:00Z">
              <w:rPr/>
            </w:rPrChange>
          </w:rPr>
          <w:delText>(DOK 2)</w:delText>
        </w:r>
      </w:del>
    </w:p>
    <w:p w14:paraId="7F7A8C13" w14:textId="77777777" w:rsidR="00462B59" w:rsidRDefault="00462B59" w:rsidP="00972DE8">
      <w:pPr>
        <w:pStyle w:val="NoSpacing"/>
      </w:pPr>
    </w:p>
    <w:p w14:paraId="1B5CC01F" w14:textId="23B07D63" w:rsidR="007D7C0D" w:rsidRPr="00352DED" w:rsidRDefault="007D7C0D" w:rsidP="007D7C0D">
      <w:pPr>
        <w:pStyle w:val="Heading2"/>
      </w:pPr>
      <w:del w:id="845" w:author="Laura M" w:date="2024-10-31T18:58:00Z">
        <w:r w:rsidRPr="00352DED" w:rsidDel="00352DED">
          <w:rPr>
            <w:strike/>
            <w:highlight w:val="yellow"/>
            <w:rPrChange w:id="846" w:author="Laura M" w:date="2024-10-31T18:58:00Z">
              <w:rPr/>
            </w:rPrChange>
          </w:rPr>
          <w:lastRenderedPageBreak/>
          <w:delText xml:space="preserve">Power Up </w:delText>
        </w:r>
      </w:del>
      <w:ins w:id="847" w:author="Laura M" w:date="2024-10-31T18:58:00Z">
        <w:r w:rsidR="00352DED" w:rsidRPr="00352DED">
          <w:rPr>
            <w:highlight w:val="yellow"/>
            <w:rPrChange w:id="848" w:author="Laura M" w:date="2024-10-31T18:58:00Z">
              <w:rPr/>
            </w:rPrChange>
          </w:rPr>
          <w:t>Questioneer Icon</w:t>
        </w:r>
      </w:ins>
    </w:p>
    <w:p w14:paraId="50432B9E" w14:textId="77777777" w:rsidR="00E03309" w:rsidRDefault="00E03309" w:rsidP="00E03309">
      <w:r w:rsidRPr="00BC6209">
        <w:t>Reflect on the following prompts to think critically about the content and come up with meaningf</w:t>
      </w:r>
      <w:r>
        <w:t>ul questions for inquiry about scientific notation and units.</w:t>
      </w:r>
    </w:p>
    <w:p w14:paraId="3BED3BBE" w14:textId="77777777" w:rsidR="00E03309" w:rsidRDefault="00E03309" w:rsidP="00E03309">
      <w:pPr>
        <w:pStyle w:val="ListParagraph"/>
        <w:numPr>
          <w:ilvl w:val="0"/>
          <w:numId w:val="2"/>
        </w:numPr>
      </w:pPr>
      <w:r>
        <w:t>Different units can represent the same quantity.</w:t>
      </w:r>
    </w:p>
    <w:p w14:paraId="1719BEB8" w14:textId="77754D1F" w:rsidR="00E03309" w:rsidDel="00352DED" w:rsidRDefault="00E03309" w:rsidP="00E03309">
      <w:pPr>
        <w:pStyle w:val="ListParagraph"/>
        <w:numPr>
          <w:ilvl w:val="0"/>
          <w:numId w:val="2"/>
        </w:numPr>
        <w:rPr>
          <w:del w:id="849" w:author="Laura M" w:date="2024-10-31T18:59:00Z"/>
        </w:rPr>
      </w:pPr>
      <w:del w:id="850" w:author="Laura M" w:date="2024-10-31T18:59:00Z">
        <w:r w:rsidDel="00352DED">
          <w:delText>Scientific notation simplifies the representation of very large or very small numbers.</w:delText>
        </w:r>
      </w:del>
    </w:p>
    <w:p w14:paraId="51B65263" w14:textId="1B6374DD" w:rsidR="00E03309" w:rsidRDefault="00E03309" w:rsidP="00E03309">
      <w:pPr>
        <w:pStyle w:val="ListParagraph"/>
        <w:numPr>
          <w:ilvl w:val="0"/>
          <w:numId w:val="2"/>
        </w:numPr>
      </w:pPr>
      <w:r>
        <w:t xml:space="preserve">Unit conversions are essential for </w:t>
      </w:r>
      <w:del w:id="851" w:author="Laura M" w:date="2024-10-31T18:59:00Z">
        <w:r w:rsidDel="00352DED">
          <w:delText>accurate measurements</w:delText>
        </w:r>
      </w:del>
      <w:ins w:id="852" w:author="Laura M" w:date="2024-10-31T18:59:00Z">
        <w:r w:rsidR="00352DED">
          <w:t>comparisons of measurements</w:t>
        </w:r>
      </w:ins>
      <w:r>
        <w:t>.</w:t>
      </w:r>
    </w:p>
    <w:p w14:paraId="5A838CFC" w14:textId="0B405B76" w:rsidR="00E03309" w:rsidDel="00352DED" w:rsidRDefault="00E03309" w:rsidP="00E03309">
      <w:pPr>
        <w:pStyle w:val="ListParagraph"/>
        <w:numPr>
          <w:ilvl w:val="0"/>
          <w:numId w:val="2"/>
        </w:numPr>
        <w:rPr>
          <w:del w:id="853" w:author="Laura M" w:date="2024-10-31T18:59:00Z"/>
        </w:rPr>
      </w:pPr>
      <w:del w:id="854" w:author="Laura M" w:date="2024-10-31T18:59:00Z">
        <w:r w:rsidDel="00352DED">
          <w:delText>The choice of units can affect the interpretation of data.</w:delText>
        </w:r>
      </w:del>
    </w:p>
    <w:p w14:paraId="03C48468" w14:textId="77777777" w:rsidR="00E03309" w:rsidRDefault="00E03309" w:rsidP="00E03309">
      <w:pPr>
        <w:pStyle w:val="ListParagraph"/>
        <w:numPr>
          <w:ilvl w:val="0"/>
          <w:numId w:val="2"/>
        </w:numPr>
      </w:pPr>
      <w:r>
        <w:t>Understanding significant figures is important when using scientific notation.</w:t>
      </w:r>
    </w:p>
    <w:p w14:paraId="5C8312AD" w14:textId="77777777" w:rsidR="007B68EB" w:rsidRDefault="007B68EB" w:rsidP="001429C8">
      <w:pPr>
        <w:pStyle w:val="Heading2"/>
        <w:rPr>
          <w:ins w:id="855" w:author="Laura M" w:date="2024-10-31T18:27:00Z"/>
          <w:rStyle w:val="Strong"/>
          <w:b w:val="0"/>
          <w:bCs w:val="0"/>
        </w:rPr>
      </w:pPr>
      <w:bookmarkStart w:id="856" w:name="_Toc179494537"/>
    </w:p>
    <w:p w14:paraId="251829A1" w14:textId="3C607C08" w:rsidR="00E03309" w:rsidRDefault="00241479" w:rsidP="001429C8">
      <w:pPr>
        <w:pStyle w:val="Heading2"/>
      </w:pPr>
      <w:commentRangeStart w:id="857"/>
      <w:del w:id="858" w:author="Laura M" w:date="2024-10-31T18:27:00Z">
        <w:r w:rsidRPr="00241479" w:rsidDel="007B68EB">
          <w:rPr>
            <w:rStyle w:val="Strong"/>
            <w:b w:val="0"/>
            <w:bCs w:val="0"/>
          </w:rPr>
          <w:delText xml:space="preserve">Progress </w:delText>
        </w:r>
      </w:del>
      <w:ins w:id="859" w:author="Laura M" w:date="2024-10-31T18:27:00Z">
        <w:r w:rsidR="007B68EB">
          <w:rPr>
            <w:rStyle w:val="Strong"/>
            <w:b w:val="0"/>
            <w:bCs w:val="0"/>
          </w:rPr>
          <w:t>Lesson</w:t>
        </w:r>
        <w:r w:rsidR="007B68EB" w:rsidRPr="00241479">
          <w:rPr>
            <w:rStyle w:val="Strong"/>
            <w:b w:val="0"/>
            <w:bCs w:val="0"/>
          </w:rPr>
          <w:t xml:space="preserve"> </w:t>
        </w:r>
      </w:ins>
      <w:r w:rsidRPr="00241479">
        <w:rPr>
          <w:rStyle w:val="Strong"/>
          <w:b w:val="0"/>
          <w:bCs w:val="0"/>
        </w:rPr>
        <w:t>Check</w:t>
      </w:r>
      <w:del w:id="860" w:author="Laura M" w:date="2024-10-31T18:27:00Z">
        <w:r w:rsidRPr="00241479" w:rsidDel="007B68EB">
          <w:rPr>
            <w:rStyle w:val="Strong"/>
            <w:b w:val="0"/>
            <w:bCs w:val="0"/>
          </w:rPr>
          <w:delText xml:space="preserve"> </w:delText>
        </w:r>
      </w:del>
      <w:bookmarkEnd w:id="856"/>
      <w:commentRangeEnd w:id="857"/>
      <w:r w:rsidR="00D3373A">
        <w:rPr>
          <w:rStyle w:val="CommentReference"/>
          <w:rFonts w:asciiTheme="minorHAnsi" w:eastAsiaTheme="minorHAnsi" w:hAnsiTheme="minorHAnsi" w:cstheme="minorBidi"/>
          <w:color w:val="auto"/>
        </w:rPr>
        <w:commentReference w:id="857"/>
      </w:r>
    </w:p>
    <w:p w14:paraId="2B01C089" w14:textId="43BF1C0C" w:rsidR="001429C8" w:rsidRPr="002E32F4" w:rsidDel="00352DED" w:rsidRDefault="001429C8">
      <w:pPr>
        <w:pStyle w:val="ListParagraph"/>
        <w:numPr>
          <w:ilvl w:val="0"/>
          <w:numId w:val="3"/>
        </w:numPr>
        <w:spacing w:after="0" w:line="276" w:lineRule="auto"/>
        <w:rPr>
          <w:del w:id="861" w:author="Laura M" w:date="2024-10-31T19:00:00Z"/>
          <w:rFonts w:ascii="Calibri" w:hAnsi="Calibri" w:cs="Calibri"/>
          <w:strike/>
          <w:rPrChange w:id="862" w:author="Laura M" w:date="2024-10-31T19:07:00Z">
            <w:rPr>
              <w:del w:id="863" w:author="Laura M" w:date="2024-10-31T19:00:00Z"/>
            </w:rPr>
          </w:rPrChange>
        </w:rPr>
        <w:pPrChange w:id="864" w:author="Laura M" w:date="2024-10-31T19:07:00Z">
          <w:pPr>
            <w:pStyle w:val="ListParagraph"/>
            <w:numPr>
              <w:numId w:val="3"/>
            </w:numPr>
            <w:ind w:hanging="360"/>
          </w:pPr>
        </w:pPrChange>
      </w:pPr>
      <w:r w:rsidRPr="002E32F4">
        <w:rPr>
          <w:rFonts w:ascii="Calibri" w:hAnsi="Calibri" w:cs="Calibri"/>
          <w:rPrChange w:id="865" w:author="Laura M" w:date="2024-10-31T19:07:00Z">
            <w:rPr/>
          </w:rPrChange>
        </w:rPr>
        <w:t xml:space="preserve">Why is it important </w:t>
      </w:r>
      <w:del w:id="866" w:author="Laura M" w:date="2024-10-31T18:59:00Z">
        <w:r w:rsidRPr="002E32F4" w:rsidDel="00352DED">
          <w:rPr>
            <w:rFonts w:ascii="Calibri" w:hAnsi="Calibri" w:cs="Calibri"/>
            <w:rPrChange w:id="867" w:author="Laura M" w:date="2024-10-31T19:07:00Z">
              <w:rPr/>
            </w:rPrChange>
          </w:rPr>
          <w:delText>for the forensic chemist to use correct</w:delText>
        </w:r>
      </w:del>
      <w:ins w:id="868" w:author="Laura M" w:date="2024-10-31T18:59:00Z">
        <w:r w:rsidR="00352DED" w:rsidRPr="002E32F4">
          <w:rPr>
            <w:rFonts w:ascii="Calibri" w:hAnsi="Calibri" w:cs="Calibri"/>
            <w:rPrChange w:id="869" w:author="Laura M" w:date="2024-10-31T19:07:00Z">
              <w:rPr/>
            </w:rPrChange>
          </w:rPr>
          <w:t>to express me</w:t>
        </w:r>
      </w:ins>
      <w:ins w:id="870" w:author="Laura M" w:date="2024-10-31T19:00:00Z">
        <w:r w:rsidR="00352DED" w:rsidRPr="002E32F4">
          <w:rPr>
            <w:rFonts w:ascii="Calibri" w:hAnsi="Calibri" w:cs="Calibri"/>
            <w:rPrChange w:id="871" w:author="Laura M" w:date="2024-10-31T19:07:00Z">
              <w:rPr/>
            </w:rPrChange>
          </w:rPr>
          <w:t>asurements with</w:t>
        </w:r>
      </w:ins>
      <w:r w:rsidRPr="002E32F4">
        <w:rPr>
          <w:rFonts w:ascii="Calibri" w:hAnsi="Calibri" w:cs="Calibri"/>
          <w:rPrChange w:id="872" w:author="Laura M" w:date="2024-10-31T19:07:00Z">
            <w:rPr/>
          </w:rPrChange>
        </w:rPr>
        <w:t xml:space="preserve"> units</w:t>
      </w:r>
      <w:ins w:id="873" w:author="Laura M" w:date="2024-10-31T19:00:00Z">
        <w:r w:rsidR="00352DED" w:rsidRPr="002E32F4">
          <w:rPr>
            <w:rFonts w:ascii="Calibri" w:hAnsi="Calibri" w:cs="Calibri"/>
            <w:rPrChange w:id="874" w:author="Laura M" w:date="2024-10-31T19:07:00Z">
              <w:rPr/>
            </w:rPrChange>
          </w:rPr>
          <w:t xml:space="preserve">? </w:t>
        </w:r>
      </w:ins>
      <w:del w:id="875" w:author="Laura M" w:date="2024-10-31T19:00:00Z">
        <w:r w:rsidRPr="002E32F4" w:rsidDel="00352DED">
          <w:rPr>
            <w:rFonts w:ascii="Calibri" w:hAnsi="Calibri" w:cs="Calibri"/>
            <w:rPrChange w:id="876" w:author="Laura M" w:date="2024-10-31T19:07:00Z">
              <w:rPr/>
            </w:rPrChange>
          </w:rPr>
          <w:delText xml:space="preserve"> when measuring the mass and volume of materials in the bracelet investigation? </w:delText>
        </w:r>
      </w:del>
      <w:r w:rsidRPr="002E32F4">
        <w:rPr>
          <w:rFonts w:ascii="Calibri" w:hAnsi="Calibri" w:cs="Calibri"/>
          <w:rPrChange w:id="877" w:author="Laura M" w:date="2024-10-31T19:07:00Z">
            <w:rPr/>
          </w:rPrChange>
        </w:rPr>
        <w:t xml:space="preserve">How would misusing units affect </w:t>
      </w:r>
      <w:del w:id="878" w:author="Laura M" w:date="2024-10-31T19:00:00Z">
        <w:r w:rsidRPr="002E32F4" w:rsidDel="00352DED">
          <w:rPr>
            <w:rFonts w:ascii="Calibri" w:hAnsi="Calibri" w:cs="Calibri"/>
            <w:rPrChange w:id="879" w:author="Laura M" w:date="2024-10-31T19:07:00Z">
              <w:rPr/>
            </w:rPrChange>
          </w:rPr>
          <w:delText xml:space="preserve">the analysis of the gold and cubic zirconia stones? </w:delText>
        </w:r>
        <w:r w:rsidRPr="002E32F4" w:rsidDel="00352DED">
          <w:rPr>
            <w:rFonts w:ascii="Calibri" w:hAnsi="Calibri" w:cs="Calibri"/>
            <w:strike/>
            <w:rPrChange w:id="880" w:author="Laura M" w:date="2024-10-31T19:07:00Z">
              <w:rPr/>
            </w:rPrChange>
          </w:rPr>
          <w:delText>(DOK 3)</w:delText>
        </w:r>
      </w:del>
      <w:ins w:id="881" w:author="Laura M" w:date="2024-10-31T19:00:00Z">
        <w:r w:rsidR="00352DED" w:rsidRPr="002E32F4">
          <w:rPr>
            <w:rFonts w:ascii="Calibri" w:hAnsi="Calibri" w:cs="Calibri"/>
            <w:rPrChange w:id="882" w:author="Laura M" w:date="2024-10-31T19:07:00Z">
              <w:rPr/>
            </w:rPrChange>
          </w:rPr>
          <w:t>interpretation?</w:t>
        </w:r>
      </w:ins>
    </w:p>
    <w:p w14:paraId="39999A3A" w14:textId="77777777" w:rsidR="00352DED" w:rsidRPr="002E32F4" w:rsidRDefault="00352DED">
      <w:pPr>
        <w:pStyle w:val="ListParagraph"/>
        <w:numPr>
          <w:ilvl w:val="0"/>
          <w:numId w:val="3"/>
        </w:numPr>
        <w:spacing w:after="0" w:line="276" w:lineRule="auto"/>
        <w:rPr>
          <w:ins w:id="883" w:author="Laura M" w:date="2024-10-31T19:03:00Z"/>
          <w:rFonts w:ascii="Calibri" w:hAnsi="Calibri" w:cs="Calibri"/>
          <w:strike/>
          <w:rPrChange w:id="884" w:author="Laura M" w:date="2024-10-31T19:07:00Z">
            <w:rPr>
              <w:ins w:id="885" w:author="Laura M" w:date="2024-10-31T19:03:00Z"/>
            </w:rPr>
          </w:rPrChange>
        </w:rPr>
        <w:pPrChange w:id="886" w:author="Laura M" w:date="2024-10-31T19:07:00Z">
          <w:pPr>
            <w:pStyle w:val="ListParagraph"/>
            <w:numPr>
              <w:numId w:val="3"/>
            </w:numPr>
            <w:ind w:hanging="360"/>
          </w:pPr>
        </w:pPrChange>
      </w:pPr>
    </w:p>
    <w:p w14:paraId="7D440056" w14:textId="67E46233" w:rsidR="001429C8" w:rsidRPr="002E32F4" w:rsidDel="00352DED" w:rsidRDefault="001429C8">
      <w:pPr>
        <w:pStyle w:val="ListParagraph"/>
        <w:numPr>
          <w:ilvl w:val="0"/>
          <w:numId w:val="3"/>
        </w:numPr>
        <w:spacing w:after="0" w:line="276" w:lineRule="auto"/>
        <w:rPr>
          <w:del w:id="887" w:author="Laura M" w:date="2024-10-31T19:00:00Z"/>
          <w:rFonts w:ascii="Calibri" w:hAnsi="Calibri" w:cs="Calibri"/>
          <w:rPrChange w:id="888" w:author="Laura M" w:date="2024-10-31T19:07:00Z">
            <w:rPr>
              <w:del w:id="889" w:author="Laura M" w:date="2024-10-31T19:00:00Z"/>
            </w:rPr>
          </w:rPrChange>
        </w:rPr>
        <w:pPrChange w:id="890" w:author="Laura M" w:date="2024-10-31T19:07:00Z">
          <w:pPr>
            <w:pStyle w:val="ListParagraph"/>
            <w:numPr>
              <w:numId w:val="3"/>
            </w:numPr>
            <w:ind w:hanging="360"/>
          </w:pPr>
        </w:pPrChange>
      </w:pPr>
      <w:commentRangeStart w:id="891"/>
      <w:del w:id="892" w:author="Laura M" w:date="2024-10-31T19:00:00Z">
        <w:r w:rsidRPr="002E32F4" w:rsidDel="00352DED">
          <w:rPr>
            <w:rFonts w:ascii="Calibri" w:hAnsi="Calibri" w:cs="Calibri"/>
            <w:strike/>
            <w:rPrChange w:id="893" w:author="Laura M" w:date="2024-10-31T19:07:00Z">
              <w:rPr/>
            </w:rPrChange>
          </w:rPr>
          <w:delText>In the bracelet case study,</w:delText>
        </w:r>
        <w:r w:rsidRPr="002E32F4" w:rsidDel="00352DED">
          <w:rPr>
            <w:rFonts w:ascii="Calibri" w:hAnsi="Calibri" w:cs="Calibri"/>
            <w:rPrChange w:id="894" w:author="Laura M" w:date="2024-10-31T19:07:00Z">
              <w:rPr/>
            </w:rPrChange>
          </w:rPr>
          <w:delText xml:space="preserve"> </w:delText>
        </w:r>
        <w:commentRangeEnd w:id="891"/>
        <w:r w:rsidR="00D3373A" w:rsidRPr="002E32F4" w:rsidDel="00352DED">
          <w:rPr>
            <w:rStyle w:val="CommentReference"/>
            <w:rFonts w:ascii="Calibri" w:hAnsi="Calibri" w:cs="Calibri"/>
            <w:sz w:val="22"/>
            <w:szCs w:val="22"/>
            <w:rPrChange w:id="895" w:author="Laura M" w:date="2024-10-31T19:07:00Z">
              <w:rPr>
                <w:rStyle w:val="CommentReference"/>
              </w:rPr>
            </w:rPrChange>
          </w:rPr>
          <w:commentReference w:id="891"/>
        </w:r>
        <w:r w:rsidRPr="002E32F4" w:rsidDel="00352DED">
          <w:rPr>
            <w:rFonts w:ascii="Calibri" w:hAnsi="Calibri" w:cs="Calibri"/>
            <w:rPrChange w:id="896" w:author="Laura M" w:date="2024-10-31T19:07:00Z">
              <w:rPr/>
            </w:rPrChange>
          </w:rPr>
          <w:delText xml:space="preserve">the forensic chemist measured the mass of a gold sample as 0.0193 kilograms. Convert this mass into grams. </w:delText>
        </w:r>
        <w:r w:rsidRPr="002E32F4" w:rsidDel="00352DED">
          <w:rPr>
            <w:rFonts w:ascii="Calibri" w:hAnsi="Calibri" w:cs="Calibri"/>
            <w:strike/>
            <w:rPrChange w:id="897" w:author="Laura M" w:date="2024-10-31T19:07:00Z">
              <w:rPr/>
            </w:rPrChange>
          </w:rPr>
          <w:delText>(DOK 1)</w:delText>
        </w:r>
      </w:del>
    </w:p>
    <w:p w14:paraId="34CDE8C4" w14:textId="0AB3F2F1" w:rsidR="001429C8" w:rsidRPr="002E32F4" w:rsidRDefault="001429C8">
      <w:pPr>
        <w:pStyle w:val="ListParagraph"/>
        <w:numPr>
          <w:ilvl w:val="0"/>
          <w:numId w:val="3"/>
        </w:numPr>
        <w:spacing w:after="0" w:line="276" w:lineRule="auto"/>
        <w:rPr>
          <w:rFonts w:ascii="Calibri" w:hAnsi="Calibri" w:cs="Calibri"/>
          <w:strike/>
          <w:rPrChange w:id="898" w:author="Laura M" w:date="2024-10-31T19:07:00Z">
            <w:rPr/>
          </w:rPrChange>
        </w:rPr>
        <w:pPrChange w:id="899" w:author="Laura M" w:date="2024-10-31T19:07:00Z">
          <w:pPr>
            <w:pStyle w:val="ListParagraph"/>
            <w:numPr>
              <w:numId w:val="3"/>
            </w:numPr>
            <w:ind w:hanging="360"/>
          </w:pPr>
        </w:pPrChange>
      </w:pPr>
      <w:r w:rsidRPr="002E32F4">
        <w:rPr>
          <w:rFonts w:ascii="Calibri" w:hAnsi="Calibri" w:cs="Calibri"/>
          <w:rPrChange w:id="900" w:author="Laura M" w:date="2024-10-31T19:07:00Z">
            <w:rPr/>
          </w:rPrChange>
        </w:rPr>
        <w:t xml:space="preserve">Convert the </w:t>
      </w:r>
      <w:del w:id="901" w:author="Laura M" w:date="2024-10-31T19:01:00Z">
        <w:r w:rsidRPr="002E32F4" w:rsidDel="00352DED">
          <w:rPr>
            <w:rFonts w:ascii="Calibri" w:hAnsi="Calibri" w:cs="Calibri"/>
            <w:rPrChange w:id="902" w:author="Laura M" w:date="2024-10-31T19:07:00Z">
              <w:rPr/>
            </w:rPrChange>
          </w:rPr>
          <w:delText xml:space="preserve">number </w:delText>
        </w:r>
      </w:del>
      <w:ins w:id="903" w:author="Laura M" w:date="2024-10-31T19:01:00Z">
        <w:r w:rsidR="00352DED" w:rsidRPr="002E32F4">
          <w:rPr>
            <w:rFonts w:ascii="Calibri" w:hAnsi="Calibri" w:cs="Calibri"/>
            <w:rPrChange w:id="904" w:author="Laura M" w:date="2024-10-31T19:07:00Z">
              <w:rPr/>
            </w:rPrChange>
          </w:rPr>
          <w:t xml:space="preserve">value of </w:t>
        </w:r>
      </w:ins>
      <w:r w:rsidRPr="002E32F4">
        <w:rPr>
          <w:rFonts w:ascii="Calibri" w:hAnsi="Calibri" w:cs="Calibri"/>
          <w:rPrChange w:id="905" w:author="Laura M" w:date="2024-10-31T19:07:00Z">
            <w:rPr/>
          </w:rPrChange>
        </w:rPr>
        <w:t xml:space="preserve">4,500 </w:t>
      </w:r>
      <w:ins w:id="906" w:author="Laura M" w:date="2024-10-31T19:01:00Z">
        <w:r w:rsidR="00352DED" w:rsidRPr="002E32F4">
          <w:rPr>
            <w:rFonts w:ascii="Calibri" w:hAnsi="Calibri" w:cs="Calibri"/>
            <w:rPrChange w:id="907" w:author="Laura M" w:date="2024-10-31T19:07:00Z">
              <w:rPr/>
            </w:rPrChange>
          </w:rPr>
          <w:t xml:space="preserve">km </w:t>
        </w:r>
      </w:ins>
      <w:r w:rsidRPr="002E32F4">
        <w:rPr>
          <w:rFonts w:ascii="Calibri" w:hAnsi="Calibri" w:cs="Calibri"/>
          <w:rPrChange w:id="908" w:author="Laura M" w:date="2024-10-31T19:07:00Z">
            <w:rPr/>
          </w:rPrChange>
        </w:rPr>
        <w:t>to scientific notation</w:t>
      </w:r>
      <w:ins w:id="909" w:author="Laura M" w:date="2024-10-31T19:01:00Z">
        <w:r w:rsidR="00352DED" w:rsidRPr="002E32F4">
          <w:rPr>
            <w:rFonts w:ascii="Calibri" w:hAnsi="Calibri" w:cs="Calibri"/>
            <w:rPrChange w:id="910" w:author="Laura M" w:date="2024-10-31T19:07:00Z">
              <w:rPr/>
            </w:rPrChange>
          </w:rPr>
          <w:t xml:space="preserve"> in m</w:t>
        </w:r>
      </w:ins>
      <w:r w:rsidRPr="002E32F4">
        <w:rPr>
          <w:rFonts w:ascii="Calibri" w:hAnsi="Calibri" w:cs="Calibri"/>
          <w:rPrChange w:id="911" w:author="Laura M" w:date="2024-10-31T19:07:00Z">
            <w:rPr/>
          </w:rPrChange>
        </w:rPr>
        <w:t>.</w:t>
      </w:r>
      <w:del w:id="912" w:author="Laura M" w:date="2024-10-31T19:01:00Z">
        <w:r w:rsidRPr="002E32F4" w:rsidDel="00352DED">
          <w:rPr>
            <w:rFonts w:ascii="Calibri" w:hAnsi="Calibri" w:cs="Calibri"/>
            <w:rPrChange w:id="913" w:author="Laura M" w:date="2024-10-31T19:07:00Z">
              <w:rPr/>
            </w:rPrChange>
          </w:rPr>
          <w:delText xml:space="preserve"> </w:delText>
        </w:r>
        <w:r w:rsidRPr="002E32F4" w:rsidDel="00352DED">
          <w:rPr>
            <w:rFonts w:ascii="Calibri" w:hAnsi="Calibri" w:cs="Calibri"/>
            <w:strike/>
            <w:rPrChange w:id="914" w:author="Laura M" w:date="2024-10-31T19:07:00Z">
              <w:rPr/>
            </w:rPrChange>
          </w:rPr>
          <w:delText>(DOK 1)</w:delText>
        </w:r>
      </w:del>
    </w:p>
    <w:p w14:paraId="5A67750D" w14:textId="4499E401" w:rsidR="001429C8" w:rsidRPr="002E32F4" w:rsidDel="002E32F4" w:rsidRDefault="001429C8">
      <w:pPr>
        <w:pStyle w:val="ListParagraph"/>
        <w:numPr>
          <w:ilvl w:val="0"/>
          <w:numId w:val="3"/>
        </w:numPr>
        <w:spacing w:after="0" w:line="276" w:lineRule="auto"/>
        <w:rPr>
          <w:del w:id="915" w:author="Laura M" w:date="2024-10-31T19:05:00Z"/>
          <w:rFonts w:ascii="Calibri" w:hAnsi="Calibri" w:cs="Calibri"/>
          <w:strike/>
          <w:rPrChange w:id="916" w:author="Laura M" w:date="2024-10-31T19:07:00Z">
            <w:rPr>
              <w:del w:id="917" w:author="Laura M" w:date="2024-10-31T19:05:00Z"/>
            </w:rPr>
          </w:rPrChange>
        </w:rPr>
        <w:pPrChange w:id="918" w:author="Laura M" w:date="2024-10-31T19:07:00Z">
          <w:pPr>
            <w:pStyle w:val="ListParagraph"/>
            <w:numPr>
              <w:numId w:val="3"/>
            </w:numPr>
            <w:ind w:hanging="360"/>
          </w:pPr>
        </w:pPrChange>
      </w:pPr>
      <w:del w:id="919" w:author="Laura M" w:date="2024-10-31T19:05:00Z">
        <w:r w:rsidRPr="002E32F4" w:rsidDel="002E32F4">
          <w:rPr>
            <w:rFonts w:ascii="Calibri" w:hAnsi="Calibri" w:cs="Calibri"/>
            <w:rPrChange w:id="920" w:author="Laura M" w:date="2024-10-31T19:07:00Z">
              <w:rPr/>
            </w:rPrChange>
          </w:rPr>
          <w:delText xml:space="preserve">Given the measurements </w:delText>
        </w:r>
        <w:commentRangeStart w:id="921"/>
        <w:r w:rsidRPr="002E32F4" w:rsidDel="002E32F4">
          <w:rPr>
            <w:rFonts w:ascii="Calibri" w:hAnsi="Calibri" w:cs="Calibri"/>
            <w:rPrChange w:id="922" w:author="Laura M" w:date="2024-10-31T19:07:00Z">
              <w:rPr/>
            </w:rPrChange>
          </w:rPr>
          <w:delText>3.0 m and 2.5 m, calculate the total distance and express your answer in scientific notation</w:delText>
        </w:r>
        <w:commentRangeEnd w:id="921"/>
        <w:r w:rsidR="00D3373A" w:rsidRPr="002E32F4" w:rsidDel="002E32F4">
          <w:rPr>
            <w:rStyle w:val="CommentReference"/>
            <w:rFonts w:ascii="Calibri" w:hAnsi="Calibri" w:cs="Calibri"/>
            <w:sz w:val="22"/>
            <w:szCs w:val="22"/>
            <w:rPrChange w:id="923" w:author="Laura M" w:date="2024-10-31T19:07:00Z">
              <w:rPr>
                <w:rStyle w:val="CommentReference"/>
              </w:rPr>
            </w:rPrChange>
          </w:rPr>
          <w:commentReference w:id="921"/>
        </w:r>
        <w:r w:rsidRPr="002E32F4" w:rsidDel="002E32F4">
          <w:rPr>
            <w:rFonts w:ascii="Calibri" w:hAnsi="Calibri" w:cs="Calibri"/>
            <w:rPrChange w:id="924" w:author="Laura M" w:date="2024-10-31T19:07:00Z">
              <w:rPr/>
            </w:rPrChange>
          </w:rPr>
          <w:delText xml:space="preserve">. </w:delText>
        </w:r>
        <w:r w:rsidRPr="002E32F4" w:rsidDel="002E32F4">
          <w:rPr>
            <w:rFonts w:ascii="Calibri" w:hAnsi="Calibri" w:cs="Calibri"/>
            <w:strike/>
            <w:rPrChange w:id="925" w:author="Laura M" w:date="2024-10-31T19:07:00Z">
              <w:rPr/>
            </w:rPrChange>
          </w:rPr>
          <w:delText>(DOK 2)</w:delText>
        </w:r>
      </w:del>
    </w:p>
    <w:p w14:paraId="4E02695C" w14:textId="6131242F" w:rsidR="001429C8" w:rsidRPr="002E32F4" w:rsidDel="002E32F4" w:rsidRDefault="001429C8">
      <w:pPr>
        <w:pStyle w:val="ListParagraph"/>
        <w:numPr>
          <w:ilvl w:val="0"/>
          <w:numId w:val="3"/>
        </w:numPr>
        <w:spacing w:after="0" w:line="276" w:lineRule="auto"/>
        <w:rPr>
          <w:del w:id="926" w:author="Laura M" w:date="2024-10-31T19:06:00Z"/>
          <w:rFonts w:ascii="Calibri" w:hAnsi="Calibri" w:cs="Calibri"/>
          <w:strike/>
          <w:rPrChange w:id="927" w:author="Laura M" w:date="2024-10-31T19:07:00Z">
            <w:rPr>
              <w:del w:id="928" w:author="Laura M" w:date="2024-10-31T19:06:00Z"/>
            </w:rPr>
          </w:rPrChange>
        </w:rPr>
        <w:pPrChange w:id="929" w:author="Laura M" w:date="2024-10-31T19:07:00Z">
          <w:pPr>
            <w:pStyle w:val="ListParagraph"/>
            <w:numPr>
              <w:numId w:val="3"/>
            </w:numPr>
            <w:ind w:hanging="360"/>
          </w:pPr>
        </w:pPrChange>
      </w:pPr>
      <w:del w:id="930" w:author="Laura M" w:date="2024-10-31T19:06:00Z">
        <w:r w:rsidRPr="002E32F4" w:rsidDel="002E32F4">
          <w:rPr>
            <w:rFonts w:ascii="Calibri" w:hAnsi="Calibri" w:cs="Calibri"/>
            <w:rPrChange w:id="931" w:author="Laura M" w:date="2024-10-31T19:07:00Z">
              <w:rPr/>
            </w:rPrChange>
          </w:rPr>
          <w:delText xml:space="preserve">Design a scenario where you would need to convert units (e.g., from meters to kilometers) and apply scientific notation to express your answer. What steps would you take? </w:delText>
        </w:r>
        <w:r w:rsidRPr="002E32F4" w:rsidDel="002E32F4">
          <w:rPr>
            <w:rFonts w:ascii="Calibri" w:hAnsi="Calibri" w:cs="Calibri"/>
            <w:strike/>
            <w:rPrChange w:id="932" w:author="Laura M" w:date="2024-10-31T19:07:00Z">
              <w:rPr/>
            </w:rPrChange>
          </w:rPr>
          <w:delText>(DOK 3)</w:delText>
        </w:r>
      </w:del>
    </w:p>
    <w:p w14:paraId="4D90CF01" w14:textId="77777777" w:rsidR="001429C8" w:rsidRPr="002E32F4" w:rsidRDefault="001429C8">
      <w:pPr>
        <w:pStyle w:val="NormalWeb"/>
        <w:numPr>
          <w:ilvl w:val="0"/>
          <w:numId w:val="3"/>
        </w:numPr>
        <w:spacing w:after="0" w:afterAutospacing="0" w:line="276" w:lineRule="auto"/>
        <w:rPr>
          <w:rFonts w:ascii="Calibri" w:eastAsiaTheme="minorHAnsi" w:hAnsi="Calibri" w:cs="Calibri"/>
          <w:sz w:val="22"/>
          <w:szCs w:val="22"/>
          <w:rPrChange w:id="933" w:author="Laura M" w:date="2024-10-31T19:07:00Z">
            <w:rPr>
              <w:rFonts w:asciiTheme="minorHAnsi" w:eastAsiaTheme="minorHAnsi" w:hAnsiTheme="minorHAnsi" w:cstheme="minorBidi"/>
              <w:sz w:val="22"/>
              <w:szCs w:val="22"/>
            </w:rPr>
          </w:rPrChange>
        </w:rPr>
        <w:pPrChange w:id="934" w:author="Laura M" w:date="2024-10-31T19:07:00Z">
          <w:pPr>
            <w:pStyle w:val="NormalWeb"/>
            <w:numPr>
              <w:numId w:val="3"/>
            </w:numPr>
            <w:ind w:left="720" w:hanging="360"/>
          </w:pPr>
        </w:pPrChange>
      </w:pPr>
      <w:r w:rsidRPr="002E32F4">
        <w:rPr>
          <w:rFonts w:ascii="Calibri" w:eastAsiaTheme="minorHAnsi" w:hAnsi="Calibri" w:cs="Calibri"/>
          <w:bCs/>
          <w:sz w:val="22"/>
          <w:szCs w:val="22"/>
          <w:rPrChange w:id="935" w:author="Laura M" w:date="2024-10-31T19:07:00Z">
            <w:rPr>
              <w:rFonts w:asciiTheme="minorHAnsi" w:eastAsiaTheme="minorHAnsi" w:hAnsiTheme="minorHAnsi" w:cstheme="minorBidi"/>
              <w:bCs/>
              <w:sz w:val="22"/>
              <w:szCs w:val="22"/>
            </w:rPr>
          </w:rPrChange>
        </w:rPr>
        <w:t>Which of the following represents the correct conversion of 0.0035 kilograms into grams, expressed in scientific notation?</w:t>
      </w:r>
    </w:p>
    <w:p w14:paraId="4762385F" w14:textId="77777777" w:rsidR="00905E24" w:rsidRPr="002E32F4" w:rsidRDefault="00905E24">
      <w:pPr>
        <w:pStyle w:val="NormalWeb"/>
        <w:numPr>
          <w:ilvl w:val="0"/>
          <w:numId w:val="4"/>
        </w:numPr>
        <w:spacing w:after="0" w:afterAutospacing="0" w:line="276" w:lineRule="auto"/>
        <w:rPr>
          <w:rFonts w:ascii="Calibri" w:eastAsiaTheme="minorEastAsia" w:hAnsi="Calibri" w:cs="Calibri"/>
          <w:sz w:val="22"/>
          <w:szCs w:val="22"/>
          <w:rPrChange w:id="936" w:author="Laura M" w:date="2024-10-31T19:07:00Z">
            <w:rPr>
              <w:rFonts w:asciiTheme="minorHAnsi" w:eastAsiaTheme="minorEastAsia" w:hAnsiTheme="minorHAnsi" w:cstheme="minorBidi"/>
              <w:sz w:val="22"/>
              <w:szCs w:val="22"/>
            </w:rPr>
          </w:rPrChange>
        </w:rPr>
        <w:pPrChange w:id="937" w:author="Laura M" w:date="2024-10-31T19:07:00Z">
          <w:pPr>
            <w:pStyle w:val="NormalWeb"/>
            <w:numPr>
              <w:numId w:val="4"/>
            </w:numPr>
            <w:ind w:left="1080" w:hanging="360"/>
          </w:pPr>
        </w:pPrChange>
      </w:pPr>
      <m:oMath>
        <m:r>
          <m:rPr>
            <m:sty m:val="p"/>
          </m:rPr>
          <w:rPr>
            <w:rFonts w:ascii="Cambria Math" w:eastAsiaTheme="minorHAnsi" w:hAnsi="Cambria Math" w:cs="Calibri"/>
            <w:sz w:val="22"/>
            <w:szCs w:val="22"/>
          </w:rPr>
          <m:t xml:space="preserve">3.5× </m:t>
        </m:r>
        <m:sSup>
          <m:sSupPr>
            <m:ctrlPr>
              <w:rPr>
                <w:rFonts w:ascii="Cambria Math" w:eastAsiaTheme="minorHAnsi" w:hAnsi="Cambria Math" w:cs="Calibri"/>
                <w:sz w:val="22"/>
                <w:szCs w:val="22"/>
              </w:rPr>
            </m:ctrlPr>
          </m:sSupPr>
          <m:e>
            <m:r>
              <m:rPr>
                <m:sty m:val="p"/>
              </m:rPr>
              <w:rPr>
                <w:rFonts w:ascii="Cambria Math" w:eastAsiaTheme="minorHAnsi" w:hAnsi="Cambria Math" w:cs="Calibri"/>
                <w:sz w:val="22"/>
                <w:szCs w:val="22"/>
              </w:rPr>
              <m:t>10</m:t>
            </m:r>
          </m:e>
          <m:sup>
            <m:r>
              <m:rPr>
                <m:sty m:val="p"/>
              </m:rPr>
              <w:rPr>
                <w:rFonts w:ascii="Cambria Math" w:eastAsiaTheme="minorHAnsi" w:hAnsi="Cambria Math" w:cs="Calibri"/>
                <w:sz w:val="22"/>
                <w:szCs w:val="22"/>
              </w:rPr>
              <m:t>1</m:t>
            </m:r>
          </m:sup>
        </m:sSup>
        <m:r>
          <m:rPr>
            <m:sty m:val="p"/>
          </m:rPr>
          <w:rPr>
            <w:rFonts w:ascii="Cambria Math" w:eastAsiaTheme="minorHAnsi" w:hAnsi="Cambria Math" w:cs="Calibri"/>
            <w:sz w:val="22"/>
            <w:szCs w:val="22"/>
          </w:rPr>
          <m:t xml:space="preserve">  grams</m:t>
        </m:r>
      </m:oMath>
    </w:p>
    <w:p w14:paraId="1E197AA4" w14:textId="77777777" w:rsidR="00074F49" w:rsidRPr="002E32F4" w:rsidRDefault="00905E24">
      <w:pPr>
        <w:pStyle w:val="NormalWeb"/>
        <w:numPr>
          <w:ilvl w:val="0"/>
          <w:numId w:val="4"/>
        </w:numPr>
        <w:spacing w:after="0" w:afterAutospacing="0" w:line="276" w:lineRule="auto"/>
        <w:rPr>
          <w:rFonts w:ascii="Calibri" w:eastAsiaTheme="minorEastAsia" w:hAnsi="Calibri" w:cs="Calibri"/>
          <w:sz w:val="22"/>
          <w:szCs w:val="22"/>
          <w:rPrChange w:id="938" w:author="Laura M" w:date="2024-10-31T19:07:00Z">
            <w:rPr>
              <w:rFonts w:asciiTheme="minorHAnsi" w:eastAsiaTheme="minorEastAsia" w:hAnsiTheme="minorHAnsi" w:cstheme="minorBidi"/>
              <w:sz w:val="22"/>
              <w:szCs w:val="22"/>
            </w:rPr>
          </w:rPrChange>
        </w:rPr>
        <w:pPrChange w:id="939" w:author="Laura M" w:date="2024-10-31T19:07:00Z">
          <w:pPr>
            <w:pStyle w:val="NormalWeb"/>
            <w:numPr>
              <w:numId w:val="4"/>
            </w:numPr>
            <w:ind w:left="1080" w:hanging="360"/>
          </w:pPr>
        </w:pPrChange>
      </w:pPr>
      <m:oMath>
        <m:r>
          <w:rPr>
            <w:rFonts w:ascii="Cambria Math" w:eastAsiaTheme="minorHAnsi" w:hAnsi="Cambria Math" w:cs="Calibri"/>
            <w:sz w:val="22"/>
            <w:szCs w:val="22"/>
          </w:rPr>
          <m:t xml:space="preserve">3.5× </m:t>
        </m:r>
        <m:sSup>
          <m:sSupPr>
            <m:ctrlPr>
              <w:rPr>
                <w:rFonts w:ascii="Cambria Math" w:eastAsiaTheme="minorHAnsi" w:hAnsi="Cambria Math" w:cs="Calibri"/>
                <w:i/>
                <w:sz w:val="22"/>
                <w:szCs w:val="22"/>
              </w:rPr>
            </m:ctrlPr>
          </m:sSupPr>
          <m:e>
            <m:r>
              <w:rPr>
                <w:rFonts w:ascii="Cambria Math" w:eastAsiaTheme="minorHAnsi" w:hAnsi="Cambria Math" w:cs="Calibri"/>
                <w:sz w:val="22"/>
                <w:szCs w:val="22"/>
              </w:rPr>
              <m:t>10</m:t>
            </m:r>
          </m:e>
          <m:sup>
            <m:d>
              <m:dPr>
                <m:begChr m:val="{"/>
                <m:endChr m:val="}"/>
                <m:ctrlPr>
                  <w:rPr>
                    <w:rFonts w:ascii="Cambria Math" w:eastAsiaTheme="minorHAnsi" w:hAnsi="Cambria Math" w:cs="Calibri"/>
                    <w:i/>
                    <w:sz w:val="22"/>
                    <w:szCs w:val="22"/>
                  </w:rPr>
                </m:ctrlPr>
              </m:dPr>
              <m:e>
                <m:r>
                  <w:rPr>
                    <w:rFonts w:ascii="Cambria Math" w:eastAsiaTheme="minorHAnsi" w:hAnsi="Cambria Math" w:cs="Calibri"/>
                    <w:sz w:val="22"/>
                    <w:szCs w:val="22"/>
                  </w:rPr>
                  <m:t>2</m:t>
                </m:r>
              </m:e>
            </m:d>
          </m:sup>
        </m:sSup>
        <m:r>
          <m:rPr>
            <m:sty m:val="p"/>
          </m:rPr>
          <w:rPr>
            <w:rFonts w:ascii="Cambria Math" w:eastAsiaTheme="minorHAnsi" w:hAnsi="Cambria Math" w:cs="Calibri"/>
            <w:sz w:val="22"/>
            <w:szCs w:val="22"/>
          </w:rPr>
          <m:t>grams</m:t>
        </m:r>
      </m:oMath>
    </w:p>
    <w:p w14:paraId="5282AF28" w14:textId="77777777" w:rsidR="00074F49" w:rsidRPr="002E32F4" w:rsidRDefault="00905E24">
      <w:pPr>
        <w:pStyle w:val="NormalWeb"/>
        <w:numPr>
          <w:ilvl w:val="0"/>
          <w:numId w:val="4"/>
        </w:numPr>
        <w:spacing w:after="0" w:afterAutospacing="0" w:line="276" w:lineRule="auto"/>
        <w:rPr>
          <w:rFonts w:ascii="Calibri" w:eastAsiaTheme="minorEastAsia" w:hAnsi="Calibri" w:cs="Calibri"/>
          <w:sz w:val="22"/>
          <w:szCs w:val="22"/>
          <w:rPrChange w:id="940" w:author="Laura M" w:date="2024-10-31T19:07:00Z">
            <w:rPr>
              <w:rFonts w:asciiTheme="minorHAnsi" w:eastAsiaTheme="minorEastAsia" w:hAnsiTheme="minorHAnsi" w:cstheme="minorBidi"/>
              <w:sz w:val="22"/>
              <w:szCs w:val="22"/>
            </w:rPr>
          </w:rPrChange>
        </w:rPr>
        <w:pPrChange w:id="941" w:author="Laura M" w:date="2024-10-31T19:07:00Z">
          <w:pPr>
            <w:pStyle w:val="NormalWeb"/>
            <w:numPr>
              <w:numId w:val="4"/>
            </w:numPr>
            <w:ind w:left="1080" w:hanging="360"/>
          </w:pPr>
        </w:pPrChange>
      </w:pPr>
      <w:r w:rsidRPr="002E32F4">
        <w:rPr>
          <w:rFonts w:ascii="Calibri" w:eastAsiaTheme="minorEastAsia" w:hAnsi="Calibri" w:cs="Calibri"/>
          <w:sz w:val="22"/>
          <w:szCs w:val="22"/>
          <w:rPrChange w:id="942" w:author="Laura M" w:date="2024-10-31T19:07:00Z">
            <w:rPr>
              <w:rFonts w:asciiTheme="minorHAnsi" w:eastAsiaTheme="minorEastAsia" w:hAnsiTheme="minorHAnsi" w:cstheme="minorBidi"/>
              <w:sz w:val="22"/>
              <w:szCs w:val="22"/>
            </w:rPr>
          </w:rPrChange>
        </w:rPr>
        <w:t xml:space="preserve"> </w:t>
      </w:r>
      <m:oMath>
        <m:r>
          <w:rPr>
            <w:rFonts w:ascii="Cambria Math" w:eastAsiaTheme="minorHAnsi" w:hAnsi="Cambria Math" w:cs="Calibri"/>
            <w:sz w:val="22"/>
            <w:szCs w:val="22"/>
          </w:rPr>
          <m:t>3.5×</m:t>
        </m:r>
        <m:sSup>
          <m:sSupPr>
            <m:ctrlPr>
              <w:rPr>
                <w:rFonts w:ascii="Cambria Math" w:eastAsiaTheme="minorHAnsi" w:hAnsi="Cambria Math" w:cs="Calibri"/>
                <w:i/>
                <w:sz w:val="22"/>
                <w:szCs w:val="22"/>
              </w:rPr>
            </m:ctrlPr>
          </m:sSupPr>
          <m:e>
            <m:r>
              <w:rPr>
                <w:rFonts w:ascii="Cambria Math" w:eastAsiaTheme="minorHAnsi" w:hAnsi="Cambria Math" w:cs="Calibri"/>
                <w:sz w:val="22"/>
                <w:szCs w:val="22"/>
              </w:rPr>
              <m:t>10</m:t>
            </m:r>
          </m:e>
          <m:sup>
            <m:d>
              <m:dPr>
                <m:begChr m:val="{"/>
                <m:endChr m:val="}"/>
                <m:ctrlPr>
                  <w:rPr>
                    <w:rFonts w:ascii="Cambria Math" w:eastAsiaTheme="minorHAnsi" w:hAnsi="Cambria Math" w:cs="Calibri"/>
                    <w:i/>
                    <w:sz w:val="22"/>
                    <w:szCs w:val="22"/>
                  </w:rPr>
                </m:ctrlPr>
              </m:dPr>
              <m:e>
                <m:r>
                  <w:rPr>
                    <w:rFonts w:ascii="Cambria Math" w:eastAsiaTheme="minorHAnsi" w:hAnsi="Cambria Math" w:cs="Calibri"/>
                    <w:sz w:val="22"/>
                    <w:szCs w:val="22"/>
                  </w:rPr>
                  <m:t>3</m:t>
                </m:r>
              </m:e>
            </m:d>
          </m:sup>
        </m:sSup>
        <m:r>
          <m:rPr>
            <m:sty m:val="p"/>
          </m:rPr>
          <w:rPr>
            <w:rFonts w:ascii="Cambria Math" w:eastAsiaTheme="minorHAnsi" w:hAnsi="Cambria Math" w:cs="Calibri"/>
            <w:sz w:val="22"/>
            <w:szCs w:val="22"/>
          </w:rPr>
          <m:t xml:space="preserve"> grams</m:t>
        </m:r>
      </m:oMath>
      <w:r w:rsidRPr="002E32F4">
        <w:rPr>
          <w:rFonts w:ascii="Calibri" w:eastAsiaTheme="minorEastAsia" w:hAnsi="Calibri" w:cs="Calibri"/>
          <w:sz w:val="22"/>
          <w:szCs w:val="22"/>
          <w:rPrChange w:id="943" w:author="Laura M" w:date="2024-10-31T19:07:00Z">
            <w:rPr>
              <w:rFonts w:asciiTheme="minorHAnsi" w:eastAsiaTheme="minorEastAsia" w:hAnsiTheme="minorHAnsi" w:cstheme="minorBidi"/>
              <w:sz w:val="22"/>
              <w:szCs w:val="22"/>
            </w:rPr>
          </w:rPrChange>
        </w:rPr>
        <w:t xml:space="preserve"> </w:t>
      </w:r>
    </w:p>
    <w:p w14:paraId="7A86799A" w14:textId="77777777" w:rsidR="001429C8" w:rsidRPr="002E32F4" w:rsidRDefault="00905E24">
      <w:pPr>
        <w:pStyle w:val="NormalWeb"/>
        <w:numPr>
          <w:ilvl w:val="0"/>
          <w:numId w:val="4"/>
        </w:numPr>
        <w:spacing w:after="0" w:afterAutospacing="0" w:line="276" w:lineRule="auto"/>
        <w:rPr>
          <w:ins w:id="944" w:author="Laura M" w:date="2024-10-31T19:06:00Z"/>
          <w:rFonts w:ascii="Calibri" w:eastAsiaTheme="minorEastAsia" w:hAnsi="Calibri" w:cs="Calibri"/>
          <w:sz w:val="22"/>
          <w:szCs w:val="22"/>
          <w:rPrChange w:id="945" w:author="Laura M" w:date="2024-10-31T19:07:00Z">
            <w:rPr>
              <w:ins w:id="946" w:author="Laura M" w:date="2024-10-31T19:06:00Z"/>
              <w:rFonts w:asciiTheme="minorHAnsi" w:eastAsiaTheme="minorEastAsia" w:hAnsiTheme="minorHAnsi" w:cstheme="minorBidi"/>
              <w:sz w:val="22"/>
              <w:szCs w:val="22"/>
            </w:rPr>
          </w:rPrChange>
        </w:rPr>
        <w:pPrChange w:id="947" w:author="Laura M" w:date="2024-10-31T19:07:00Z">
          <w:pPr>
            <w:pStyle w:val="NormalWeb"/>
            <w:numPr>
              <w:numId w:val="4"/>
            </w:numPr>
            <w:ind w:left="1080" w:hanging="360"/>
          </w:pPr>
        </w:pPrChange>
      </w:pPr>
      <m:oMath>
        <m:r>
          <w:rPr>
            <w:rFonts w:ascii="Cambria Math" w:eastAsiaTheme="minorHAnsi" w:hAnsi="Cambria Math" w:cs="Calibri"/>
            <w:sz w:val="22"/>
            <w:szCs w:val="22"/>
          </w:rPr>
          <m:t xml:space="preserve">3.5× </m:t>
        </m:r>
        <m:sSup>
          <m:sSupPr>
            <m:ctrlPr>
              <w:rPr>
                <w:rFonts w:ascii="Cambria Math" w:eastAsiaTheme="minorHAnsi" w:hAnsi="Cambria Math" w:cs="Calibri"/>
                <w:i/>
                <w:sz w:val="22"/>
                <w:szCs w:val="22"/>
              </w:rPr>
            </m:ctrlPr>
          </m:sSupPr>
          <m:e>
            <m:r>
              <w:rPr>
                <w:rFonts w:ascii="Cambria Math" w:eastAsiaTheme="minorHAnsi" w:hAnsi="Cambria Math" w:cs="Calibri"/>
                <w:sz w:val="22"/>
                <w:szCs w:val="22"/>
              </w:rPr>
              <m:t>10</m:t>
            </m:r>
          </m:e>
          <m:sup>
            <m:d>
              <m:dPr>
                <m:begChr m:val="{"/>
                <m:endChr m:val="}"/>
                <m:ctrlPr>
                  <w:rPr>
                    <w:rFonts w:ascii="Cambria Math" w:eastAsiaTheme="minorHAnsi" w:hAnsi="Cambria Math" w:cs="Calibri"/>
                    <w:i/>
                    <w:sz w:val="22"/>
                    <w:szCs w:val="22"/>
                  </w:rPr>
                </m:ctrlPr>
              </m:dPr>
              <m:e>
                <m:r>
                  <w:rPr>
                    <w:rFonts w:ascii="Cambria Math" w:eastAsiaTheme="minorHAnsi" w:hAnsi="Cambria Math" w:cs="Calibri"/>
                    <w:sz w:val="22"/>
                    <w:szCs w:val="22"/>
                  </w:rPr>
                  <m:t>4</m:t>
                </m:r>
              </m:e>
            </m:d>
          </m:sup>
        </m:sSup>
        <m:r>
          <m:rPr>
            <m:sty m:val="p"/>
          </m:rPr>
          <w:rPr>
            <w:rFonts w:ascii="Cambria Math" w:eastAsiaTheme="minorHAnsi" w:hAnsi="Cambria Math" w:cs="Calibri"/>
            <w:sz w:val="22"/>
            <w:szCs w:val="22"/>
          </w:rPr>
          <m:t>grams</m:t>
        </m:r>
      </m:oMath>
    </w:p>
    <w:p w14:paraId="50F5D087" w14:textId="1E3C1B6D" w:rsidR="002E32F4" w:rsidRDefault="002E32F4">
      <w:pPr>
        <w:pStyle w:val="ListParagraph"/>
        <w:numPr>
          <w:ilvl w:val="0"/>
          <w:numId w:val="3"/>
        </w:numPr>
        <w:rPr>
          <w:ins w:id="948" w:author="Laura M" w:date="2024-10-31T19:08:00Z"/>
          <w:rFonts w:ascii="Calibri" w:hAnsi="Calibri" w:cs="Calibri"/>
        </w:rPr>
        <w:pPrChange w:id="949" w:author="Laura M" w:date="2024-10-31T19:08:00Z">
          <w:pPr>
            <w:pStyle w:val="ListParagraph"/>
          </w:pPr>
        </w:pPrChange>
      </w:pPr>
      <w:ins w:id="950" w:author="Laura M" w:date="2024-10-31T19:06:00Z">
        <w:r w:rsidRPr="002E32F4">
          <w:rPr>
            <w:rFonts w:ascii="Calibri" w:hAnsi="Calibri" w:cs="Calibri"/>
            <w:rPrChange w:id="951" w:author="Laura M" w:date="2024-10-31T19:07:00Z">
              <w:rPr/>
            </w:rPrChange>
          </w:rPr>
          <w:t>Express the densities of the solid and the liquid you calculated in kg/l and g/ml</w:t>
        </w:r>
      </w:ins>
    </w:p>
    <w:p w14:paraId="03A02767" w14:textId="69933F71" w:rsidR="002E32F4" w:rsidRPr="002E32F4" w:rsidDel="002E32F4" w:rsidRDefault="002E32F4">
      <w:pPr>
        <w:pStyle w:val="ListParagraph"/>
        <w:numPr>
          <w:ilvl w:val="0"/>
          <w:numId w:val="3"/>
        </w:numPr>
        <w:tabs>
          <w:tab w:val="left" w:pos="720"/>
        </w:tabs>
        <w:rPr>
          <w:del w:id="952" w:author="Laura M" w:date="2024-10-31T19:07:00Z"/>
          <w:rFonts w:ascii="Calibri" w:hAnsi="Calibri" w:cs="Calibri"/>
          <w:rPrChange w:id="953" w:author="Laura M" w:date="2024-10-31T19:08:00Z">
            <w:rPr>
              <w:del w:id="954" w:author="Laura M" w:date="2024-10-31T19:07:00Z"/>
              <w:rFonts w:eastAsiaTheme="minorEastAsia"/>
            </w:rPr>
          </w:rPrChange>
        </w:rPr>
        <w:pPrChange w:id="955" w:author="Laura M" w:date="2024-10-31T19:08:00Z">
          <w:pPr>
            <w:pStyle w:val="NormalWeb"/>
            <w:numPr>
              <w:numId w:val="4"/>
            </w:numPr>
            <w:ind w:left="1080" w:hanging="360"/>
          </w:pPr>
        </w:pPrChange>
      </w:pPr>
      <w:ins w:id="956" w:author="Laura M" w:date="2024-10-31T19:06:00Z">
        <w:r w:rsidRPr="002E32F4">
          <w:rPr>
            <w:rFonts w:ascii="Calibri" w:hAnsi="Calibri" w:cs="Calibri"/>
            <w:rPrChange w:id="957" w:author="Laura M" w:date="2024-10-31T19:08:00Z">
              <w:rPr/>
            </w:rPrChange>
          </w:rPr>
          <w:t>Design a scenario where you would need to convert units (e.g., from meters to kilometers) and apply scientific notation to express your answer. What steps would you take?</w:t>
        </w:r>
      </w:ins>
    </w:p>
    <w:p w14:paraId="13F4149D" w14:textId="16B4A266" w:rsidR="001429C8" w:rsidDel="002E32F4" w:rsidRDefault="001429C8">
      <w:pPr>
        <w:pStyle w:val="ListParagraph"/>
        <w:numPr>
          <w:ilvl w:val="0"/>
          <w:numId w:val="3"/>
        </w:numPr>
        <w:rPr>
          <w:del w:id="958" w:author="Laura M" w:date="2024-10-31T19:07:00Z"/>
        </w:rPr>
        <w:pPrChange w:id="959" w:author="Laura M" w:date="2024-10-31T19:08:00Z">
          <w:pPr>
            <w:pStyle w:val="ListParagraph"/>
          </w:pPr>
        </w:pPrChange>
      </w:pPr>
    </w:p>
    <w:p w14:paraId="05F1689C" w14:textId="77777777" w:rsidR="00043E1B" w:rsidRDefault="00043E1B">
      <w:pPr>
        <w:pStyle w:val="ListParagraph"/>
        <w:numPr>
          <w:ilvl w:val="0"/>
          <w:numId w:val="3"/>
        </w:numPr>
        <w:rPr>
          <w:ins w:id="960" w:author="Laura M" w:date="2024-10-31T17:40:00Z"/>
        </w:rPr>
        <w:pPrChange w:id="961" w:author="Laura M" w:date="2024-10-31T19:08:00Z">
          <w:pPr>
            <w:pStyle w:val="NoSpacing"/>
          </w:pPr>
        </w:pPrChange>
      </w:pPr>
    </w:p>
    <w:p w14:paraId="15C794B1" w14:textId="77777777" w:rsidR="005C2513" w:rsidRDefault="005C2513" w:rsidP="00905E24">
      <w:pPr>
        <w:pStyle w:val="ListParagraph"/>
      </w:pPr>
    </w:p>
    <w:p w14:paraId="24A012FC" w14:textId="77777777" w:rsidR="005C2513" w:rsidRPr="005C2513" w:rsidRDefault="005C2513" w:rsidP="005C2513">
      <w:pPr>
        <w:pStyle w:val="Heading2"/>
      </w:pPr>
      <w:r w:rsidRPr="00DA2409">
        <w:t xml:space="preserve">Going Beyond! </w:t>
      </w:r>
    </w:p>
    <w:p w14:paraId="2C05085E" w14:textId="77777777" w:rsidR="005C2513" w:rsidRDefault="005C2513" w:rsidP="005C2513">
      <w:r>
        <w:t>Scientific notation and unit conversion are not only essential in the lab but play a vital role in many aspects of our daily lives. These concepts simplify calculations involving extremely large or small numbers, which we encounter in fields such as astronomy, engineering, and finance. For example, when discussing the vast distances between planets or the minute measurements in nanotechnology, scientific notation makes these numbers easier to manage and understand. In finance, it helps simplify large transactions or population statistics.</w:t>
      </w:r>
    </w:p>
    <w:p w14:paraId="581EC82D" w14:textId="77777777" w:rsidR="005C2513" w:rsidRDefault="005C2513" w:rsidP="005C2513"/>
    <w:p w14:paraId="2FF251DF" w14:textId="77777777" w:rsidR="005C2513" w:rsidRDefault="005C2513" w:rsidP="005C2513">
      <w:r>
        <w:t>Unit conversion is equally important in areas such as travel, where converting between miles and kilometers is crucial, or in cooking, where recipes might require switching between grams, ounces, or cups. Understanding how to accurately convert units helps ensure consistency, whether you're following a recipe or determining the correct dosage of medicine.</w:t>
      </w:r>
    </w:p>
    <w:p w14:paraId="7E3BA496" w14:textId="77777777" w:rsidR="005C2513" w:rsidRDefault="005C2513" w:rsidP="005C2513"/>
    <w:p w14:paraId="512600C2" w14:textId="77777777" w:rsidR="00E03309" w:rsidRDefault="005C2513" w:rsidP="005C2513">
      <w:r>
        <w:t>In the context of sustainability and environmental awareness, converting energy usage data or carbon footprints from different units allows individuals and organizations to measure their impact on the environment more clearly. Mastering scientific notation and unit conversion empowers people to make informed decisions in both everyday tasks and critical global issues, contributing to a better understanding of the world.</w:t>
      </w:r>
    </w:p>
    <w:p w14:paraId="39F7EC77" w14:textId="77777777" w:rsidR="00E03309" w:rsidRPr="00E03309" w:rsidRDefault="00E03309" w:rsidP="00E03309"/>
    <w:sectPr w:rsidR="00E03309" w:rsidRPr="00E033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4" w:author="Laura M" w:date="2024-10-30T10:18:00Z" w:initials="LM">
    <w:p w14:paraId="1445C53F" w14:textId="5A1C1D2E" w:rsidR="00EF3AF5" w:rsidRDefault="00EF3AF5" w:rsidP="00EF3AF5">
      <w:r>
        <w:rPr>
          <w:rStyle w:val="CommentReference"/>
        </w:rPr>
        <w:annotationRef/>
      </w:r>
      <w:r>
        <w:rPr>
          <w:color w:val="000000"/>
          <w:sz w:val="20"/>
          <w:szCs w:val="20"/>
        </w:rPr>
        <w:t>Don’t use a concept the students yet do not know about</w:t>
      </w:r>
    </w:p>
  </w:comment>
  <w:comment w:id="104" w:author="Laura M" w:date="2024-10-30T10:31:00Z" w:initials="LM">
    <w:p w14:paraId="2BCB09FD" w14:textId="77777777" w:rsidR="0043777D" w:rsidRDefault="0043777D" w:rsidP="0043777D">
      <w:r>
        <w:rPr>
          <w:rStyle w:val="CommentReference"/>
        </w:rPr>
        <w:annotationRef/>
      </w:r>
      <w:r>
        <w:rPr>
          <w:color w:val="000000"/>
          <w:sz w:val="20"/>
          <w:szCs w:val="20"/>
        </w:rPr>
        <w:t>Replace with an engaging header either related to the case or related to the content.</w:t>
      </w:r>
    </w:p>
  </w:comment>
  <w:comment w:id="108" w:author="Laura M" w:date="2024-10-30T10:31:00Z" w:initials="LM">
    <w:p w14:paraId="628242F4" w14:textId="77777777" w:rsidR="0035232B" w:rsidRDefault="0035232B" w:rsidP="0035232B">
      <w:r>
        <w:rPr>
          <w:rStyle w:val="CommentReference"/>
        </w:rPr>
        <w:annotationRef/>
      </w:r>
      <w:r>
        <w:rPr>
          <w:color w:val="000000"/>
          <w:sz w:val="20"/>
          <w:szCs w:val="20"/>
        </w:rPr>
        <w:t>Too choppy</w:t>
      </w:r>
    </w:p>
  </w:comment>
  <w:comment w:id="120" w:author="Laura M" w:date="2024-10-30T10:32:00Z" w:initials="LM">
    <w:p w14:paraId="2CF3F5BF" w14:textId="77777777" w:rsidR="0035232B" w:rsidRDefault="0035232B" w:rsidP="0035232B">
      <w:r>
        <w:rPr>
          <w:rStyle w:val="CommentReference"/>
        </w:rPr>
        <w:annotationRef/>
      </w:r>
      <w:r>
        <w:rPr>
          <w:color w:val="000000"/>
          <w:sz w:val="20"/>
          <w:szCs w:val="20"/>
        </w:rPr>
        <w:t>What are students supposed to do with these questions?</w:t>
      </w:r>
    </w:p>
  </w:comment>
  <w:comment w:id="186" w:author="Laura M" w:date="2024-10-30T10:39:00Z" w:initials="LM">
    <w:p w14:paraId="7B249BC5" w14:textId="77777777" w:rsidR="00620474" w:rsidRDefault="00620474" w:rsidP="00620474">
      <w:r>
        <w:rPr>
          <w:rStyle w:val="CommentReference"/>
        </w:rPr>
        <w:annotationRef/>
      </w:r>
      <w:r>
        <w:rPr>
          <w:color w:val="000000"/>
          <w:sz w:val="20"/>
          <w:szCs w:val="20"/>
        </w:rPr>
        <w:t>Not being used in the experiment</w:t>
      </w:r>
    </w:p>
  </w:comment>
  <w:comment w:id="193" w:author="Laura M" w:date="2024-10-30T10:39:00Z" w:initials="LM">
    <w:p w14:paraId="4678BE97" w14:textId="77777777" w:rsidR="00620474" w:rsidRDefault="00620474" w:rsidP="00620474">
      <w:r>
        <w:rPr>
          <w:rStyle w:val="CommentReference"/>
        </w:rPr>
        <w:annotationRef/>
      </w:r>
      <w:r>
        <w:rPr>
          <w:color w:val="000000"/>
          <w:sz w:val="20"/>
          <w:szCs w:val="20"/>
        </w:rPr>
        <w:t>Not being used in the experiment</w:t>
      </w:r>
    </w:p>
  </w:comment>
  <w:comment w:id="286" w:author="Laura M" w:date="2024-10-31T17:27:00Z" w:initials="LM">
    <w:p w14:paraId="0DCF4AA3" w14:textId="77777777" w:rsidR="00970B8E" w:rsidRDefault="00970B8E" w:rsidP="00970B8E">
      <w:r>
        <w:rPr>
          <w:rStyle w:val="CommentReference"/>
        </w:rPr>
        <w:annotationRef/>
      </w:r>
      <w:r>
        <w:rPr>
          <w:color w:val="000000"/>
          <w:sz w:val="20"/>
          <w:szCs w:val="20"/>
        </w:rPr>
        <w:t>https://www.shutterstock.com/image-vector/international-system-basic-physical-units-education-2411816625</w:t>
      </w:r>
    </w:p>
  </w:comment>
  <w:comment w:id="361" w:author="Laura M" w:date="2024-10-30T10:33:00Z" w:initials="LM">
    <w:p w14:paraId="5DB3FD75" w14:textId="488C9FF7" w:rsidR="0035232B" w:rsidRDefault="0035232B" w:rsidP="0035232B">
      <w:r>
        <w:rPr>
          <w:rStyle w:val="CommentReference"/>
        </w:rPr>
        <w:annotationRef/>
      </w:r>
      <w:r>
        <w:rPr>
          <w:color w:val="000000"/>
          <w:sz w:val="20"/>
          <w:szCs w:val="20"/>
        </w:rPr>
        <w:t>Students yet do not know what this is</w:t>
      </w:r>
    </w:p>
  </w:comment>
  <w:comment w:id="362" w:author="Laura M" w:date="2024-10-30T10:34:00Z" w:initials="LM">
    <w:p w14:paraId="7C4760AB" w14:textId="77777777" w:rsidR="0035232B" w:rsidRDefault="0035232B" w:rsidP="0035232B">
      <w:r>
        <w:rPr>
          <w:rStyle w:val="CommentReference"/>
        </w:rPr>
        <w:annotationRef/>
      </w:r>
      <w:r>
        <w:rPr>
          <w:color w:val="000000"/>
          <w:sz w:val="20"/>
          <w:szCs w:val="20"/>
        </w:rPr>
        <w:t>Why do they need to convert units? It feels as if this is included here just to meet the requirements of the S&amp;S, but it does not flow with the account of the case.</w:t>
      </w:r>
    </w:p>
  </w:comment>
  <w:comment w:id="369" w:author="Laura M" w:date="2024-10-31T17:52:00Z" w:initials="LM">
    <w:p w14:paraId="67ECF0F0" w14:textId="77777777" w:rsidR="00537522" w:rsidRDefault="00537522" w:rsidP="00537522">
      <w:r>
        <w:rPr>
          <w:rStyle w:val="CommentReference"/>
        </w:rPr>
        <w:annotationRef/>
      </w:r>
      <w:hyperlink r:id="rId1" w:history="1">
        <w:r w:rsidRPr="009F37D4">
          <w:rPr>
            <w:rStyle w:val="Hyperlink"/>
            <w:sz w:val="20"/>
            <w:szCs w:val="20"/>
          </w:rPr>
          <w:t>https://www.shutterstock.com/image-generated/threedimensional-lead-cube-on-white-background-2531056653</w:t>
        </w:r>
      </w:hyperlink>
      <w:r>
        <w:rPr>
          <w:color w:val="000000"/>
          <w:sz w:val="20"/>
          <w:szCs w:val="20"/>
        </w:rPr>
        <w:t xml:space="preserve"> Image will be modified to highlight the length of each side of the cube</w:t>
      </w:r>
    </w:p>
  </w:comment>
  <w:comment w:id="389" w:author="Laura M" w:date="2024-10-30T10:34:00Z" w:initials="LM">
    <w:p w14:paraId="69F6DBAC" w14:textId="208EDD87" w:rsidR="0035232B" w:rsidRDefault="0035232B" w:rsidP="0035232B">
      <w:r>
        <w:rPr>
          <w:rStyle w:val="CommentReference"/>
        </w:rPr>
        <w:annotationRef/>
      </w:r>
      <w:r>
        <w:rPr>
          <w:color w:val="000000"/>
          <w:sz w:val="20"/>
          <w:szCs w:val="20"/>
        </w:rPr>
        <w:t>Number the progress checks so that they can be correlated to the TG</w:t>
      </w:r>
    </w:p>
  </w:comment>
  <w:comment w:id="395" w:author="Laura M" w:date="2024-10-30T10:36:00Z" w:initials="LM">
    <w:p w14:paraId="5F4B78CA" w14:textId="77777777" w:rsidR="0035232B" w:rsidRDefault="0035232B" w:rsidP="0035232B">
      <w:r>
        <w:rPr>
          <w:rStyle w:val="CommentReference"/>
        </w:rPr>
        <w:annotationRef/>
      </w:r>
      <w:r>
        <w:rPr>
          <w:color w:val="000000"/>
          <w:sz w:val="20"/>
          <w:szCs w:val="20"/>
        </w:rPr>
        <w:t>You did not yet explain what this is but you are already asking students about it.</w:t>
      </w:r>
    </w:p>
  </w:comment>
  <w:comment w:id="399" w:author="Laura M" w:date="2024-10-30T10:36:00Z" w:initials="LM">
    <w:p w14:paraId="1E789A8C" w14:textId="77777777" w:rsidR="0035232B" w:rsidRDefault="0035232B" w:rsidP="0035232B">
      <w:r>
        <w:rPr>
          <w:rStyle w:val="CommentReference"/>
        </w:rPr>
        <w:annotationRef/>
      </w:r>
      <w:r>
        <w:rPr>
          <w:color w:val="000000"/>
          <w:sz w:val="20"/>
          <w:szCs w:val="20"/>
        </w:rPr>
        <w:t>Likewise, students would have no idea what you are talking about here</w:t>
      </w:r>
    </w:p>
  </w:comment>
  <w:comment w:id="393" w:author="Laura M" w:date="2024-10-30T10:35:00Z" w:initials="LM">
    <w:p w14:paraId="41EC2B2D" w14:textId="3EA26DC0" w:rsidR="0035232B" w:rsidRDefault="0035232B" w:rsidP="0035232B">
      <w:r>
        <w:rPr>
          <w:rStyle w:val="CommentReference"/>
        </w:rPr>
        <w:annotationRef/>
      </w:r>
      <w:r>
        <w:rPr>
          <w:color w:val="000000"/>
          <w:sz w:val="20"/>
          <w:szCs w:val="20"/>
        </w:rPr>
        <w:t>Number the q’s</w:t>
      </w:r>
    </w:p>
  </w:comment>
  <w:comment w:id="406" w:author="Laura M" w:date="2024-10-30T10:42:00Z" w:initials="LM">
    <w:p w14:paraId="2F364CB5" w14:textId="77777777" w:rsidR="00B94661" w:rsidRDefault="00B94661" w:rsidP="00B94661">
      <w:r>
        <w:rPr>
          <w:rStyle w:val="CommentReference"/>
        </w:rPr>
        <w:annotationRef/>
      </w:r>
      <w:r>
        <w:rPr>
          <w:color w:val="000000"/>
          <w:sz w:val="20"/>
          <w:szCs w:val="20"/>
        </w:rPr>
        <w:t>The client prefers to have 2 versions of each lab: an open lab and a guided lab. As written, this is a guided lab and should go in the TG as Differentiated Instruction for Students of Determination. Rewrite this lab to make it open lab in which students reflect on prior knowledge from earlier grades and design the procedure, data collection, analysis, etc.</w:t>
      </w:r>
    </w:p>
  </w:comment>
  <w:comment w:id="407" w:author="Laura M" w:date="2024-10-30T10:37:00Z" w:initials="LM">
    <w:p w14:paraId="409EC244" w14:textId="3FBF9FC2" w:rsidR="0035232B" w:rsidRDefault="0035232B" w:rsidP="0035232B">
      <w:r>
        <w:rPr>
          <w:rStyle w:val="CommentReference"/>
        </w:rPr>
        <w:annotationRef/>
      </w:r>
      <w:r>
        <w:rPr>
          <w:color w:val="000000"/>
          <w:sz w:val="20"/>
          <w:szCs w:val="20"/>
        </w:rPr>
        <w:t>This should be the header, rather than Pathfinder, but make the case to introduce the lab; otherwise it feels disjoint.</w:t>
      </w:r>
    </w:p>
  </w:comment>
  <w:comment w:id="424" w:author="Laura M" w:date="2024-10-30T10:39:00Z" w:initials="LM">
    <w:p w14:paraId="5C70010E" w14:textId="77777777" w:rsidR="0035232B" w:rsidRDefault="0035232B" w:rsidP="0035232B">
      <w:r>
        <w:rPr>
          <w:rStyle w:val="CommentReference"/>
        </w:rPr>
        <w:annotationRef/>
      </w:r>
      <w:r>
        <w:rPr>
          <w:color w:val="000000"/>
          <w:sz w:val="20"/>
          <w:szCs w:val="20"/>
        </w:rPr>
        <w:t>Not being used in the experiment</w:t>
      </w:r>
    </w:p>
  </w:comment>
  <w:comment w:id="433" w:author="Laura M" w:date="2024-10-30T10:39:00Z" w:initials="LM">
    <w:p w14:paraId="6139E118" w14:textId="77777777" w:rsidR="0035232B" w:rsidRDefault="0035232B" w:rsidP="0035232B">
      <w:r>
        <w:rPr>
          <w:rStyle w:val="CommentReference"/>
        </w:rPr>
        <w:annotationRef/>
      </w:r>
      <w:r>
        <w:rPr>
          <w:color w:val="000000"/>
          <w:sz w:val="20"/>
          <w:szCs w:val="20"/>
        </w:rPr>
        <w:t>Not being used in the experiment</w:t>
      </w:r>
    </w:p>
  </w:comment>
  <w:comment w:id="470" w:author="Laura M" w:date="2024-10-30T10:39:00Z" w:initials="LM">
    <w:p w14:paraId="0FFAD1A1" w14:textId="2C7F2E04" w:rsidR="0035232B" w:rsidRDefault="0035232B" w:rsidP="0035232B">
      <w:r>
        <w:rPr>
          <w:rStyle w:val="CommentReference"/>
        </w:rPr>
        <w:annotationRef/>
      </w:r>
      <w:r>
        <w:rPr>
          <w:color w:val="000000"/>
          <w:sz w:val="20"/>
          <w:szCs w:val="20"/>
        </w:rPr>
        <w:t>You did not explain yet how to do this. How are students supposed to do it?</w:t>
      </w:r>
    </w:p>
  </w:comment>
  <w:comment w:id="488" w:author="Laura M" w:date="2024-10-30T11:01:00Z" w:initials="LM">
    <w:p w14:paraId="00BEA367" w14:textId="77777777" w:rsidR="00D3373A" w:rsidRDefault="00D3373A" w:rsidP="00D3373A">
      <w:r>
        <w:rPr>
          <w:rStyle w:val="CommentReference"/>
        </w:rPr>
        <w:annotationRef/>
      </w:r>
      <w:r>
        <w:rPr>
          <w:color w:val="000000"/>
          <w:sz w:val="20"/>
          <w:szCs w:val="20"/>
        </w:rPr>
        <w:t>Poor explanation, not enough for students to understand how to use it, especially positive and negative powers of 10. This, which is the core of the lesson, should take not less that 2 pages, with examples.</w:t>
      </w:r>
    </w:p>
  </w:comment>
  <w:comment w:id="482" w:author="Laura M" w:date="2024-10-30T10:44:00Z" w:initials="LM">
    <w:p w14:paraId="5FD2A6B6" w14:textId="56716DD1" w:rsidR="00B94661" w:rsidRDefault="00B94661" w:rsidP="00B94661">
      <w:r>
        <w:rPr>
          <w:rStyle w:val="CommentReference"/>
        </w:rPr>
        <w:annotationRef/>
      </w:r>
      <w:r>
        <w:rPr>
          <w:color w:val="000000"/>
          <w:sz w:val="20"/>
          <w:szCs w:val="20"/>
        </w:rPr>
        <w:t>This whole explanation should go before the lab, because students need this information to do the lab. If they do not have it, they cannot do the lab and if it is presented after the lab, it is no longer relevant to them.</w:t>
      </w:r>
    </w:p>
  </w:comment>
  <w:comment w:id="506" w:author="Laura M" w:date="2024-10-30T10:46:00Z" w:initials="LM">
    <w:p w14:paraId="64E1053F" w14:textId="77777777" w:rsidR="00B94661" w:rsidRDefault="00B94661" w:rsidP="00B94661">
      <w:r>
        <w:rPr>
          <w:rStyle w:val="CommentReference"/>
        </w:rPr>
        <w:annotationRef/>
      </w:r>
      <w:r>
        <w:rPr>
          <w:color w:val="000000"/>
          <w:sz w:val="20"/>
          <w:szCs w:val="20"/>
        </w:rPr>
        <w:t>Why are you presenting Ampere here? We are not talking about electricity at all. I know, it is in the S&amp;S (because the client added it) but it is really unrelated to the lesson. So you have to make a choice: either ignore it for the benefit of coherence in the lesson or present it last (not first!) just as an additional example of other units after you present units that are relevant to the lesson such as units of mass, units of length, etc.</w:t>
      </w:r>
    </w:p>
  </w:comment>
  <w:comment w:id="512" w:author="Laura M" w:date="2024-10-30T10:48:00Z" w:initials="LM">
    <w:p w14:paraId="6989D50B" w14:textId="77777777" w:rsidR="00B94661" w:rsidRDefault="00B94661" w:rsidP="00B94661">
      <w:r>
        <w:rPr>
          <w:rStyle w:val="CommentReference"/>
        </w:rPr>
        <w:annotationRef/>
      </w:r>
      <w:r>
        <w:rPr>
          <w:color w:val="000000"/>
          <w:sz w:val="20"/>
          <w:szCs w:val="20"/>
        </w:rPr>
        <w:t>Again, what is this question doing here? Is it a header for a section where you will explain this question? Are students supposed to answer it?</w:t>
      </w:r>
    </w:p>
  </w:comment>
  <w:comment w:id="519" w:author="Laura M" w:date="2024-10-30T10:49:00Z" w:initials="LM">
    <w:p w14:paraId="7DE150FB" w14:textId="77777777" w:rsidR="00B94661" w:rsidRDefault="00B94661" w:rsidP="00B94661">
      <w:r>
        <w:rPr>
          <w:rStyle w:val="CommentReference"/>
        </w:rPr>
        <w:annotationRef/>
      </w:r>
      <w:r>
        <w:rPr>
          <w:color w:val="000000"/>
          <w:sz w:val="20"/>
          <w:szCs w:val="20"/>
        </w:rPr>
        <w:t>Same as before</w:t>
      </w:r>
    </w:p>
  </w:comment>
  <w:comment w:id="525" w:author="Laura M" w:date="2024-10-30T10:49:00Z" w:initials="LM">
    <w:p w14:paraId="720784AF" w14:textId="77777777" w:rsidR="00B94661" w:rsidRDefault="00B94661" w:rsidP="00B94661">
      <w:r>
        <w:rPr>
          <w:rStyle w:val="CommentReference"/>
        </w:rPr>
        <w:annotationRef/>
      </w:r>
      <w:r>
        <w:rPr>
          <w:color w:val="000000"/>
          <w:sz w:val="20"/>
          <w:szCs w:val="20"/>
        </w:rPr>
        <w:t>Same as said for ampere before</w:t>
      </w:r>
    </w:p>
  </w:comment>
  <w:comment w:id="600" w:author="Laura M" w:date="2024-10-31T18:05:00Z" w:initials="LM">
    <w:p w14:paraId="20A59A3B" w14:textId="77777777" w:rsidR="00986963" w:rsidRDefault="00986963" w:rsidP="00986963">
      <w:r>
        <w:rPr>
          <w:rStyle w:val="CommentReference"/>
        </w:rPr>
        <w:annotationRef/>
      </w:r>
      <w:hyperlink r:id="rId2" w:history="1">
        <w:r w:rsidRPr="006915BF">
          <w:rPr>
            <w:rStyle w:val="Hyperlink"/>
            <w:sz w:val="20"/>
            <w:szCs w:val="20"/>
          </w:rPr>
          <w:t>https://www.shutterstock.com/image-vector/metric-units-mass-conversion-chart-2250713053</w:t>
        </w:r>
      </w:hyperlink>
      <w:r>
        <w:rPr>
          <w:sz w:val="20"/>
          <w:szCs w:val="20"/>
        </w:rPr>
        <w:t xml:space="preserve">. </w:t>
      </w:r>
    </w:p>
  </w:comment>
  <w:comment w:id="603" w:author="Laura M" w:date="2024-10-31T18:03:00Z" w:initials="LM">
    <w:p w14:paraId="47078895" w14:textId="31003176" w:rsidR="00986963" w:rsidRDefault="00986963" w:rsidP="00986963">
      <w:r>
        <w:rPr>
          <w:rStyle w:val="CommentReference"/>
        </w:rPr>
        <w:annotationRef/>
      </w:r>
      <w:r>
        <w:rPr>
          <w:color w:val="000000"/>
          <w:sz w:val="20"/>
          <w:szCs w:val="20"/>
        </w:rPr>
        <w:t>https://www.shutterstock.com/image-vector/conversion-units-measurement-metric-chart-length-2250708941</w:t>
      </w:r>
    </w:p>
  </w:comment>
  <w:comment w:id="817" w:author="Laura M" w:date="2024-10-30T10:52:00Z" w:initials="LM">
    <w:p w14:paraId="20493F64" w14:textId="79E0F8C7" w:rsidR="00D3373A" w:rsidRDefault="00D3373A" w:rsidP="00D3373A">
      <w:r>
        <w:rPr>
          <w:rStyle w:val="CommentReference"/>
        </w:rPr>
        <w:annotationRef/>
      </w:r>
      <w:r>
        <w:rPr>
          <w:color w:val="000000"/>
          <w:sz w:val="20"/>
          <w:szCs w:val="20"/>
        </w:rPr>
        <w:t>What conversion factor? Students do not know what this is</w:t>
      </w:r>
    </w:p>
  </w:comment>
  <w:comment w:id="823" w:author="Madhuri Malani" w:date="2024-10-17T12:02:00Z" w:initials="Madhuri M">
    <w:p w14:paraId="2D9C6D0F" w14:textId="2D997A66" w:rsidR="00816E64" w:rsidRDefault="00816E64">
      <w:pPr>
        <w:pStyle w:val="CommentText"/>
      </w:pPr>
      <w:r>
        <w:rPr>
          <w:rStyle w:val="CommentReference"/>
        </w:rPr>
        <w:annotationRef/>
      </w:r>
      <w:r>
        <w:t xml:space="preserve">Shutterstock ID: </w:t>
      </w:r>
      <w:r w:rsidRPr="00816E64">
        <w:t>1928146259</w:t>
      </w:r>
      <w:r>
        <w:t xml:space="preserve"> </w:t>
      </w:r>
    </w:p>
    <w:p w14:paraId="6510A7E9" w14:textId="77777777" w:rsidR="00816E64" w:rsidRDefault="00816E64">
      <w:pPr>
        <w:pStyle w:val="CommentText"/>
      </w:pPr>
      <w:r>
        <w:t>Art Briefs: Create a similar image for density unit conversions, the conversions are given above I the text and can be discussed in detail later</w:t>
      </w:r>
    </w:p>
  </w:comment>
  <w:comment w:id="827" w:author="Laura M" w:date="2024-10-30T10:53:00Z" w:initials="LM">
    <w:p w14:paraId="6F7B0FFF" w14:textId="77777777" w:rsidR="00D3373A" w:rsidRDefault="00D3373A" w:rsidP="00D3373A">
      <w:r>
        <w:rPr>
          <w:rStyle w:val="CommentReference"/>
        </w:rPr>
        <w:annotationRef/>
      </w:r>
      <w:r>
        <w:rPr>
          <w:color w:val="000000"/>
          <w:sz w:val="20"/>
          <w:szCs w:val="20"/>
        </w:rPr>
        <w:t>What is the purpose of this question here?</w:t>
      </w:r>
    </w:p>
  </w:comment>
  <w:comment w:id="838" w:author="Laura M" w:date="2024-10-30T10:54:00Z" w:initials="LM">
    <w:p w14:paraId="60716613" w14:textId="77777777" w:rsidR="00D3373A" w:rsidRDefault="00D3373A" w:rsidP="00D3373A">
      <w:r>
        <w:rPr>
          <w:rStyle w:val="CommentReference"/>
        </w:rPr>
        <w:annotationRef/>
      </w:r>
      <w:r>
        <w:rPr>
          <w:color w:val="000000"/>
          <w:sz w:val="20"/>
          <w:szCs w:val="20"/>
        </w:rPr>
        <w:t>DOK levels go in TG, not it SB</w:t>
      </w:r>
    </w:p>
  </w:comment>
  <w:comment w:id="857" w:author="Laura M" w:date="2024-10-30T10:56:00Z" w:initials="LM">
    <w:p w14:paraId="20A0097C" w14:textId="77777777" w:rsidR="00D3373A" w:rsidRDefault="00D3373A" w:rsidP="00D3373A">
      <w:r>
        <w:rPr>
          <w:rStyle w:val="CommentReference"/>
        </w:rPr>
        <w:annotationRef/>
      </w:r>
      <w:r>
        <w:rPr>
          <w:color w:val="000000"/>
          <w:sz w:val="20"/>
          <w:szCs w:val="20"/>
        </w:rPr>
        <w:t>Is this the lesson check? 6 questions for a Progress Check is too many</w:t>
      </w:r>
    </w:p>
  </w:comment>
  <w:comment w:id="891" w:author="Laura M" w:date="2024-10-30T10:57:00Z" w:initials="LM">
    <w:p w14:paraId="5D79FCE1" w14:textId="77777777" w:rsidR="00D3373A" w:rsidRDefault="00D3373A" w:rsidP="00D3373A">
      <w:r>
        <w:rPr>
          <w:rStyle w:val="CommentReference"/>
        </w:rPr>
        <w:annotationRef/>
      </w:r>
      <w:r>
        <w:rPr>
          <w:color w:val="000000"/>
          <w:sz w:val="20"/>
          <w:szCs w:val="20"/>
        </w:rPr>
        <w:t>No need to preface, the students know that the forensic chemist is related to the bracelet</w:t>
      </w:r>
    </w:p>
  </w:comment>
  <w:comment w:id="921" w:author="Laura M" w:date="2024-10-30T10:58:00Z" w:initials="LM">
    <w:p w14:paraId="390FBBE9" w14:textId="77777777" w:rsidR="00D3373A" w:rsidRDefault="00D3373A" w:rsidP="00D3373A">
      <w:r>
        <w:rPr>
          <w:rStyle w:val="CommentReference"/>
        </w:rPr>
        <w:annotationRef/>
      </w:r>
      <w:r>
        <w:rPr>
          <w:color w:val="000000"/>
          <w:sz w:val="20"/>
          <w:szCs w:val="20"/>
        </w:rPr>
        <w:t>Scientific notation is used for large and small number, not for 3 m and 2,5 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45C53F" w15:done="0"/>
  <w15:commentEx w15:paraId="2BCB09FD" w15:done="0"/>
  <w15:commentEx w15:paraId="628242F4" w15:done="0"/>
  <w15:commentEx w15:paraId="2CF3F5BF" w15:done="0"/>
  <w15:commentEx w15:paraId="7B249BC5" w15:done="0"/>
  <w15:commentEx w15:paraId="4678BE97" w15:done="0"/>
  <w15:commentEx w15:paraId="0DCF4AA3" w15:done="0"/>
  <w15:commentEx w15:paraId="5DB3FD75" w15:done="0"/>
  <w15:commentEx w15:paraId="7C4760AB" w15:done="0"/>
  <w15:commentEx w15:paraId="67ECF0F0" w15:done="0"/>
  <w15:commentEx w15:paraId="69F6DBAC" w15:done="0"/>
  <w15:commentEx w15:paraId="5F4B78CA" w15:done="0"/>
  <w15:commentEx w15:paraId="1E789A8C" w15:done="0"/>
  <w15:commentEx w15:paraId="41EC2B2D" w15:done="0"/>
  <w15:commentEx w15:paraId="2F364CB5" w15:done="0"/>
  <w15:commentEx w15:paraId="409EC244" w15:done="0"/>
  <w15:commentEx w15:paraId="5C70010E" w15:done="0"/>
  <w15:commentEx w15:paraId="6139E118" w15:done="0"/>
  <w15:commentEx w15:paraId="0FFAD1A1" w15:done="0"/>
  <w15:commentEx w15:paraId="00BEA367" w15:done="0"/>
  <w15:commentEx w15:paraId="5FD2A6B6" w15:done="0"/>
  <w15:commentEx w15:paraId="64E1053F" w15:done="0"/>
  <w15:commentEx w15:paraId="6989D50B" w15:done="0"/>
  <w15:commentEx w15:paraId="7DE150FB" w15:done="0"/>
  <w15:commentEx w15:paraId="720784AF" w15:done="0"/>
  <w15:commentEx w15:paraId="20A59A3B" w15:done="0"/>
  <w15:commentEx w15:paraId="47078895" w15:done="0"/>
  <w15:commentEx w15:paraId="20493F64" w15:done="0"/>
  <w15:commentEx w15:paraId="6510A7E9" w15:done="0"/>
  <w15:commentEx w15:paraId="6F7B0FFF" w15:done="0"/>
  <w15:commentEx w15:paraId="60716613" w15:done="0"/>
  <w15:commentEx w15:paraId="20A0097C" w15:done="0"/>
  <w15:commentEx w15:paraId="5D79FCE1" w15:done="0"/>
  <w15:commentEx w15:paraId="390FBB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28A5F1E" w16cex:dateUtc="2024-10-30T13:18:00Z"/>
  <w16cex:commentExtensible w16cex:durableId="74C862FE" w16cex:dateUtc="2024-10-30T13:31:00Z"/>
  <w16cex:commentExtensible w16cex:durableId="7C3182E3" w16cex:dateUtc="2024-10-30T13:31:00Z"/>
  <w16cex:commentExtensible w16cex:durableId="30DC016E" w16cex:dateUtc="2024-10-30T13:32:00Z"/>
  <w16cex:commentExtensible w16cex:durableId="3B241848" w16cex:dateUtc="2024-10-30T13:39:00Z"/>
  <w16cex:commentExtensible w16cex:durableId="27380572" w16cex:dateUtc="2024-10-30T13:39:00Z"/>
  <w16cex:commentExtensible w16cex:durableId="425135BF" w16cex:dateUtc="2024-10-31T20:27:00Z"/>
  <w16cex:commentExtensible w16cex:durableId="5E1B106A" w16cex:dateUtc="2024-10-30T13:33:00Z"/>
  <w16cex:commentExtensible w16cex:durableId="33552109" w16cex:dateUtc="2024-10-30T13:34:00Z"/>
  <w16cex:commentExtensible w16cex:durableId="0610A4BA" w16cex:dateUtc="2024-10-31T20:52:00Z"/>
  <w16cex:commentExtensible w16cex:durableId="329BD8B9" w16cex:dateUtc="2024-10-30T13:34:00Z"/>
  <w16cex:commentExtensible w16cex:durableId="64BC7DAE" w16cex:dateUtc="2024-10-30T13:36:00Z"/>
  <w16cex:commentExtensible w16cex:durableId="28541167" w16cex:dateUtc="2024-10-30T13:36:00Z"/>
  <w16cex:commentExtensible w16cex:durableId="3B008CD2" w16cex:dateUtc="2024-10-30T13:35:00Z"/>
  <w16cex:commentExtensible w16cex:durableId="42F6C6E7" w16cex:dateUtc="2024-10-30T13:42:00Z"/>
  <w16cex:commentExtensible w16cex:durableId="4D58F6F5" w16cex:dateUtc="2024-10-30T13:37:00Z"/>
  <w16cex:commentExtensible w16cex:durableId="3FC256D9" w16cex:dateUtc="2024-10-30T13:39:00Z"/>
  <w16cex:commentExtensible w16cex:durableId="79528624" w16cex:dateUtc="2024-10-30T13:39:00Z"/>
  <w16cex:commentExtensible w16cex:durableId="3BF241F7" w16cex:dateUtc="2024-10-30T13:39:00Z"/>
  <w16cex:commentExtensible w16cex:durableId="437679A3" w16cex:dateUtc="2024-10-30T14:01:00Z"/>
  <w16cex:commentExtensible w16cex:durableId="64B8BFC2" w16cex:dateUtc="2024-10-30T13:44:00Z"/>
  <w16cex:commentExtensible w16cex:durableId="644AAAFF" w16cex:dateUtc="2024-10-30T13:46:00Z"/>
  <w16cex:commentExtensible w16cex:durableId="6DA21B6F" w16cex:dateUtc="2024-10-30T13:48:00Z"/>
  <w16cex:commentExtensible w16cex:durableId="11FECF32" w16cex:dateUtc="2024-10-30T13:49:00Z"/>
  <w16cex:commentExtensible w16cex:durableId="703785CC" w16cex:dateUtc="2024-10-30T13:49:00Z"/>
  <w16cex:commentExtensible w16cex:durableId="75A1C6C5" w16cex:dateUtc="2024-10-31T21:05:00Z"/>
  <w16cex:commentExtensible w16cex:durableId="3A7C463B" w16cex:dateUtc="2024-10-31T21:03:00Z"/>
  <w16cex:commentExtensible w16cex:durableId="65E2DD3E" w16cex:dateUtc="2024-10-30T13:52:00Z"/>
  <w16cex:commentExtensible w16cex:durableId="270EDE95" w16cex:dateUtc="2024-10-30T13:53:00Z"/>
  <w16cex:commentExtensible w16cex:durableId="70D6B8E9" w16cex:dateUtc="2024-10-30T13:54:00Z"/>
  <w16cex:commentExtensible w16cex:durableId="6FF2CD66" w16cex:dateUtc="2024-10-30T13:56:00Z"/>
  <w16cex:commentExtensible w16cex:durableId="23F3A901" w16cex:dateUtc="2024-10-30T13:57:00Z"/>
  <w16cex:commentExtensible w16cex:durableId="39E74436" w16cex:dateUtc="2024-10-30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45C53F" w16cid:durableId="428A5F1E"/>
  <w16cid:commentId w16cid:paraId="2BCB09FD" w16cid:durableId="74C862FE"/>
  <w16cid:commentId w16cid:paraId="628242F4" w16cid:durableId="7C3182E3"/>
  <w16cid:commentId w16cid:paraId="2CF3F5BF" w16cid:durableId="30DC016E"/>
  <w16cid:commentId w16cid:paraId="7B249BC5" w16cid:durableId="3B241848"/>
  <w16cid:commentId w16cid:paraId="4678BE97" w16cid:durableId="27380572"/>
  <w16cid:commentId w16cid:paraId="0DCF4AA3" w16cid:durableId="425135BF"/>
  <w16cid:commentId w16cid:paraId="5DB3FD75" w16cid:durableId="5E1B106A"/>
  <w16cid:commentId w16cid:paraId="7C4760AB" w16cid:durableId="33552109"/>
  <w16cid:commentId w16cid:paraId="67ECF0F0" w16cid:durableId="0610A4BA"/>
  <w16cid:commentId w16cid:paraId="69F6DBAC" w16cid:durableId="329BD8B9"/>
  <w16cid:commentId w16cid:paraId="5F4B78CA" w16cid:durableId="64BC7DAE"/>
  <w16cid:commentId w16cid:paraId="1E789A8C" w16cid:durableId="28541167"/>
  <w16cid:commentId w16cid:paraId="41EC2B2D" w16cid:durableId="3B008CD2"/>
  <w16cid:commentId w16cid:paraId="2F364CB5" w16cid:durableId="42F6C6E7"/>
  <w16cid:commentId w16cid:paraId="409EC244" w16cid:durableId="4D58F6F5"/>
  <w16cid:commentId w16cid:paraId="5C70010E" w16cid:durableId="3FC256D9"/>
  <w16cid:commentId w16cid:paraId="6139E118" w16cid:durableId="79528624"/>
  <w16cid:commentId w16cid:paraId="0FFAD1A1" w16cid:durableId="3BF241F7"/>
  <w16cid:commentId w16cid:paraId="00BEA367" w16cid:durableId="437679A3"/>
  <w16cid:commentId w16cid:paraId="5FD2A6B6" w16cid:durableId="64B8BFC2"/>
  <w16cid:commentId w16cid:paraId="64E1053F" w16cid:durableId="644AAAFF"/>
  <w16cid:commentId w16cid:paraId="6989D50B" w16cid:durableId="6DA21B6F"/>
  <w16cid:commentId w16cid:paraId="7DE150FB" w16cid:durableId="11FECF32"/>
  <w16cid:commentId w16cid:paraId="720784AF" w16cid:durableId="703785CC"/>
  <w16cid:commentId w16cid:paraId="20A59A3B" w16cid:durableId="75A1C6C5"/>
  <w16cid:commentId w16cid:paraId="47078895" w16cid:durableId="3A7C463B"/>
  <w16cid:commentId w16cid:paraId="20493F64" w16cid:durableId="65E2DD3E"/>
  <w16cid:commentId w16cid:paraId="6510A7E9" w16cid:durableId="4781CB78"/>
  <w16cid:commentId w16cid:paraId="6F7B0FFF" w16cid:durableId="270EDE95"/>
  <w16cid:commentId w16cid:paraId="60716613" w16cid:durableId="70D6B8E9"/>
  <w16cid:commentId w16cid:paraId="20A0097C" w16cid:durableId="6FF2CD66"/>
  <w16cid:commentId w16cid:paraId="5D79FCE1" w16cid:durableId="23F3A901"/>
  <w16cid:commentId w16cid:paraId="390FBBE9" w16cid:durableId="39E744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24AB"/>
    <w:multiLevelType w:val="hybridMultilevel"/>
    <w:tmpl w:val="53F0A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F1C9C"/>
    <w:multiLevelType w:val="hybridMultilevel"/>
    <w:tmpl w:val="9BF69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F2C80"/>
    <w:multiLevelType w:val="hybridMultilevel"/>
    <w:tmpl w:val="CBC0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B6266"/>
    <w:multiLevelType w:val="hybridMultilevel"/>
    <w:tmpl w:val="5582C8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477FD7"/>
    <w:multiLevelType w:val="hybridMultilevel"/>
    <w:tmpl w:val="94EA821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FDE440D"/>
    <w:multiLevelType w:val="hybridMultilevel"/>
    <w:tmpl w:val="F348A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0A54F4"/>
    <w:multiLevelType w:val="hybridMultilevel"/>
    <w:tmpl w:val="94EA821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6687D18"/>
    <w:multiLevelType w:val="hybridMultilevel"/>
    <w:tmpl w:val="C310D918"/>
    <w:lvl w:ilvl="0" w:tplc="53487562">
      <w:start w:val="1"/>
      <w:numFmt w:val="upp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1C5B25"/>
    <w:multiLevelType w:val="hybridMultilevel"/>
    <w:tmpl w:val="A5BC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420CA7"/>
    <w:multiLevelType w:val="hybridMultilevel"/>
    <w:tmpl w:val="0812F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21688D"/>
    <w:multiLevelType w:val="hybridMultilevel"/>
    <w:tmpl w:val="76784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DB3709"/>
    <w:multiLevelType w:val="hybridMultilevel"/>
    <w:tmpl w:val="0B062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FF369A"/>
    <w:multiLevelType w:val="multilevel"/>
    <w:tmpl w:val="CC08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9209F7"/>
    <w:multiLevelType w:val="hybridMultilevel"/>
    <w:tmpl w:val="94EA821A"/>
    <w:lvl w:ilvl="0" w:tplc="22940E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0"/>
  </w:num>
  <w:num w:numId="4">
    <w:abstractNumId w:val="7"/>
  </w:num>
  <w:num w:numId="5">
    <w:abstractNumId w:val="5"/>
  </w:num>
  <w:num w:numId="6">
    <w:abstractNumId w:val="8"/>
  </w:num>
  <w:num w:numId="7">
    <w:abstractNumId w:val="9"/>
  </w:num>
  <w:num w:numId="8">
    <w:abstractNumId w:val="11"/>
  </w:num>
  <w:num w:numId="9">
    <w:abstractNumId w:val="1"/>
  </w:num>
  <w:num w:numId="10">
    <w:abstractNumId w:val="3"/>
  </w:num>
  <w:num w:numId="11">
    <w:abstractNumId w:val="12"/>
  </w:num>
  <w:num w:numId="12">
    <w:abstractNumId w:val="13"/>
  </w:num>
  <w:num w:numId="13">
    <w:abstractNumId w:val="6"/>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a M">
    <w15:presenceInfo w15:providerId="Windows Live" w15:userId="fe02f469a5f0ee10"/>
  </w15:person>
  <w15:person w15:author="Madhuri Malani">
    <w15:presenceInfo w15:providerId="None" w15:userId="Madhuri Mal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46D"/>
    <w:rsid w:val="00043E1B"/>
    <w:rsid w:val="00074F49"/>
    <w:rsid w:val="0009765A"/>
    <w:rsid w:val="000A3FF9"/>
    <w:rsid w:val="001215D2"/>
    <w:rsid w:val="00141D0F"/>
    <w:rsid w:val="001429C8"/>
    <w:rsid w:val="0018420B"/>
    <w:rsid w:val="001D22CF"/>
    <w:rsid w:val="00202408"/>
    <w:rsid w:val="0020444D"/>
    <w:rsid w:val="00220664"/>
    <w:rsid w:val="00241479"/>
    <w:rsid w:val="002E32F4"/>
    <w:rsid w:val="00303CD4"/>
    <w:rsid w:val="0035232B"/>
    <w:rsid w:val="00352DED"/>
    <w:rsid w:val="00404107"/>
    <w:rsid w:val="004245AD"/>
    <w:rsid w:val="0042664F"/>
    <w:rsid w:val="004328F3"/>
    <w:rsid w:val="0043777D"/>
    <w:rsid w:val="004410D6"/>
    <w:rsid w:val="00462B59"/>
    <w:rsid w:val="0046567A"/>
    <w:rsid w:val="0047681E"/>
    <w:rsid w:val="004B43C0"/>
    <w:rsid w:val="004E26E4"/>
    <w:rsid w:val="00510BD1"/>
    <w:rsid w:val="00537522"/>
    <w:rsid w:val="005C2513"/>
    <w:rsid w:val="005F5664"/>
    <w:rsid w:val="006050BC"/>
    <w:rsid w:val="00620474"/>
    <w:rsid w:val="00704FCD"/>
    <w:rsid w:val="0071735B"/>
    <w:rsid w:val="0072417D"/>
    <w:rsid w:val="00733BD3"/>
    <w:rsid w:val="00741694"/>
    <w:rsid w:val="007A1023"/>
    <w:rsid w:val="007A36B1"/>
    <w:rsid w:val="007B68EB"/>
    <w:rsid w:val="007D7C0D"/>
    <w:rsid w:val="007E6F9C"/>
    <w:rsid w:val="00816E64"/>
    <w:rsid w:val="008873B0"/>
    <w:rsid w:val="00905E24"/>
    <w:rsid w:val="00970B8E"/>
    <w:rsid w:val="00972DE8"/>
    <w:rsid w:val="00986963"/>
    <w:rsid w:val="009A6239"/>
    <w:rsid w:val="00A5568F"/>
    <w:rsid w:val="00A670AE"/>
    <w:rsid w:val="00A96E7A"/>
    <w:rsid w:val="00AA7D9B"/>
    <w:rsid w:val="00AC79BF"/>
    <w:rsid w:val="00AD53EE"/>
    <w:rsid w:val="00AE401E"/>
    <w:rsid w:val="00B60B2D"/>
    <w:rsid w:val="00B6365D"/>
    <w:rsid w:val="00B94661"/>
    <w:rsid w:val="00BC39B1"/>
    <w:rsid w:val="00CE616E"/>
    <w:rsid w:val="00D256CA"/>
    <w:rsid w:val="00D3373A"/>
    <w:rsid w:val="00D47729"/>
    <w:rsid w:val="00DF40E2"/>
    <w:rsid w:val="00E03309"/>
    <w:rsid w:val="00E1195A"/>
    <w:rsid w:val="00E73DD4"/>
    <w:rsid w:val="00E76CC2"/>
    <w:rsid w:val="00E96671"/>
    <w:rsid w:val="00EA06C2"/>
    <w:rsid w:val="00EA246D"/>
    <w:rsid w:val="00ED593F"/>
    <w:rsid w:val="00EF3AF5"/>
    <w:rsid w:val="00F84BA3"/>
    <w:rsid w:val="00FB6B07"/>
    <w:rsid w:val="6FEDC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EE8F"/>
  <w15:chartTrackingRefBased/>
  <w15:docId w15:val="{EF1AA0E6-AEC4-42B6-B50B-D72B6C2EF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DE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A246D"/>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246D"/>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62B59"/>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462B59"/>
    <w:pPr>
      <w:keepNext/>
      <w:keepLines/>
      <w:spacing w:before="40" w:line="259" w:lineRule="auto"/>
      <w:outlineLvl w:val="3"/>
    </w:pPr>
    <w:rPr>
      <w:rFonts w:asciiTheme="majorHAnsi" w:eastAsiaTheme="majorEastAsia" w:hAnsiTheme="majorHAnsi" w:cstheme="majorBidi"/>
      <w:i/>
      <w:iCs/>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4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246D"/>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AA7D9B"/>
    <w:rPr>
      <w:sz w:val="16"/>
      <w:szCs w:val="16"/>
    </w:rPr>
  </w:style>
  <w:style w:type="paragraph" w:styleId="CommentText">
    <w:name w:val="annotation text"/>
    <w:basedOn w:val="Normal"/>
    <w:link w:val="CommentTextChar"/>
    <w:uiPriority w:val="99"/>
    <w:semiHidden/>
    <w:unhideWhenUsed/>
    <w:rsid w:val="00AA7D9B"/>
    <w:pPr>
      <w:spacing w:after="160"/>
    </w:pPr>
    <w:rPr>
      <w:rFonts w:asciiTheme="minorHAnsi" w:eastAsia="MS Mincho" w:hAnsiTheme="minorHAnsi" w:cstheme="minorBidi"/>
      <w:sz w:val="20"/>
      <w:szCs w:val="20"/>
    </w:rPr>
  </w:style>
  <w:style w:type="character" w:customStyle="1" w:styleId="CommentTextChar">
    <w:name w:val="Comment Text Char"/>
    <w:basedOn w:val="DefaultParagraphFont"/>
    <w:link w:val="CommentText"/>
    <w:uiPriority w:val="99"/>
    <w:semiHidden/>
    <w:rsid w:val="00AA7D9B"/>
    <w:rPr>
      <w:sz w:val="20"/>
      <w:szCs w:val="20"/>
    </w:rPr>
  </w:style>
  <w:style w:type="paragraph" w:styleId="BalloonText">
    <w:name w:val="Balloon Text"/>
    <w:basedOn w:val="Normal"/>
    <w:link w:val="BalloonTextChar"/>
    <w:uiPriority w:val="99"/>
    <w:semiHidden/>
    <w:unhideWhenUsed/>
    <w:rsid w:val="00AA7D9B"/>
    <w:rPr>
      <w:rFonts w:ascii="Segoe UI" w:eastAsia="MS Mincho" w:hAnsi="Segoe UI" w:cs="Segoe UI"/>
      <w:sz w:val="18"/>
      <w:szCs w:val="18"/>
    </w:rPr>
  </w:style>
  <w:style w:type="character" w:customStyle="1" w:styleId="BalloonTextChar">
    <w:name w:val="Balloon Text Char"/>
    <w:basedOn w:val="DefaultParagraphFont"/>
    <w:link w:val="BalloonText"/>
    <w:uiPriority w:val="99"/>
    <w:semiHidden/>
    <w:rsid w:val="00AA7D9B"/>
    <w:rPr>
      <w:rFonts w:ascii="Segoe UI" w:hAnsi="Segoe UI" w:cs="Segoe UI"/>
      <w:sz w:val="18"/>
      <w:szCs w:val="18"/>
    </w:rPr>
  </w:style>
  <w:style w:type="paragraph" w:styleId="NoSpacing">
    <w:name w:val="No Spacing"/>
    <w:uiPriority w:val="1"/>
    <w:qFormat/>
    <w:rsid w:val="004328F3"/>
    <w:pPr>
      <w:spacing w:after="0" w:line="240" w:lineRule="auto"/>
    </w:pPr>
  </w:style>
  <w:style w:type="character" w:styleId="Strong">
    <w:name w:val="Strong"/>
    <w:basedOn w:val="DefaultParagraphFont"/>
    <w:uiPriority w:val="22"/>
    <w:qFormat/>
    <w:rsid w:val="008873B0"/>
    <w:rPr>
      <w:b/>
      <w:bCs/>
    </w:rPr>
  </w:style>
  <w:style w:type="character" w:customStyle="1" w:styleId="Heading3Char">
    <w:name w:val="Heading 3 Char"/>
    <w:basedOn w:val="DefaultParagraphFont"/>
    <w:link w:val="Heading3"/>
    <w:uiPriority w:val="9"/>
    <w:semiHidden/>
    <w:rsid w:val="00462B5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62B59"/>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10BD1"/>
    <w:pPr>
      <w:spacing w:after="160" w:line="259" w:lineRule="auto"/>
      <w:ind w:left="720"/>
      <w:contextualSpacing/>
    </w:pPr>
    <w:rPr>
      <w:rFonts w:asciiTheme="minorHAnsi" w:eastAsia="MS Mincho" w:hAnsiTheme="minorHAnsi" w:cstheme="minorBidi"/>
      <w:sz w:val="22"/>
      <w:szCs w:val="22"/>
    </w:rPr>
  </w:style>
  <w:style w:type="paragraph" w:styleId="NormalWeb">
    <w:name w:val="Normal (Web)"/>
    <w:basedOn w:val="Normal"/>
    <w:uiPriority w:val="99"/>
    <w:semiHidden/>
    <w:unhideWhenUsed/>
    <w:rsid w:val="001429C8"/>
    <w:pPr>
      <w:spacing w:before="100" w:beforeAutospacing="1" w:after="100" w:afterAutospacing="1"/>
    </w:pPr>
  </w:style>
  <w:style w:type="character" w:customStyle="1" w:styleId="katex-mathml">
    <w:name w:val="katex-mathml"/>
    <w:basedOn w:val="DefaultParagraphFont"/>
    <w:rsid w:val="001429C8"/>
  </w:style>
  <w:style w:type="character" w:customStyle="1" w:styleId="mord">
    <w:name w:val="mord"/>
    <w:basedOn w:val="DefaultParagraphFont"/>
    <w:rsid w:val="001429C8"/>
  </w:style>
  <w:style w:type="character" w:customStyle="1" w:styleId="mbin">
    <w:name w:val="mbin"/>
    <w:basedOn w:val="DefaultParagraphFont"/>
    <w:rsid w:val="001429C8"/>
  </w:style>
  <w:style w:type="character" w:styleId="PlaceholderText">
    <w:name w:val="Placeholder Text"/>
    <w:basedOn w:val="DefaultParagraphFont"/>
    <w:uiPriority w:val="99"/>
    <w:semiHidden/>
    <w:rsid w:val="00074F49"/>
    <w:rPr>
      <w:color w:val="808080"/>
    </w:rPr>
  </w:style>
  <w:style w:type="paragraph" w:styleId="CommentSubject">
    <w:name w:val="annotation subject"/>
    <w:basedOn w:val="CommentText"/>
    <w:next w:val="CommentText"/>
    <w:link w:val="CommentSubjectChar"/>
    <w:uiPriority w:val="99"/>
    <w:semiHidden/>
    <w:unhideWhenUsed/>
    <w:rsid w:val="00816E64"/>
    <w:rPr>
      <w:b/>
      <w:bCs/>
    </w:rPr>
  </w:style>
  <w:style w:type="character" w:customStyle="1" w:styleId="CommentSubjectChar">
    <w:name w:val="Comment Subject Char"/>
    <w:basedOn w:val="CommentTextChar"/>
    <w:link w:val="CommentSubject"/>
    <w:uiPriority w:val="99"/>
    <w:semiHidden/>
    <w:rsid w:val="00816E64"/>
    <w:rPr>
      <w:b/>
      <w:bCs/>
      <w:sz w:val="20"/>
      <w:szCs w:val="20"/>
    </w:rPr>
  </w:style>
  <w:style w:type="paragraph" w:styleId="Revision">
    <w:name w:val="Revision"/>
    <w:hidden/>
    <w:uiPriority w:val="99"/>
    <w:semiHidden/>
    <w:rsid w:val="0035232B"/>
    <w:pPr>
      <w:spacing w:after="0" w:line="240" w:lineRule="auto"/>
    </w:pPr>
  </w:style>
  <w:style w:type="character" w:styleId="Hyperlink">
    <w:name w:val="Hyperlink"/>
    <w:basedOn w:val="DefaultParagraphFont"/>
    <w:uiPriority w:val="99"/>
    <w:unhideWhenUsed/>
    <w:rsid w:val="00537522"/>
    <w:rPr>
      <w:color w:val="0563C1" w:themeColor="hyperlink"/>
      <w:u w:val="single"/>
    </w:rPr>
  </w:style>
  <w:style w:type="character" w:styleId="UnresolvedMention">
    <w:name w:val="Unresolved Mention"/>
    <w:basedOn w:val="DefaultParagraphFont"/>
    <w:uiPriority w:val="99"/>
    <w:semiHidden/>
    <w:unhideWhenUsed/>
    <w:rsid w:val="00537522"/>
    <w:rPr>
      <w:color w:val="605E5C"/>
      <w:shd w:val="clear" w:color="auto" w:fill="E1DFDD"/>
    </w:rPr>
  </w:style>
  <w:style w:type="character" w:customStyle="1" w:styleId="citation-0">
    <w:name w:val="citation-0"/>
    <w:basedOn w:val="DefaultParagraphFont"/>
    <w:rsid w:val="00352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02427">
      <w:bodyDiv w:val="1"/>
      <w:marLeft w:val="0"/>
      <w:marRight w:val="0"/>
      <w:marTop w:val="0"/>
      <w:marBottom w:val="0"/>
      <w:divBdr>
        <w:top w:val="none" w:sz="0" w:space="0" w:color="auto"/>
        <w:left w:val="none" w:sz="0" w:space="0" w:color="auto"/>
        <w:bottom w:val="none" w:sz="0" w:space="0" w:color="auto"/>
        <w:right w:val="none" w:sz="0" w:space="0" w:color="auto"/>
      </w:divBdr>
    </w:div>
    <w:div w:id="263929266">
      <w:bodyDiv w:val="1"/>
      <w:marLeft w:val="0"/>
      <w:marRight w:val="0"/>
      <w:marTop w:val="0"/>
      <w:marBottom w:val="0"/>
      <w:divBdr>
        <w:top w:val="none" w:sz="0" w:space="0" w:color="auto"/>
        <w:left w:val="none" w:sz="0" w:space="0" w:color="auto"/>
        <w:bottom w:val="none" w:sz="0" w:space="0" w:color="auto"/>
        <w:right w:val="none" w:sz="0" w:space="0" w:color="auto"/>
      </w:divBdr>
    </w:div>
    <w:div w:id="742070033">
      <w:bodyDiv w:val="1"/>
      <w:marLeft w:val="0"/>
      <w:marRight w:val="0"/>
      <w:marTop w:val="0"/>
      <w:marBottom w:val="0"/>
      <w:divBdr>
        <w:top w:val="none" w:sz="0" w:space="0" w:color="auto"/>
        <w:left w:val="none" w:sz="0" w:space="0" w:color="auto"/>
        <w:bottom w:val="none" w:sz="0" w:space="0" w:color="auto"/>
        <w:right w:val="none" w:sz="0" w:space="0" w:color="auto"/>
      </w:divBdr>
      <w:divsChild>
        <w:div w:id="22170473">
          <w:marLeft w:val="0"/>
          <w:marRight w:val="0"/>
          <w:marTop w:val="0"/>
          <w:marBottom w:val="0"/>
          <w:divBdr>
            <w:top w:val="none" w:sz="0" w:space="0" w:color="auto"/>
            <w:left w:val="none" w:sz="0" w:space="0" w:color="auto"/>
            <w:bottom w:val="none" w:sz="0" w:space="0" w:color="auto"/>
            <w:right w:val="none" w:sz="0" w:space="0" w:color="auto"/>
          </w:divBdr>
        </w:div>
      </w:divsChild>
    </w:div>
    <w:div w:id="1269847512">
      <w:bodyDiv w:val="1"/>
      <w:marLeft w:val="0"/>
      <w:marRight w:val="0"/>
      <w:marTop w:val="0"/>
      <w:marBottom w:val="0"/>
      <w:divBdr>
        <w:top w:val="none" w:sz="0" w:space="0" w:color="auto"/>
        <w:left w:val="none" w:sz="0" w:space="0" w:color="auto"/>
        <w:bottom w:val="none" w:sz="0" w:space="0" w:color="auto"/>
        <w:right w:val="none" w:sz="0" w:space="0" w:color="auto"/>
      </w:divBdr>
    </w:div>
    <w:div w:id="1273439751">
      <w:bodyDiv w:val="1"/>
      <w:marLeft w:val="0"/>
      <w:marRight w:val="0"/>
      <w:marTop w:val="0"/>
      <w:marBottom w:val="0"/>
      <w:divBdr>
        <w:top w:val="none" w:sz="0" w:space="0" w:color="auto"/>
        <w:left w:val="none" w:sz="0" w:space="0" w:color="auto"/>
        <w:bottom w:val="none" w:sz="0" w:space="0" w:color="auto"/>
        <w:right w:val="none" w:sz="0" w:space="0" w:color="auto"/>
      </w:divBdr>
      <w:divsChild>
        <w:div w:id="14908999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6031771">
      <w:bodyDiv w:val="1"/>
      <w:marLeft w:val="0"/>
      <w:marRight w:val="0"/>
      <w:marTop w:val="0"/>
      <w:marBottom w:val="0"/>
      <w:divBdr>
        <w:top w:val="none" w:sz="0" w:space="0" w:color="auto"/>
        <w:left w:val="none" w:sz="0" w:space="0" w:color="auto"/>
        <w:bottom w:val="none" w:sz="0" w:space="0" w:color="auto"/>
        <w:right w:val="none" w:sz="0" w:space="0" w:color="auto"/>
      </w:divBdr>
    </w:div>
    <w:div w:id="1390416347">
      <w:bodyDiv w:val="1"/>
      <w:marLeft w:val="0"/>
      <w:marRight w:val="0"/>
      <w:marTop w:val="0"/>
      <w:marBottom w:val="0"/>
      <w:divBdr>
        <w:top w:val="none" w:sz="0" w:space="0" w:color="auto"/>
        <w:left w:val="none" w:sz="0" w:space="0" w:color="auto"/>
        <w:bottom w:val="none" w:sz="0" w:space="0" w:color="auto"/>
        <w:right w:val="none" w:sz="0" w:space="0" w:color="auto"/>
      </w:divBdr>
    </w:div>
    <w:div w:id="1444226262">
      <w:bodyDiv w:val="1"/>
      <w:marLeft w:val="0"/>
      <w:marRight w:val="0"/>
      <w:marTop w:val="0"/>
      <w:marBottom w:val="0"/>
      <w:divBdr>
        <w:top w:val="none" w:sz="0" w:space="0" w:color="auto"/>
        <w:left w:val="none" w:sz="0" w:space="0" w:color="auto"/>
        <w:bottom w:val="none" w:sz="0" w:space="0" w:color="auto"/>
        <w:right w:val="none" w:sz="0" w:space="0" w:color="auto"/>
      </w:divBdr>
      <w:divsChild>
        <w:div w:id="1695568914">
          <w:marLeft w:val="0"/>
          <w:marRight w:val="0"/>
          <w:marTop w:val="0"/>
          <w:marBottom w:val="0"/>
          <w:divBdr>
            <w:top w:val="none" w:sz="0" w:space="0" w:color="auto"/>
            <w:left w:val="none" w:sz="0" w:space="0" w:color="auto"/>
            <w:bottom w:val="none" w:sz="0" w:space="0" w:color="auto"/>
            <w:right w:val="none" w:sz="0" w:space="0" w:color="auto"/>
          </w:divBdr>
        </w:div>
      </w:divsChild>
    </w:div>
    <w:div w:id="1504972315">
      <w:bodyDiv w:val="1"/>
      <w:marLeft w:val="0"/>
      <w:marRight w:val="0"/>
      <w:marTop w:val="0"/>
      <w:marBottom w:val="0"/>
      <w:divBdr>
        <w:top w:val="none" w:sz="0" w:space="0" w:color="auto"/>
        <w:left w:val="none" w:sz="0" w:space="0" w:color="auto"/>
        <w:bottom w:val="none" w:sz="0" w:space="0" w:color="auto"/>
        <w:right w:val="none" w:sz="0" w:space="0" w:color="auto"/>
      </w:divBdr>
      <w:divsChild>
        <w:div w:id="1502429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6850350">
      <w:bodyDiv w:val="1"/>
      <w:marLeft w:val="0"/>
      <w:marRight w:val="0"/>
      <w:marTop w:val="0"/>
      <w:marBottom w:val="0"/>
      <w:divBdr>
        <w:top w:val="none" w:sz="0" w:space="0" w:color="auto"/>
        <w:left w:val="none" w:sz="0" w:space="0" w:color="auto"/>
        <w:bottom w:val="none" w:sz="0" w:space="0" w:color="auto"/>
        <w:right w:val="none" w:sz="0" w:space="0" w:color="auto"/>
      </w:divBdr>
      <w:divsChild>
        <w:div w:id="772021219">
          <w:marLeft w:val="0"/>
          <w:marRight w:val="0"/>
          <w:marTop w:val="0"/>
          <w:marBottom w:val="0"/>
          <w:divBdr>
            <w:top w:val="none" w:sz="0" w:space="0" w:color="auto"/>
            <w:left w:val="none" w:sz="0" w:space="0" w:color="auto"/>
            <w:bottom w:val="none" w:sz="0" w:space="0" w:color="auto"/>
            <w:right w:val="none" w:sz="0" w:space="0" w:color="auto"/>
          </w:divBdr>
        </w:div>
      </w:divsChild>
    </w:div>
    <w:div w:id="1746220833">
      <w:bodyDiv w:val="1"/>
      <w:marLeft w:val="0"/>
      <w:marRight w:val="0"/>
      <w:marTop w:val="0"/>
      <w:marBottom w:val="0"/>
      <w:divBdr>
        <w:top w:val="none" w:sz="0" w:space="0" w:color="auto"/>
        <w:left w:val="none" w:sz="0" w:space="0" w:color="auto"/>
        <w:bottom w:val="none" w:sz="0" w:space="0" w:color="auto"/>
        <w:right w:val="none" w:sz="0" w:space="0" w:color="auto"/>
      </w:divBdr>
      <w:divsChild>
        <w:div w:id="1855612948">
          <w:marLeft w:val="0"/>
          <w:marRight w:val="0"/>
          <w:marTop w:val="0"/>
          <w:marBottom w:val="0"/>
          <w:divBdr>
            <w:top w:val="none" w:sz="0" w:space="0" w:color="auto"/>
            <w:left w:val="none" w:sz="0" w:space="0" w:color="auto"/>
            <w:bottom w:val="none" w:sz="0" w:space="0" w:color="auto"/>
            <w:right w:val="none" w:sz="0" w:space="0" w:color="auto"/>
          </w:divBdr>
        </w:div>
      </w:divsChild>
    </w:div>
    <w:div w:id="1941642799">
      <w:bodyDiv w:val="1"/>
      <w:marLeft w:val="0"/>
      <w:marRight w:val="0"/>
      <w:marTop w:val="0"/>
      <w:marBottom w:val="0"/>
      <w:divBdr>
        <w:top w:val="none" w:sz="0" w:space="0" w:color="auto"/>
        <w:left w:val="none" w:sz="0" w:space="0" w:color="auto"/>
        <w:bottom w:val="none" w:sz="0" w:space="0" w:color="auto"/>
        <w:right w:val="none" w:sz="0" w:space="0" w:color="auto"/>
      </w:divBdr>
    </w:div>
    <w:div w:id="204081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hutterstock.com/image-vector/metric-units-mass-conversion-chart-2250713053" TargetMode="External"/><Relationship Id="rId1" Type="http://schemas.openxmlformats.org/officeDocument/2006/relationships/hyperlink" Target="https://www.shutterstock.com/image-generated/threedimensional-lead-cube-on-white-background-253105665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image" Target="media/image5.jpe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3b09fe8-ec40-41ca-a107-3da921189919" xsi:nil="true"/>
    <lcf76f155ced4ddcb4097134ff3c332f xmlns="fa3602af-942b-4e1a-859f-52cbc6cc125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175E2BFA9150459EF5376F583B8FFA" ma:contentTypeVersion="12" ma:contentTypeDescription="Create a new document." ma:contentTypeScope="" ma:versionID="163e00a5939e8a06dbd4e3b13c054bed">
  <xsd:schema xmlns:xsd="http://www.w3.org/2001/XMLSchema" xmlns:xs="http://www.w3.org/2001/XMLSchema" xmlns:p="http://schemas.microsoft.com/office/2006/metadata/properties" xmlns:ns2="fa3602af-942b-4e1a-859f-52cbc6cc1255" xmlns:ns3="d3b09fe8-ec40-41ca-a107-3da921189919" targetNamespace="http://schemas.microsoft.com/office/2006/metadata/properties" ma:root="true" ma:fieldsID="3afe9e2a7ef789b479e83da20cf16306" ns2:_="" ns3:_="">
    <xsd:import namespace="fa3602af-942b-4e1a-859f-52cbc6cc1255"/>
    <xsd:import namespace="d3b09fe8-ec40-41ca-a107-3da92118991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602af-942b-4e1a-859f-52cbc6cc1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60c636c-32f5-4d9a-8fd2-3233ed0759b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b09fe8-ec40-41ca-a107-3da92118991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67c9e2c-e41e-40c7-9831-052a68ea39b6}" ma:internalName="TaxCatchAll" ma:showField="CatchAllData" ma:web="d3b09fe8-ec40-41ca-a107-3da9211899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8E75E2-F88F-4762-8A80-5804EEEC5EED}">
  <ds:schemaRefs>
    <ds:schemaRef ds:uri="http://schemas.microsoft.com/sharepoint/v3/contenttype/forms"/>
  </ds:schemaRefs>
</ds:datastoreItem>
</file>

<file path=customXml/itemProps2.xml><?xml version="1.0" encoding="utf-8"?>
<ds:datastoreItem xmlns:ds="http://schemas.openxmlformats.org/officeDocument/2006/customXml" ds:itemID="{66070708-0506-4674-8750-66560AA6781A}">
  <ds:schemaRefs>
    <ds:schemaRef ds:uri="http://schemas.microsoft.com/office/2006/metadata/properties"/>
    <ds:schemaRef ds:uri="http://schemas.microsoft.com/office/infopath/2007/PartnerControls"/>
    <ds:schemaRef ds:uri="d3b09fe8-ec40-41ca-a107-3da921189919"/>
    <ds:schemaRef ds:uri="fa3602af-942b-4e1a-859f-52cbc6cc1255"/>
  </ds:schemaRefs>
</ds:datastoreItem>
</file>

<file path=customXml/itemProps3.xml><?xml version="1.0" encoding="utf-8"?>
<ds:datastoreItem xmlns:ds="http://schemas.openxmlformats.org/officeDocument/2006/customXml" ds:itemID="{74C98845-810B-450A-9B68-1B0E74F6F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602af-942b-4e1a-859f-52cbc6cc1255"/>
    <ds:schemaRef ds:uri="d3b09fe8-ec40-41ca-a107-3da921189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2940</Words>
  <Characters>16762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dc:creator>
  <cp:keywords/>
  <dc:description/>
  <cp:lastModifiedBy>SME</cp:lastModifiedBy>
  <cp:revision>2</cp:revision>
  <dcterms:created xsi:type="dcterms:W3CDTF">2024-11-06T05:02:00Z</dcterms:created>
  <dcterms:modified xsi:type="dcterms:W3CDTF">2024-11-06T05:02:00Z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0x01010079175E2BFA9150459EF5376F583B8FFA</vt:lpwstr>
  </property>
  <property fmtid="{D5CDD505-2E9C-101B-9397-08002B2CF9AE}" pid="3" name="MediaServiceImageTags">
    <vt:lpwstr/>
  </property>
</Properties>
</file>