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93512" w14:textId="1A35FDAC" w:rsidR="0009673F" w:rsidRPr="00C169A2" w:rsidRDefault="00ED1CF6" w:rsidP="00553C3F">
      <w:pPr>
        <w:pStyle w:val="Heading1"/>
        <w:spacing w:before="245"/>
        <w:ind w:left="0" w:right="1040"/>
        <w:rPr>
          <w:w w:val="105"/>
          <w:sz w:val="40"/>
          <w:szCs w:val="40"/>
        </w:rPr>
      </w:pPr>
      <w:r w:rsidRPr="00C169A2">
        <w:rPr>
          <w:w w:val="105"/>
          <w:sz w:val="40"/>
          <w:szCs w:val="40"/>
        </w:rPr>
        <w:t>Unit 2: Atomic Structure and Bonding</w:t>
      </w:r>
    </w:p>
    <w:p w14:paraId="417D69F1" w14:textId="77777777" w:rsidR="006A6112" w:rsidRPr="00C169A2" w:rsidRDefault="006A6112" w:rsidP="00553C3F">
      <w:pPr>
        <w:ind w:right="1040"/>
        <w:rPr>
          <w:rFonts w:ascii="Calibri" w:hAnsi="Calibri" w:cs="Calibri"/>
          <w:w w:val="105"/>
        </w:rPr>
      </w:pPr>
    </w:p>
    <w:p w14:paraId="172F10E6" w14:textId="5BD82267" w:rsidR="006A6112" w:rsidRPr="00C169A2" w:rsidRDefault="00EA13DD" w:rsidP="008F7B9F">
      <w:pPr>
        <w:pStyle w:val="Heading1"/>
        <w:rPr>
          <w:w w:val="105"/>
        </w:rPr>
      </w:pPr>
      <w:r w:rsidRPr="00C169A2">
        <w:rPr>
          <w:w w:val="105"/>
        </w:rPr>
        <w:t>&lt;H1&gt;</w:t>
      </w:r>
      <w:r w:rsidR="006A6112" w:rsidRPr="00C169A2">
        <w:rPr>
          <w:w w:val="105"/>
        </w:rPr>
        <w:t>Unit Essential Question</w:t>
      </w:r>
    </w:p>
    <w:p w14:paraId="2C49EC7B" w14:textId="130DC7CB" w:rsidR="006A6112" w:rsidRPr="00C169A2" w:rsidRDefault="006A6112" w:rsidP="006C3E9B">
      <w:pPr>
        <w:pStyle w:val="ListParagraph"/>
        <w:numPr>
          <w:ilvl w:val="1"/>
          <w:numId w:val="14"/>
        </w:numPr>
        <w:tabs>
          <w:tab w:val="left" w:pos="921"/>
        </w:tabs>
        <w:spacing w:before="222" w:line="280" w:lineRule="auto"/>
        <w:ind w:left="720" w:right="1040"/>
        <w:rPr>
          <w:rFonts w:ascii="Calibri" w:hAnsi="Calibri" w:cs="Calibri"/>
        </w:rPr>
      </w:pPr>
      <w:r w:rsidRPr="00C169A2">
        <w:rPr>
          <w:rFonts w:ascii="Calibri" w:hAnsi="Calibri" w:cs="Calibri"/>
          <w:w w:val="105"/>
        </w:rPr>
        <w:t xml:space="preserve">How </w:t>
      </w:r>
      <w:r w:rsidR="00ED090C" w:rsidRPr="00C169A2">
        <w:rPr>
          <w:rFonts w:ascii="Calibri" w:hAnsi="Calibri" w:cs="Calibri"/>
          <w:w w:val="105"/>
        </w:rPr>
        <w:t>does the organization of</w:t>
      </w:r>
      <w:r w:rsidRPr="00C169A2">
        <w:rPr>
          <w:rFonts w:ascii="Calibri" w:hAnsi="Calibri" w:cs="Calibri"/>
          <w:w w:val="105"/>
        </w:rPr>
        <w:t xml:space="preserve"> atoms </w:t>
      </w:r>
      <w:r w:rsidR="00ED090C" w:rsidRPr="00C169A2">
        <w:rPr>
          <w:rFonts w:ascii="Calibri" w:hAnsi="Calibri" w:cs="Calibri"/>
          <w:w w:val="105"/>
        </w:rPr>
        <w:t>in a Periodic Table</w:t>
      </w:r>
      <w:r w:rsidRPr="00C169A2">
        <w:rPr>
          <w:rFonts w:ascii="Calibri" w:hAnsi="Calibri" w:cs="Calibri"/>
          <w:w w:val="105"/>
        </w:rPr>
        <w:t xml:space="preserve"> help us predict the</w:t>
      </w:r>
      <w:r w:rsidR="00ED090C" w:rsidRPr="00C169A2">
        <w:rPr>
          <w:rFonts w:ascii="Calibri" w:hAnsi="Calibri" w:cs="Calibri"/>
          <w:w w:val="105"/>
        </w:rPr>
        <w:t>ir properties</w:t>
      </w:r>
      <w:r w:rsidRPr="00C169A2">
        <w:rPr>
          <w:rFonts w:ascii="Calibri" w:hAnsi="Calibri" w:cs="Calibri"/>
          <w:w w:val="105"/>
        </w:rPr>
        <w:t>?</w:t>
      </w:r>
    </w:p>
    <w:p w14:paraId="2B0200C7" w14:textId="77777777" w:rsidR="006A6112" w:rsidRPr="00C169A2" w:rsidRDefault="006A6112" w:rsidP="006C3E9B">
      <w:pPr>
        <w:pStyle w:val="ListParagraph"/>
        <w:numPr>
          <w:ilvl w:val="1"/>
          <w:numId w:val="14"/>
        </w:numPr>
        <w:tabs>
          <w:tab w:val="left" w:pos="921"/>
        </w:tabs>
        <w:spacing w:line="206" w:lineRule="exact"/>
        <w:ind w:left="720" w:right="1040" w:hanging="270"/>
        <w:rPr>
          <w:rFonts w:ascii="Calibri" w:hAnsi="Calibri" w:cs="Calibri"/>
        </w:rPr>
      </w:pPr>
      <w:r w:rsidRPr="00C169A2">
        <w:rPr>
          <w:rFonts w:ascii="Calibri" w:hAnsi="Calibri" w:cs="Calibri"/>
          <w:w w:val="105"/>
        </w:rPr>
        <w:t>How do atoms combine to make all the different compounds that exist?</w:t>
      </w:r>
    </w:p>
    <w:p w14:paraId="6197CE12" w14:textId="77777777" w:rsidR="006A6112" w:rsidRPr="00C169A2" w:rsidRDefault="006A6112" w:rsidP="00553C3F">
      <w:pPr>
        <w:ind w:right="1040"/>
        <w:rPr>
          <w:rFonts w:asciiTheme="minorHAnsi" w:hAnsiTheme="minorHAnsi" w:cstheme="minorHAnsi"/>
        </w:rPr>
      </w:pPr>
    </w:p>
    <w:p w14:paraId="3BB17B41" w14:textId="77777777" w:rsidR="00ED090C" w:rsidRPr="00C169A2" w:rsidRDefault="00ED1CF6" w:rsidP="008F7B9F">
      <w:pPr>
        <w:pStyle w:val="Heading1"/>
        <w:rPr>
          <w:w w:val="105"/>
        </w:rPr>
      </w:pPr>
      <w:r w:rsidRPr="00C169A2">
        <w:t>&lt;H1&gt;Unit Big Idea</w:t>
      </w:r>
      <w:r w:rsidR="00ED090C" w:rsidRPr="00C169A2">
        <w:t xml:space="preserve">: </w:t>
      </w:r>
      <w:r w:rsidR="00ED090C" w:rsidRPr="00C169A2">
        <w:rPr>
          <w:w w:val="105"/>
        </w:rPr>
        <w:t xml:space="preserve">The Unseen World of Atoms. </w:t>
      </w:r>
    </w:p>
    <w:p w14:paraId="6E42FB07" w14:textId="3FCF571D" w:rsidR="0009673F" w:rsidRPr="00C169A2" w:rsidRDefault="00553C3F" w:rsidP="00553C3F">
      <w:pPr>
        <w:ind w:right="1040"/>
      </w:pPr>
      <w:ins w:id="0" w:author="SME" w:date="2024-09-20T20:43:00Z">
        <w:r w:rsidRPr="00C169A2">
          <w:rPr>
            <w:noProof/>
            <w:lang w:val="en-IN" w:eastAsia="en-IN"/>
          </w:rPr>
          <w:drawing>
            <wp:anchor distT="0" distB="0" distL="114300" distR="114300" simplePos="0" relativeHeight="251686912" behindDoc="0" locked="0" layoutInCell="1" allowOverlap="1" wp14:anchorId="2C655490" wp14:editId="652D62D2">
              <wp:simplePos x="0" y="0"/>
              <wp:positionH relativeFrom="column">
                <wp:posOffset>516890</wp:posOffset>
              </wp:positionH>
              <wp:positionV relativeFrom="paragraph">
                <wp:posOffset>958850</wp:posOffset>
              </wp:positionV>
              <wp:extent cx="3108960" cy="2398752"/>
              <wp:effectExtent l="0" t="0" r="2540" b="1905"/>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0941"/>
                      <a:stretch/>
                    </pic:blipFill>
                    <pic:spPr bwMode="auto">
                      <a:xfrm>
                        <a:off x="0" y="0"/>
                        <a:ext cx="3108960" cy="23987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ED090C" w:rsidRPr="00C169A2">
        <w:rPr>
          <w:rFonts w:asciiTheme="minorHAnsi" w:hAnsiTheme="minorHAnsi" w:cstheme="minorHAnsi"/>
        </w:rPr>
        <w:t>Atoms are the architects of matter, invisible yet omnipresent. By unlocking the mysteries of atomic structure and bonding, we delve into the nature of everything around us. Understanding atomic models, electron configurations, and bonding theories reveals the patterns that govern chemical interactions and offers insights into the structure and behavior of matter itself. The periodic table becomes a map guiding us through the intricate and beautiful dance of elements.</w:t>
      </w:r>
      <w:r w:rsidR="00ED090C" w:rsidRPr="00C169A2">
        <w:rPr>
          <w:w w:val="105"/>
        </w:rPr>
        <w:t xml:space="preserve"> </w:t>
      </w:r>
      <w:commentRangeStart w:id="1"/>
      <w:commentRangeEnd w:id="1"/>
      <w:r w:rsidR="00756F38" w:rsidRPr="00C169A2">
        <w:rPr>
          <w:rStyle w:val="CommentReference"/>
        </w:rPr>
        <w:commentReference w:id="1"/>
      </w:r>
    </w:p>
    <w:p w14:paraId="15779847" w14:textId="77777777" w:rsidR="0009673F" w:rsidRPr="00C169A2" w:rsidRDefault="0009673F" w:rsidP="00553C3F">
      <w:pPr>
        <w:pStyle w:val="BodyText"/>
        <w:ind w:right="1040"/>
        <w:rPr>
          <w:rFonts w:asciiTheme="minorHAnsi" w:hAnsiTheme="minorHAnsi" w:cstheme="minorHAnsi"/>
          <w:sz w:val="22"/>
          <w:szCs w:val="22"/>
        </w:rPr>
      </w:pPr>
    </w:p>
    <w:p w14:paraId="07D978BD" w14:textId="54B160FE" w:rsidR="0009673F" w:rsidRPr="00C169A2" w:rsidRDefault="00FC17DB" w:rsidP="008F7B9F">
      <w:pPr>
        <w:pStyle w:val="Heading1"/>
      </w:pPr>
      <w:r w:rsidRPr="00C169A2">
        <w:rPr>
          <w:noProof/>
          <w:lang w:val="en-IN" w:eastAsia="en-IN"/>
        </w:rPr>
        <mc:AlternateContent>
          <mc:Choice Requires="wps">
            <w:drawing>
              <wp:anchor distT="0" distB="0" distL="114300" distR="114300" simplePos="0" relativeHeight="251628544" behindDoc="0" locked="0" layoutInCell="1" allowOverlap="1" wp14:anchorId="593D0D1F" wp14:editId="17698BB5">
                <wp:simplePos x="0" y="0"/>
                <wp:positionH relativeFrom="page">
                  <wp:posOffset>694055</wp:posOffset>
                </wp:positionH>
                <wp:positionV relativeFrom="paragraph">
                  <wp:posOffset>59055</wp:posOffset>
                </wp:positionV>
                <wp:extent cx="2540" cy="175260"/>
                <wp:effectExtent l="0" t="0" r="0" b="0"/>
                <wp:wrapNone/>
                <wp:docPr id="121"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75260"/>
                        </a:xfrm>
                        <a:custGeom>
                          <a:avLst/>
                          <a:gdLst>
                            <a:gd name="T0" fmla="+- 0 1096 1093"/>
                            <a:gd name="T1" fmla="*/ T0 w 4"/>
                            <a:gd name="T2" fmla="+- 0 369 93"/>
                            <a:gd name="T3" fmla="*/ 369 h 276"/>
                            <a:gd name="T4" fmla="+- 0 1093 1093"/>
                            <a:gd name="T5" fmla="*/ T4 w 4"/>
                            <a:gd name="T6" fmla="+- 0 366 93"/>
                            <a:gd name="T7" fmla="*/ 366 h 276"/>
                            <a:gd name="T8" fmla="+- 0 1093 1093"/>
                            <a:gd name="T9" fmla="*/ T8 w 4"/>
                            <a:gd name="T10" fmla="+- 0 366 93"/>
                            <a:gd name="T11" fmla="*/ 366 h 276"/>
                            <a:gd name="T12" fmla="+- 0 1093 1093"/>
                            <a:gd name="T13" fmla="*/ T12 w 4"/>
                            <a:gd name="T14" fmla="+- 0 100 93"/>
                            <a:gd name="T15" fmla="*/ 100 h 276"/>
                            <a:gd name="T16" fmla="+- 0 1093 1093"/>
                            <a:gd name="T17" fmla="*/ T16 w 4"/>
                            <a:gd name="T18" fmla="+- 0 100 93"/>
                            <a:gd name="T19" fmla="*/ 100 h 276"/>
                            <a:gd name="T20" fmla="+- 0 1096 1093"/>
                            <a:gd name="T21" fmla="*/ T20 w 4"/>
                            <a:gd name="T22" fmla="+- 0 93 93"/>
                            <a:gd name="T23" fmla="*/ 93 h 276"/>
                          </a:gdLst>
                          <a:ahLst/>
                          <a:cxnLst>
                            <a:cxn ang="0">
                              <a:pos x="T1" y="T3"/>
                            </a:cxn>
                            <a:cxn ang="0">
                              <a:pos x="T5" y="T7"/>
                            </a:cxn>
                            <a:cxn ang="0">
                              <a:pos x="T9" y="T11"/>
                            </a:cxn>
                            <a:cxn ang="0">
                              <a:pos x="T13" y="T15"/>
                            </a:cxn>
                            <a:cxn ang="0">
                              <a:pos x="T17" y="T19"/>
                            </a:cxn>
                            <a:cxn ang="0">
                              <a:pos x="T21" y="T23"/>
                            </a:cxn>
                          </a:cxnLst>
                          <a:rect l="0" t="0" r="r" b="b"/>
                          <a:pathLst>
                            <a:path w="4" h="276">
                              <a:moveTo>
                                <a:pt x="3" y="276"/>
                              </a:moveTo>
                              <a:lnTo>
                                <a:pt x="0" y="273"/>
                              </a:lnTo>
                              <a:moveTo>
                                <a:pt x="0" y="273"/>
                              </a:moveTo>
                              <a:lnTo>
                                <a:pt x="0" y="7"/>
                              </a:lnTo>
                              <a:moveTo>
                                <a:pt x="0" y="7"/>
                              </a:moveTo>
                              <a:lnTo>
                                <a:pt x="3" y="0"/>
                              </a:lnTo>
                            </a:path>
                          </a:pathLst>
                        </a:custGeom>
                        <a:noFill/>
                        <a:ln w="2276">
                          <a:solidFill>
                            <a:srgbClr val="D134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550D75E" id="AutoShape 121" o:spid="_x0000_s1026" style="position:absolute;margin-left:54.65pt;margin-top:4.65pt;width:.2pt;height:13.8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" path="m3,276l,273t,l,7t,l3,e" filled="f" strokecolor="#d13438" strokeweight=".06322mm">
                <v:path arrowok="t" o:connecttype="custom" o:connectlocs="1905,234315;0,232410;0,232410;0,63500;0,63500;1905,59055" o:connectangles="0,0,0,0,0,0"/>
                <w10:wrap anchorx="page"/>
              </v:shape>
            </w:pict>
          </mc:Fallback>
        </mc:AlternateContent>
      </w:r>
      <w:r w:rsidR="00ED1CF6" w:rsidRPr="00C169A2">
        <w:rPr>
          <w:shd w:val="clear" w:color="auto" w:fill="F8DCDD"/>
        </w:rPr>
        <w:t>&lt;H1&gt;</w:t>
      </w:r>
      <w:r w:rsidR="00553C3F" w:rsidRPr="00C169A2">
        <w:rPr>
          <w:shd w:val="clear" w:color="auto" w:fill="F8DCDD"/>
        </w:rPr>
        <w:t>Unit</w:t>
      </w:r>
      <w:r w:rsidR="00ED1CF6" w:rsidRPr="00C169A2">
        <w:rPr>
          <w:shd w:val="clear" w:color="auto" w:fill="F8DCDD"/>
        </w:rPr>
        <w:t xml:space="preserve"> phenomenon: Danger! Icy Roads</w:t>
      </w:r>
    </w:p>
    <w:p w14:paraId="3CF9A57B" w14:textId="3B4A7230" w:rsidR="0009673F" w:rsidRPr="00C169A2" w:rsidRDefault="00ED1CF6" w:rsidP="00553C3F">
      <w:pPr>
        <w:pStyle w:val="BodyText"/>
        <w:spacing w:before="133" w:line="283" w:lineRule="auto"/>
        <w:ind w:right="1040"/>
        <w:rPr>
          <w:rFonts w:ascii="Calibri" w:hAnsi="Calibri" w:cs="Calibri"/>
          <w:sz w:val="22"/>
          <w:szCs w:val="22"/>
        </w:rPr>
      </w:pPr>
      <w:r w:rsidRPr="00C169A2">
        <w:rPr>
          <w:rFonts w:ascii="Calibri" w:hAnsi="Calibri" w:cs="Calibri"/>
          <w:w w:val="105"/>
          <w:sz w:val="22"/>
          <w:szCs w:val="22"/>
        </w:rPr>
        <w:t>In northern countries, where winter brings extremely cold weather, streets and roads are often covered in ice and snow. This creates hazardous conditions for both pedestrians and drivers. Pedestrians can slip and fall, risking injury, while cars may skid on the icy surfaces, potentially causing accidents. To reduce these dangers, road salt is spread on icy streets to help melt the ice and snow. As the salt comes into contact with the ice, i</w:t>
      </w:r>
      <w:r w:rsidR="00553C3F" w:rsidRPr="00C169A2">
        <w:rPr>
          <w:rFonts w:ascii="Calibri" w:hAnsi="Calibri" w:cs="Calibri"/>
          <w:w w:val="105"/>
          <w:sz w:val="22"/>
          <w:szCs w:val="22"/>
        </w:rPr>
        <w:t>ce and snow</w:t>
      </w:r>
      <w:r w:rsidRPr="00C169A2">
        <w:rPr>
          <w:rFonts w:ascii="Calibri" w:hAnsi="Calibri" w:cs="Calibri"/>
          <w:w w:val="105"/>
          <w:sz w:val="22"/>
          <w:szCs w:val="22"/>
        </w:rPr>
        <w:t xml:space="preserve"> seem to vanish. Metal street signs and lampposts are also exposed to the same ice and snow, but they do not </w:t>
      </w:r>
      <w:r w:rsidR="00553C3F" w:rsidRPr="00C169A2">
        <w:rPr>
          <w:rFonts w:ascii="Calibri" w:hAnsi="Calibri" w:cs="Calibri"/>
          <w:w w:val="105"/>
          <w:sz w:val="22"/>
          <w:szCs w:val="22"/>
        </w:rPr>
        <w:t>vanish</w:t>
      </w:r>
      <w:r w:rsidRPr="00C169A2">
        <w:rPr>
          <w:rFonts w:ascii="Calibri" w:hAnsi="Calibri" w:cs="Calibri"/>
          <w:w w:val="105"/>
          <w:sz w:val="22"/>
          <w:szCs w:val="22"/>
        </w:rPr>
        <w:t>.</w:t>
      </w:r>
    </w:p>
    <w:p w14:paraId="14CA9A5C" w14:textId="77777777" w:rsidR="0009673F" w:rsidRPr="00C169A2" w:rsidRDefault="0009673F" w:rsidP="00553C3F">
      <w:pPr>
        <w:pStyle w:val="BodyText"/>
        <w:spacing w:before="8"/>
        <w:ind w:right="1040"/>
        <w:rPr>
          <w:rFonts w:asciiTheme="minorHAnsi" w:hAnsiTheme="minorHAnsi" w:cstheme="minorHAnsi"/>
          <w:sz w:val="22"/>
          <w:szCs w:val="22"/>
        </w:rPr>
      </w:pPr>
    </w:p>
    <w:p w14:paraId="2F90B881" w14:textId="6CEE4FB5" w:rsidR="0009673F" w:rsidRPr="00C169A2" w:rsidRDefault="00ED1CF6" w:rsidP="008F7B9F">
      <w:pPr>
        <w:pStyle w:val="Heading1"/>
      </w:pPr>
      <w:r w:rsidRPr="00C169A2">
        <w:t>&lt;H1&gt;Last Time, This Time, Next Time</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0"/>
        <w:gridCol w:w="8721"/>
      </w:tblGrid>
      <w:tr w:rsidR="00892C2A" w:rsidRPr="00C169A2" w14:paraId="1310F9BE" w14:textId="77777777" w:rsidTr="004A6F54">
        <w:trPr>
          <w:cantSplit/>
          <w:trHeight w:val="980"/>
        </w:trPr>
        <w:tc>
          <w:tcPr>
            <w:tcW w:w="1140" w:type="dxa"/>
            <w:tcMar>
              <w:left w:w="58" w:type="dxa"/>
              <w:right w:w="58" w:type="dxa"/>
            </w:tcMar>
            <w:vAlign w:val="center"/>
          </w:tcPr>
          <w:p w14:paraId="34EC5F38" w14:textId="77777777" w:rsidR="00892C2A" w:rsidRPr="00C169A2" w:rsidRDefault="00892C2A" w:rsidP="00E006A0">
            <w:pPr>
              <w:pStyle w:val="TableParagraph"/>
              <w:spacing w:line="276" w:lineRule="auto"/>
              <w:ind w:left="0" w:right="90"/>
              <w:rPr>
                <w:rFonts w:ascii="Calibri" w:hAnsi="Calibri" w:cs="Calibri"/>
              </w:rPr>
            </w:pPr>
            <w:r w:rsidRPr="00C169A2">
              <w:rPr>
                <w:rFonts w:ascii="Calibri" w:hAnsi="Calibri" w:cs="Calibri"/>
                <w:w w:val="105"/>
              </w:rPr>
              <w:t>Last time</w:t>
            </w:r>
          </w:p>
        </w:tc>
        <w:tc>
          <w:tcPr>
            <w:tcW w:w="8721" w:type="dxa"/>
            <w:tcMar>
              <w:left w:w="58" w:type="dxa"/>
              <w:right w:w="58" w:type="dxa"/>
            </w:tcMar>
            <w:vAlign w:val="center"/>
          </w:tcPr>
          <w:p w14:paraId="731D5462" w14:textId="187E5C72" w:rsidR="00892C2A" w:rsidRPr="00C169A2" w:rsidRDefault="00892C2A" w:rsidP="00E006A0">
            <w:pPr>
              <w:pStyle w:val="TableParagraph"/>
              <w:tabs>
                <w:tab w:val="left" w:pos="265"/>
              </w:tabs>
              <w:spacing w:line="276" w:lineRule="auto"/>
              <w:ind w:left="0" w:right="174"/>
              <w:rPr>
                <w:rFonts w:ascii="Calibri" w:hAnsi="Calibri" w:cs="Calibri"/>
              </w:rPr>
            </w:pPr>
            <w:r w:rsidRPr="00C169A2">
              <w:rPr>
                <w:rFonts w:ascii="Calibri" w:hAnsi="Calibri" w:cs="Calibri"/>
                <w:w w:val="105"/>
              </w:rPr>
              <w:t>Everything in the universe is composed of tiny, indestructible particles, called atoms. Atoms are responsible for the physical and chemical properties of all objects.</w:t>
            </w:r>
          </w:p>
          <w:p w14:paraId="5DAEB98B" w14:textId="3DD905DE" w:rsidR="00892C2A" w:rsidRPr="00C169A2" w:rsidRDefault="00892C2A" w:rsidP="00E006A0">
            <w:pPr>
              <w:pStyle w:val="TableParagraph"/>
              <w:tabs>
                <w:tab w:val="left" w:pos="265"/>
              </w:tabs>
              <w:spacing w:line="276" w:lineRule="auto"/>
              <w:ind w:left="0" w:right="174"/>
              <w:rPr>
                <w:rFonts w:ascii="Calibri" w:hAnsi="Calibri" w:cs="Calibri"/>
              </w:rPr>
            </w:pPr>
            <w:r w:rsidRPr="00C169A2">
              <w:rPr>
                <w:rFonts w:ascii="Calibri" w:hAnsi="Calibri" w:cs="Calibri"/>
                <w:w w:val="105"/>
              </w:rPr>
              <w:t>Atoms have mass</w:t>
            </w:r>
            <w:r w:rsidR="002A3BB6" w:rsidRPr="00C169A2">
              <w:rPr>
                <w:rFonts w:ascii="Calibri" w:hAnsi="Calibri" w:cs="Calibri"/>
                <w:w w:val="105"/>
              </w:rPr>
              <w:t xml:space="preserve"> and</w:t>
            </w:r>
            <w:r w:rsidRPr="00C169A2">
              <w:rPr>
                <w:rFonts w:ascii="Calibri" w:hAnsi="Calibri" w:cs="Calibri"/>
                <w:w w:val="105"/>
              </w:rPr>
              <w:t xml:space="preserve"> are electrically neutral.</w:t>
            </w:r>
          </w:p>
        </w:tc>
      </w:tr>
      <w:tr w:rsidR="00892C2A" w:rsidRPr="00C169A2" w14:paraId="1F4AAC07" w14:textId="77777777" w:rsidTr="004A6F54">
        <w:trPr>
          <w:cantSplit/>
          <w:trHeight w:val="2344"/>
        </w:trPr>
        <w:tc>
          <w:tcPr>
            <w:tcW w:w="1140" w:type="dxa"/>
            <w:tcMar>
              <w:left w:w="58" w:type="dxa"/>
              <w:right w:w="58" w:type="dxa"/>
            </w:tcMar>
            <w:vAlign w:val="center"/>
          </w:tcPr>
          <w:p w14:paraId="261989D4" w14:textId="77777777" w:rsidR="00892C2A" w:rsidRPr="00C169A2" w:rsidRDefault="00892C2A" w:rsidP="00E006A0">
            <w:pPr>
              <w:pStyle w:val="TableParagraph"/>
              <w:spacing w:line="276" w:lineRule="auto"/>
              <w:ind w:left="0" w:right="90"/>
              <w:rPr>
                <w:rFonts w:ascii="Calibri" w:hAnsi="Calibri" w:cs="Calibri"/>
              </w:rPr>
            </w:pPr>
            <w:r w:rsidRPr="00C169A2">
              <w:rPr>
                <w:rFonts w:ascii="Calibri" w:hAnsi="Calibri" w:cs="Calibri"/>
                <w:w w:val="105"/>
              </w:rPr>
              <w:lastRenderedPageBreak/>
              <w:t>This time</w:t>
            </w:r>
          </w:p>
        </w:tc>
        <w:tc>
          <w:tcPr>
            <w:tcW w:w="8721" w:type="dxa"/>
            <w:tcMar>
              <w:left w:w="58" w:type="dxa"/>
              <w:right w:w="58" w:type="dxa"/>
            </w:tcMar>
            <w:vAlign w:val="center"/>
          </w:tcPr>
          <w:p w14:paraId="3B6DFDD2" w14:textId="42F018A2" w:rsidR="004A6F54" w:rsidRPr="00C169A2" w:rsidRDefault="00892C2A" w:rsidP="00E006A0">
            <w:pPr>
              <w:pStyle w:val="TableParagraph"/>
              <w:tabs>
                <w:tab w:val="left" w:pos="265"/>
              </w:tabs>
              <w:spacing w:line="276" w:lineRule="auto"/>
              <w:ind w:left="0" w:right="174"/>
              <w:rPr>
                <w:rFonts w:ascii="Calibri" w:hAnsi="Calibri" w:cs="Calibri"/>
              </w:rPr>
            </w:pPr>
            <w:r w:rsidRPr="00C169A2">
              <w:rPr>
                <w:rFonts w:ascii="Calibri" w:hAnsi="Calibri" w:cs="Calibri"/>
                <w:w w:val="105"/>
              </w:rPr>
              <w:t>Protons and neutrons at the atom’s nucleus are responsible for the atom’s mass.</w:t>
            </w:r>
          </w:p>
          <w:p w14:paraId="3CC95578" w14:textId="353488B9" w:rsidR="00892C2A" w:rsidRPr="00C169A2" w:rsidRDefault="00892C2A" w:rsidP="00E006A0">
            <w:pPr>
              <w:pStyle w:val="TableParagraph"/>
              <w:tabs>
                <w:tab w:val="left" w:pos="265"/>
              </w:tabs>
              <w:spacing w:line="276" w:lineRule="auto"/>
              <w:ind w:left="0" w:right="174"/>
              <w:rPr>
                <w:rFonts w:ascii="Calibri" w:hAnsi="Calibri" w:cs="Calibri"/>
              </w:rPr>
            </w:pPr>
            <w:r w:rsidRPr="00C169A2">
              <w:rPr>
                <w:rFonts w:ascii="Calibri" w:hAnsi="Calibri" w:cs="Calibri"/>
                <w:w w:val="105"/>
              </w:rPr>
              <w:t>Protons have a positive charge while neutrons have no charge.</w:t>
            </w:r>
          </w:p>
          <w:p w14:paraId="60601A56" w14:textId="204226D9" w:rsidR="004A6F54" w:rsidRPr="00C169A2" w:rsidRDefault="00892C2A" w:rsidP="00E006A0">
            <w:pPr>
              <w:pStyle w:val="TableParagraph"/>
              <w:tabs>
                <w:tab w:val="left" w:pos="265"/>
              </w:tabs>
              <w:spacing w:line="276" w:lineRule="auto"/>
              <w:ind w:left="0" w:right="174"/>
              <w:rPr>
                <w:rFonts w:ascii="Calibri" w:hAnsi="Calibri" w:cs="Calibri"/>
              </w:rPr>
            </w:pPr>
            <w:r w:rsidRPr="00C169A2">
              <w:rPr>
                <w:rFonts w:ascii="Calibri" w:hAnsi="Calibri" w:cs="Calibri"/>
                <w:w w:val="105"/>
              </w:rPr>
              <w:t xml:space="preserve">The atom’s negative charge resides in the electrons, </w:t>
            </w:r>
            <w:r w:rsidR="00E421DA" w:rsidRPr="00C169A2">
              <w:rPr>
                <w:rFonts w:ascii="Calibri" w:hAnsi="Calibri" w:cs="Calibri"/>
                <w:w w:val="105"/>
              </w:rPr>
              <w:t>located</w:t>
            </w:r>
            <w:r w:rsidRPr="00C169A2">
              <w:rPr>
                <w:rFonts w:ascii="Calibri" w:hAnsi="Calibri" w:cs="Calibri"/>
                <w:w w:val="105"/>
              </w:rPr>
              <w:t xml:space="preserve"> outside of the nucleus in energy levels or orbits.</w:t>
            </w:r>
          </w:p>
          <w:p w14:paraId="1CC61223" w14:textId="6D94D927" w:rsidR="004A6F54" w:rsidRPr="00C169A2" w:rsidRDefault="00892C2A" w:rsidP="00E006A0">
            <w:pPr>
              <w:pStyle w:val="TableParagraph"/>
              <w:tabs>
                <w:tab w:val="left" w:pos="265"/>
              </w:tabs>
              <w:spacing w:line="276" w:lineRule="auto"/>
              <w:ind w:left="0" w:right="174"/>
              <w:rPr>
                <w:rFonts w:ascii="Calibri" w:hAnsi="Calibri" w:cs="Calibri"/>
              </w:rPr>
            </w:pPr>
            <w:r w:rsidRPr="00C169A2">
              <w:rPr>
                <w:rFonts w:ascii="Calibri" w:hAnsi="Calibri" w:cs="Calibri"/>
                <w:w w:val="105"/>
              </w:rPr>
              <w:t>The</w:t>
            </w:r>
            <w:r w:rsidR="00E421DA" w:rsidRPr="00C169A2">
              <w:rPr>
                <w:rFonts w:ascii="Calibri" w:hAnsi="Calibri" w:cs="Calibri"/>
                <w:w w:val="105"/>
              </w:rPr>
              <w:t xml:space="preserve"> </w:t>
            </w:r>
            <w:r w:rsidRPr="00C169A2">
              <w:rPr>
                <w:rFonts w:ascii="Calibri" w:hAnsi="Calibri" w:cs="Calibri"/>
                <w:w w:val="105"/>
              </w:rPr>
              <w:t xml:space="preserve">elements </w:t>
            </w:r>
            <w:r w:rsidR="00E421DA" w:rsidRPr="00C169A2">
              <w:rPr>
                <w:rFonts w:ascii="Calibri" w:hAnsi="Calibri" w:cs="Calibri"/>
                <w:w w:val="105"/>
              </w:rPr>
              <w:t xml:space="preserve">are </w:t>
            </w:r>
            <w:r w:rsidRPr="00C169A2">
              <w:rPr>
                <w:rFonts w:ascii="Calibri" w:hAnsi="Calibri" w:cs="Calibri"/>
                <w:w w:val="105"/>
              </w:rPr>
              <w:t>organized in a Periodic Table to highlight properties and trends.</w:t>
            </w:r>
          </w:p>
          <w:p w14:paraId="18A34684" w14:textId="77777777" w:rsidR="004A6F54" w:rsidRPr="00C169A2" w:rsidRDefault="00892C2A" w:rsidP="00E006A0">
            <w:pPr>
              <w:pStyle w:val="TableParagraph"/>
              <w:tabs>
                <w:tab w:val="left" w:pos="265"/>
              </w:tabs>
              <w:spacing w:line="276" w:lineRule="auto"/>
              <w:ind w:left="0" w:right="174"/>
              <w:rPr>
                <w:rFonts w:ascii="Calibri" w:hAnsi="Calibri" w:cs="Calibri"/>
              </w:rPr>
            </w:pPr>
            <w:r w:rsidRPr="00C169A2">
              <w:rPr>
                <w:rFonts w:ascii="Calibri" w:hAnsi="Calibri" w:cs="Calibri"/>
                <w:w w:val="105"/>
              </w:rPr>
              <w:t>Atoms can lose or gain electrons. When this happens, atoms are no longer neutral and are called ions.</w:t>
            </w:r>
          </w:p>
          <w:p w14:paraId="01B1541A" w14:textId="34F4F484" w:rsidR="004A6F54" w:rsidRPr="00C169A2" w:rsidRDefault="004A6F54" w:rsidP="00E006A0">
            <w:pPr>
              <w:pStyle w:val="TableParagraph"/>
              <w:tabs>
                <w:tab w:val="left" w:pos="265"/>
              </w:tabs>
              <w:spacing w:line="276" w:lineRule="auto"/>
              <w:ind w:left="0" w:right="174"/>
              <w:rPr>
                <w:rFonts w:ascii="Calibri" w:hAnsi="Calibri" w:cs="Calibri"/>
                <w:w w:val="105"/>
              </w:rPr>
            </w:pPr>
            <w:r w:rsidRPr="00C169A2">
              <w:rPr>
                <w:rFonts w:ascii="Calibri" w:hAnsi="Calibri" w:cs="Calibri"/>
                <w:w w:val="105"/>
              </w:rPr>
              <w:t>Atoms</w:t>
            </w:r>
            <w:r w:rsidR="00892C2A" w:rsidRPr="00C169A2">
              <w:rPr>
                <w:rFonts w:ascii="Calibri" w:hAnsi="Calibri" w:cs="Calibri"/>
                <w:w w:val="105"/>
              </w:rPr>
              <w:t xml:space="preserve"> </w:t>
            </w:r>
            <w:r w:rsidRPr="00C169A2">
              <w:rPr>
                <w:rFonts w:ascii="Calibri" w:hAnsi="Calibri" w:cs="Calibri"/>
                <w:w w:val="105"/>
              </w:rPr>
              <w:t xml:space="preserve">that have lost electrons to become ions with </w:t>
            </w:r>
            <w:r w:rsidR="00892C2A" w:rsidRPr="00C169A2">
              <w:rPr>
                <w:rFonts w:ascii="Calibri" w:hAnsi="Calibri" w:cs="Calibri"/>
                <w:w w:val="105"/>
              </w:rPr>
              <w:t>positive</w:t>
            </w:r>
            <w:r w:rsidRPr="00C169A2">
              <w:rPr>
                <w:rFonts w:ascii="Calibri" w:hAnsi="Calibri" w:cs="Calibri"/>
                <w:w w:val="105"/>
              </w:rPr>
              <w:t xml:space="preserve"> charge are</w:t>
            </w:r>
            <w:r w:rsidR="00892C2A" w:rsidRPr="00C169A2">
              <w:rPr>
                <w:rFonts w:ascii="Calibri" w:hAnsi="Calibri" w:cs="Calibri"/>
                <w:w w:val="105"/>
              </w:rPr>
              <w:t xml:space="preserve"> called cations</w:t>
            </w:r>
            <w:r w:rsidRPr="00C169A2">
              <w:rPr>
                <w:rFonts w:ascii="Calibri" w:hAnsi="Calibri" w:cs="Calibri"/>
                <w:w w:val="105"/>
              </w:rPr>
              <w:t>.</w:t>
            </w:r>
          </w:p>
          <w:p w14:paraId="1A54EF7A" w14:textId="2B603FD6" w:rsidR="004A6F54" w:rsidRPr="00C169A2" w:rsidRDefault="004A6F54" w:rsidP="00E006A0">
            <w:pPr>
              <w:pStyle w:val="TableParagraph"/>
              <w:tabs>
                <w:tab w:val="left" w:pos="265"/>
              </w:tabs>
              <w:spacing w:line="276" w:lineRule="auto"/>
              <w:ind w:left="0" w:right="174"/>
              <w:rPr>
                <w:rFonts w:ascii="Calibri" w:hAnsi="Calibri" w:cs="Calibri"/>
                <w:w w:val="105"/>
              </w:rPr>
            </w:pPr>
            <w:r w:rsidRPr="00C169A2">
              <w:rPr>
                <w:rFonts w:ascii="Calibri" w:hAnsi="Calibri" w:cs="Calibri"/>
                <w:w w:val="105"/>
              </w:rPr>
              <w:t xml:space="preserve">Atoms that have gained electrons to become ions with negative charge are called </w:t>
            </w:r>
            <w:r w:rsidR="00892C2A" w:rsidRPr="00C169A2">
              <w:rPr>
                <w:rFonts w:ascii="Calibri" w:hAnsi="Calibri" w:cs="Calibri"/>
                <w:w w:val="105"/>
              </w:rPr>
              <w:t>anions.</w:t>
            </w:r>
          </w:p>
          <w:p w14:paraId="0A02D017" w14:textId="77777777" w:rsidR="008131CE" w:rsidRPr="00C169A2" w:rsidRDefault="00892C2A" w:rsidP="00E006A0">
            <w:pPr>
              <w:pStyle w:val="TableParagraph"/>
              <w:tabs>
                <w:tab w:val="left" w:pos="265"/>
              </w:tabs>
              <w:spacing w:line="276" w:lineRule="auto"/>
              <w:ind w:left="0" w:right="174"/>
              <w:rPr>
                <w:rFonts w:ascii="Calibri" w:hAnsi="Calibri" w:cs="Calibri"/>
              </w:rPr>
            </w:pPr>
            <w:r w:rsidRPr="00C169A2">
              <w:rPr>
                <w:rFonts w:ascii="Calibri" w:hAnsi="Calibri" w:cs="Calibri"/>
                <w:w w:val="105"/>
              </w:rPr>
              <w:t xml:space="preserve">Since opposite charges attract, cations and anions strongly attract each other and form a bond called </w:t>
            </w:r>
            <w:r w:rsidRPr="00C169A2">
              <w:rPr>
                <w:rFonts w:ascii="Calibri" w:hAnsi="Calibri" w:cs="Calibri"/>
                <w:i/>
                <w:w w:val="105"/>
              </w:rPr>
              <w:t>ionic bond</w:t>
            </w:r>
            <w:r w:rsidRPr="00C169A2">
              <w:rPr>
                <w:rFonts w:ascii="Calibri" w:hAnsi="Calibri" w:cs="Calibri"/>
                <w:w w:val="105"/>
              </w:rPr>
              <w:t>.</w:t>
            </w:r>
          </w:p>
          <w:p w14:paraId="5821546F" w14:textId="77777777" w:rsidR="008131CE" w:rsidRPr="00C169A2" w:rsidRDefault="004A6F54" w:rsidP="00E006A0">
            <w:pPr>
              <w:pStyle w:val="TableParagraph"/>
              <w:tabs>
                <w:tab w:val="left" w:pos="265"/>
              </w:tabs>
              <w:spacing w:line="276" w:lineRule="auto"/>
              <w:ind w:left="0" w:right="174"/>
              <w:rPr>
                <w:rFonts w:ascii="Calibri" w:hAnsi="Calibri" w:cs="Calibri"/>
                <w:w w:val="105"/>
              </w:rPr>
            </w:pPr>
            <w:r w:rsidRPr="00C169A2">
              <w:rPr>
                <w:rFonts w:ascii="Calibri" w:hAnsi="Calibri" w:cs="Calibri"/>
                <w:w w:val="105"/>
              </w:rPr>
              <w:t>Atoms can also combine by sharing electrons in other types of chemical bonds</w:t>
            </w:r>
            <w:r w:rsidR="008131CE" w:rsidRPr="00C169A2">
              <w:rPr>
                <w:rFonts w:ascii="Calibri" w:hAnsi="Calibri" w:cs="Calibri"/>
                <w:w w:val="105"/>
              </w:rPr>
              <w:t>.</w:t>
            </w:r>
          </w:p>
          <w:p w14:paraId="2927F109" w14:textId="77777777" w:rsidR="008131CE" w:rsidRPr="00C169A2" w:rsidRDefault="008131CE" w:rsidP="00E006A0">
            <w:pPr>
              <w:pStyle w:val="TableParagraph"/>
              <w:tabs>
                <w:tab w:val="left" w:pos="265"/>
              </w:tabs>
              <w:spacing w:line="276" w:lineRule="auto"/>
              <w:ind w:left="0" w:right="174"/>
              <w:rPr>
                <w:rFonts w:ascii="Calibri" w:hAnsi="Calibri" w:cs="Calibri"/>
              </w:rPr>
            </w:pPr>
            <w:r w:rsidRPr="00C169A2">
              <w:rPr>
                <w:rFonts w:ascii="Calibri" w:hAnsi="Calibri" w:cs="Calibri"/>
                <w:w w:val="105"/>
              </w:rPr>
              <w:t>In</w:t>
            </w:r>
            <w:r w:rsidR="004A6F54" w:rsidRPr="00C169A2">
              <w:rPr>
                <w:rFonts w:ascii="Calibri" w:hAnsi="Calibri" w:cs="Calibri"/>
                <w:w w:val="105"/>
              </w:rPr>
              <w:t xml:space="preserve"> covalent </w:t>
            </w:r>
            <w:r w:rsidRPr="00C169A2">
              <w:rPr>
                <w:rFonts w:ascii="Calibri" w:hAnsi="Calibri" w:cs="Calibri"/>
                <w:w w:val="105"/>
              </w:rPr>
              <w:t>bonds, electrons are usually shared and localized between 2 atoms.</w:t>
            </w:r>
          </w:p>
          <w:p w14:paraId="51D97AD9" w14:textId="56A6BD5D" w:rsidR="004A6F54" w:rsidRPr="00C169A2" w:rsidRDefault="008131CE" w:rsidP="00E006A0">
            <w:pPr>
              <w:pStyle w:val="TableParagraph"/>
              <w:tabs>
                <w:tab w:val="left" w:pos="265"/>
              </w:tabs>
              <w:spacing w:line="276" w:lineRule="auto"/>
              <w:ind w:left="0" w:right="174"/>
              <w:rPr>
                <w:rFonts w:ascii="Calibri" w:hAnsi="Calibri" w:cs="Calibri"/>
              </w:rPr>
            </w:pPr>
            <w:r w:rsidRPr="00C169A2">
              <w:rPr>
                <w:rFonts w:ascii="Calibri" w:hAnsi="Calibri" w:cs="Calibri"/>
                <w:w w:val="105"/>
              </w:rPr>
              <w:t>In metallic bonds, electrons are shared and delocalized among a network of positively charged metal ions.</w:t>
            </w:r>
          </w:p>
        </w:tc>
      </w:tr>
      <w:tr w:rsidR="004A6F54" w:rsidRPr="00C169A2" w14:paraId="1AC7A5F0" w14:textId="77777777" w:rsidTr="002A3BB6">
        <w:trPr>
          <w:cantSplit/>
          <w:trHeight w:val="767"/>
        </w:trPr>
        <w:tc>
          <w:tcPr>
            <w:tcW w:w="1140" w:type="dxa"/>
            <w:tcMar>
              <w:left w:w="58" w:type="dxa"/>
              <w:right w:w="58" w:type="dxa"/>
            </w:tcMar>
            <w:vAlign w:val="center"/>
          </w:tcPr>
          <w:p w14:paraId="4D9477F6" w14:textId="77777777" w:rsidR="004A6F54" w:rsidRPr="00C169A2" w:rsidRDefault="004A6F54" w:rsidP="00E006A0">
            <w:pPr>
              <w:pStyle w:val="TableParagraph"/>
              <w:spacing w:line="276" w:lineRule="auto"/>
              <w:ind w:left="0" w:right="90"/>
              <w:rPr>
                <w:rFonts w:ascii="Calibri" w:hAnsi="Calibri" w:cs="Calibri"/>
              </w:rPr>
            </w:pPr>
            <w:r w:rsidRPr="00C169A2">
              <w:rPr>
                <w:rFonts w:ascii="Calibri" w:hAnsi="Calibri" w:cs="Calibri"/>
                <w:w w:val="105"/>
              </w:rPr>
              <w:t>Next time</w:t>
            </w:r>
          </w:p>
        </w:tc>
        <w:tc>
          <w:tcPr>
            <w:tcW w:w="8721" w:type="dxa"/>
            <w:tcMar>
              <w:left w:w="58" w:type="dxa"/>
              <w:right w:w="58" w:type="dxa"/>
            </w:tcMar>
            <w:vAlign w:val="center"/>
          </w:tcPr>
          <w:p w14:paraId="36C24F15" w14:textId="77777777" w:rsidR="00E006A0" w:rsidRPr="00C169A2" w:rsidRDefault="00A66B27" w:rsidP="00E006A0">
            <w:pPr>
              <w:pStyle w:val="TableParagraph"/>
              <w:tabs>
                <w:tab w:val="left" w:pos="265"/>
              </w:tabs>
              <w:spacing w:line="276" w:lineRule="auto"/>
              <w:ind w:left="0" w:right="174"/>
              <w:rPr>
                <w:rFonts w:ascii="Calibri" w:hAnsi="Calibri" w:cs="Calibri"/>
              </w:rPr>
            </w:pPr>
            <w:r w:rsidRPr="00C169A2">
              <w:rPr>
                <w:rFonts w:ascii="Calibri" w:hAnsi="Calibri" w:cs="Calibri"/>
              </w:rPr>
              <w:t xml:space="preserve">Substances react in </w:t>
            </w:r>
            <w:r w:rsidR="00E006A0" w:rsidRPr="00C169A2">
              <w:rPr>
                <w:rFonts w:ascii="Calibri" w:hAnsi="Calibri" w:cs="Calibri"/>
              </w:rPr>
              <w:t>different</w:t>
            </w:r>
            <w:r w:rsidRPr="00C169A2">
              <w:rPr>
                <w:rFonts w:ascii="Calibri" w:hAnsi="Calibri" w:cs="Calibri"/>
              </w:rPr>
              <w:t xml:space="preserve"> ways forming other substances.</w:t>
            </w:r>
          </w:p>
          <w:p w14:paraId="356FBD8D" w14:textId="6DCF8982" w:rsidR="00E006A0" w:rsidRPr="00C169A2" w:rsidRDefault="00E006A0" w:rsidP="00E006A0">
            <w:pPr>
              <w:pStyle w:val="TableParagraph"/>
              <w:tabs>
                <w:tab w:val="left" w:pos="265"/>
              </w:tabs>
              <w:spacing w:line="276" w:lineRule="auto"/>
              <w:ind w:left="0" w:right="174"/>
              <w:rPr>
                <w:rFonts w:ascii="Calibri" w:hAnsi="Calibri" w:cs="Calibri"/>
              </w:rPr>
            </w:pPr>
            <w:r w:rsidRPr="00C169A2">
              <w:rPr>
                <w:rFonts w:ascii="Calibri" w:hAnsi="Calibri" w:cs="Calibri"/>
              </w:rPr>
              <w:t>Substances react in different proportions to form different substances.</w:t>
            </w:r>
          </w:p>
        </w:tc>
      </w:tr>
    </w:tbl>
    <w:p w14:paraId="51B1ADDD" w14:textId="2867D94B" w:rsidR="006F3891" w:rsidRPr="00C169A2" w:rsidRDefault="006F3891" w:rsidP="00553C3F">
      <w:pPr>
        <w:pStyle w:val="BodyText"/>
        <w:spacing w:before="5"/>
        <w:ind w:right="1040"/>
        <w:rPr>
          <w:rFonts w:asciiTheme="minorHAnsi" w:hAnsiTheme="minorHAnsi" w:cstheme="minorHAnsi"/>
          <w:sz w:val="23"/>
        </w:rPr>
      </w:pPr>
    </w:p>
    <w:p w14:paraId="3307DC34" w14:textId="3BE9B876" w:rsidR="006F3891" w:rsidRPr="00C169A2" w:rsidRDefault="00E006A0" w:rsidP="008F7B9F">
      <w:pPr>
        <w:pStyle w:val="Heading1"/>
      </w:pPr>
      <w:r w:rsidRPr="00C169A2">
        <w:t>&lt;H</w:t>
      </w:r>
      <w:r w:rsidR="00EA13DD" w:rsidRPr="00C169A2">
        <w:t>1</w:t>
      </w:r>
      <w:r w:rsidRPr="00C169A2">
        <w:t>&gt;</w:t>
      </w:r>
      <w:r w:rsidR="006F3891" w:rsidRPr="00C169A2">
        <w:t>Unit Stem Task</w:t>
      </w:r>
    </w:p>
    <w:p w14:paraId="4F1271B8" w14:textId="26A0C9D8" w:rsidR="006F3891" w:rsidRPr="00C169A2" w:rsidRDefault="00E03F84" w:rsidP="00553C3F">
      <w:pPr>
        <w:pStyle w:val="BodyText"/>
        <w:spacing w:before="5"/>
        <w:ind w:right="1040"/>
        <w:rPr>
          <w:rFonts w:asciiTheme="minorHAnsi" w:hAnsiTheme="minorHAnsi" w:cstheme="minorHAnsi"/>
          <w:sz w:val="22"/>
          <w:szCs w:val="22"/>
        </w:rPr>
      </w:pPr>
      <w:r w:rsidRPr="00C169A2">
        <w:rPr>
          <w:rFonts w:asciiTheme="minorHAnsi" w:hAnsiTheme="minorHAnsi" w:cstheme="minorHAnsi"/>
          <w:sz w:val="22"/>
          <w:szCs w:val="22"/>
        </w:rPr>
        <w:t>Expl</w:t>
      </w:r>
      <w:r w:rsidR="00EA13DD" w:rsidRPr="00C169A2">
        <w:rPr>
          <w:rFonts w:asciiTheme="minorHAnsi" w:hAnsiTheme="minorHAnsi" w:cstheme="minorHAnsi"/>
          <w:sz w:val="22"/>
          <w:szCs w:val="22"/>
        </w:rPr>
        <w:t>ain</w:t>
      </w:r>
      <w:r w:rsidRPr="00C169A2">
        <w:rPr>
          <w:rFonts w:asciiTheme="minorHAnsi" w:hAnsiTheme="minorHAnsi" w:cstheme="minorHAnsi"/>
          <w:sz w:val="22"/>
          <w:szCs w:val="22"/>
        </w:rPr>
        <w:t xml:space="preserve"> how </w:t>
      </w:r>
      <w:r w:rsidR="00EA13DD" w:rsidRPr="00C169A2">
        <w:rPr>
          <w:rFonts w:asciiTheme="minorHAnsi" w:hAnsiTheme="minorHAnsi" w:cstheme="minorHAnsi"/>
          <w:sz w:val="22"/>
          <w:szCs w:val="22"/>
        </w:rPr>
        <w:t xml:space="preserve">the </w:t>
      </w:r>
      <w:r w:rsidRPr="00C169A2">
        <w:rPr>
          <w:rFonts w:asciiTheme="minorHAnsi" w:hAnsiTheme="minorHAnsi" w:cstheme="minorHAnsi"/>
          <w:sz w:val="22"/>
          <w:szCs w:val="22"/>
        </w:rPr>
        <w:t xml:space="preserve">atomic structure </w:t>
      </w:r>
      <w:r w:rsidR="00EA13DD" w:rsidRPr="00C169A2">
        <w:rPr>
          <w:rFonts w:asciiTheme="minorHAnsi" w:hAnsiTheme="minorHAnsi" w:cstheme="minorHAnsi"/>
          <w:sz w:val="22"/>
          <w:szCs w:val="22"/>
        </w:rPr>
        <w:t>impact on</w:t>
      </w:r>
      <w:r w:rsidRPr="00C169A2">
        <w:rPr>
          <w:rFonts w:asciiTheme="minorHAnsi" w:hAnsiTheme="minorHAnsi" w:cstheme="minorHAnsi"/>
          <w:sz w:val="22"/>
          <w:szCs w:val="22"/>
        </w:rPr>
        <w:t xml:space="preserve"> </w:t>
      </w:r>
      <w:r w:rsidR="00EA13DD" w:rsidRPr="00C169A2">
        <w:rPr>
          <w:rFonts w:asciiTheme="minorHAnsi" w:hAnsiTheme="minorHAnsi" w:cstheme="minorHAnsi"/>
          <w:sz w:val="22"/>
          <w:szCs w:val="22"/>
        </w:rPr>
        <w:t>chemical</w:t>
      </w:r>
      <w:r w:rsidRPr="00C169A2">
        <w:rPr>
          <w:rFonts w:asciiTheme="minorHAnsi" w:hAnsiTheme="minorHAnsi" w:cstheme="minorHAnsi"/>
          <w:sz w:val="22"/>
          <w:szCs w:val="22"/>
        </w:rPr>
        <w:t xml:space="preserve"> bonding </w:t>
      </w:r>
      <w:r w:rsidR="00EA13DD" w:rsidRPr="00C169A2">
        <w:rPr>
          <w:rFonts w:asciiTheme="minorHAnsi" w:hAnsiTheme="minorHAnsi" w:cstheme="minorHAnsi"/>
          <w:sz w:val="22"/>
          <w:szCs w:val="22"/>
        </w:rPr>
        <w:t>and</w:t>
      </w:r>
      <w:r w:rsidRPr="00C169A2">
        <w:rPr>
          <w:rFonts w:asciiTheme="minorHAnsi" w:hAnsiTheme="minorHAnsi" w:cstheme="minorHAnsi"/>
          <w:sz w:val="22"/>
          <w:szCs w:val="22"/>
        </w:rPr>
        <w:t xml:space="preserve"> influence the properties of substances we encounter daily</w:t>
      </w:r>
      <w:r w:rsidR="00E006A0" w:rsidRPr="00C169A2">
        <w:rPr>
          <w:rFonts w:asciiTheme="minorHAnsi" w:hAnsiTheme="minorHAnsi" w:cstheme="minorHAnsi"/>
          <w:sz w:val="22"/>
          <w:szCs w:val="22"/>
        </w:rPr>
        <w:t xml:space="preserve"> life</w:t>
      </w:r>
      <w:r w:rsidRPr="00C169A2">
        <w:rPr>
          <w:rFonts w:asciiTheme="minorHAnsi" w:hAnsiTheme="minorHAnsi" w:cstheme="minorHAnsi"/>
          <w:sz w:val="22"/>
          <w:szCs w:val="22"/>
        </w:rPr>
        <w:t>, such as road salt melting ice or metal street signs resisting changes.</w:t>
      </w:r>
    </w:p>
    <w:p w14:paraId="742BF9E1" w14:textId="77777777" w:rsidR="00B14365" w:rsidRPr="00C169A2" w:rsidRDefault="00B14365" w:rsidP="00553C3F">
      <w:pPr>
        <w:pStyle w:val="BodyText"/>
        <w:spacing w:before="5"/>
        <w:ind w:right="1040"/>
        <w:rPr>
          <w:rFonts w:ascii="Calibri" w:hAnsi="Calibri" w:cs="Calibri"/>
          <w:sz w:val="22"/>
          <w:szCs w:val="22"/>
        </w:rPr>
      </w:pPr>
    </w:p>
    <w:p w14:paraId="54D131F5" w14:textId="082617F6" w:rsidR="0009673F" w:rsidRPr="00C169A2" w:rsidRDefault="00ED1CF6" w:rsidP="00553C3F">
      <w:pPr>
        <w:ind w:right="1040"/>
      </w:pPr>
      <w:r w:rsidRPr="00C169A2">
        <w:t xml:space="preserve">&lt;H1&gt; Unit </w:t>
      </w:r>
      <w:r w:rsidR="00E7777C" w:rsidRPr="00C169A2">
        <w:t>Overview</w:t>
      </w:r>
    </w:p>
    <w:p w14:paraId="78767A03" w14:textId="77777777" w:rsidR="0009673F" w:rsidRPr="00C169A2" w:rsidRDefault="0009673F" w:rsidP="00553C3F">
      <w:pPr>
        <w:pStyle w:val="BodyText"/>
        <w:spacing w:before="1" w:after="1"/>
        <w:ind w:right="1040"/>
        <w:rPr>
          <w:sz w:val="11"/>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81"/>
        <w:gridCol w:w="2790"/>
      </w:tblGrid>
      <w:tr w:rsidR="00E006A0" w:rsidRPr="00C169A2" w14:paraId="7AF15CDF" w14:textId="7A95C55F" w:rsidTr="00E421DA">
        <w:trPr>
          <w:trHeight w:val="205"/>
        </w:trPr>
        <w:tc>
          <w:tcPr>
            <w:tcW w:w="6981" w:type="dxa"/>
            <w:tcMar>
              <w:left w:w="58" w:type="dxa"/>
              <w:right w:w="58" w:type="dxa"/>
            </w:tcMar>
            <w:vAlign w:val="center"/>
          </w:tcPr>
          <w:p w14:paraId="7433C883" w14:textId="77777777" w:rsidR="00E006A0" w:rsidRPr="00C169A2" w:rsidRDefault="00E006A0" w:rsidP="00E421DA">
            <w:pPr>
              <w:pStyle w:val="TableParagraph"/>
              <w:spacing w:line="276" w:lineRule="auto"/>
              <w:ind w:left="0" w:right="180"/>
              <w:rPr>
                <w:rFonts w:ascii="Calibri" w:hAnsi="Calibri" w:cs="Calibri"/>
                <w:b/>
              </w:rPr>
            </w:pPr>
            <w:r w:rsidRPr="00C169A2">
              <w:rPr>
                <w:rFonts w:ascii="Calibri" w:hAnsi="Calibri" w:cs="Calibri"/>
                <w:b/>
              </w:rPr>
              <w:t>Chapters</w:t>
            </w:r>
          </w:p>
        </w:tc>
        <w:tc>
          <w:tcPr>
            <w:tcW w:w="2790" w:type="dxa"/>
            <w:tcMar>
              <w:left w:w="58" w:type="dxa"/>
              <w:right w:w="58" w:type="dxa"/>
            </w:tcMar>
            <w:vAlign w:val="center"/>
          </w:tcPr>
          <w:p w14:paraId="5EC1BAAE" w14:textId="3716BF68" w:rsidR="00E006A0" w:rsidRPr="00C169A2" w:rsidRDefault="00E006A0" w:rsidP="00E421DA">
            <w:pPr>
              <w:pStyle w:val="TableParagraph"/>
              <w:spacing w:line="276" w:lineRule="auto"/>
              <w:ind w:left="0" w:right="1040"/>
              <w:rPr>
                <w:rFonts w:ascii="Calibri" w:hAnsi="Calibri" w:cs="Calibri"/>
                <w:b/>
              </w:rPr>
            </w:pPr>
            <w:r w:rsidRPr="00C169A2">
              <w:rPr>
                <w:rFonts w:ascii="Calibri" w:hAnsi="Calibri" w:cs="Calibri"/>
                <w:b/>
              </w:rPr>
              <w:t>PE</w:t>
            </w:r>
          </w:p>
        </w:tc>
      </w:tr>
      <w:tr w:rsidR="00E006A0" w:rsidRPr="00C169A2" w14:paraId="5AAB8FB1" w14:textId="49239813" w:rsidTr="00E421DA">
        <w:trPr>
          <w:trHeight w:val="326"/>
        </w:trPr>
        <w:tc>
          <w:tcPr>
            <w:tcW w:w="6981" w:type="dxa"/>
            <w:tcMar>
              <w:left w:w="58" w:type="dxa"/>
              <w:right w:w="58" w:type="dxa"/>
            </w:tcMar>
            <w:vAlign w:val="center"/>
          </w:tcPr>
          <w:p w14:paraId="3BBCD0A1" w14:textId="3AA6A5DD" w:rsidR="00E006A0" w:rsidRPr="00C169A2" w:rsidRDefault="00E006A0" w:rsidP="00E421DA">
            <w:pPr>
              <w:pStyle w:val="TableParagraph"/>
              <w:spacing w:line="276" w:lineRule="auto"/>
              <w:ind w:left="0" w:right="180"/>
              <w:rPr>
                <w:rFonts w:ascii="Calibri" w:hAnsi="Calibri" w:cs="Calibri"/>
              </w:rPr>
            </w:pPr>
            <w:r w:rsidRPr="00C169A2">
              <w:rPr>
                <w:rFonts w:ascii="Calibri" w:hAnsi="Calibri" w:cs="Calibri"/>
              </w:rPr>
              <w:t>Chapter 3: Unlocking the Atom</w:t>
            </w:r>
          </w:p>
        </w:tc>
        <w:tc>
          <w:tcPr>
            <w:tcW w:w="2790" w:type="dxa"/>
            <w:tcMar>
              <w:left w:w="58" w:type="dxa"/>
              <w:right w:w="58" w:type="dxa"/>
            </w:tcMar>
            <w:vAlign w:val="center"/>
          </w:tcPr>
          <w:p w14:paraId="758DFC32" w14:textId="10442320" w:rsidR="00E006A0" w:rsidRPr="00C169A2" w:rsidRDefault="00E006A0" w:rsidP="00E421DA">
            <w:pPr>
              <w:pStyle w:val="TableParagraph"/>
              <w:spacing w:line="276" w:lineRule="auto"/>
              <w:ind w:left="0" w:right="120"/>
              <w:rPr>
                <w:rFonts w:ascii="Calibri" w:hAnsi="Calibri" w:cs="Calibri"/>
              </w:rPr>
            </w:pPr>
            <w:r w:rsidRPr="00C169A2">
              <w:rPr>
                <w:rFonts w:ascii="Calibri" w:hAnsi="Calibri" w:cs="Calibri"/>
              </w:rPr>
              <w:t>HS-PS1-1</w:t>
            </w:r>
            <w:r w:rsidR="00E421DA" w:rsidRPr="00C169A2">
              <w:rPr>
                <w:rFonts w:ascii="Calibri" w:hAnsi="Calibri" w:cs="Calibri"/>
              </w:rPr>
              <w:t xml:space="preserve">, </w:t>
            </w:r>
            <w:r w:rsidRPr="00C169A2">
              <w:rPr>
                <w:rFonts w:ascii="Calibri" w:hAnsi="Calibri" w:cs="Calibri"/>
              </w:rPr>
              <w:t>HS-PS1-8</w:t>
            </w:r>
          </w:p>
        </w:tc>
      </w:tr>
      <w:tr w:rsidR="00E006A0" w:rsidRPr="00C169A2" w14:paraId="1FA12037" w14:textId="63110E8F" w:rsidTr="00E421DA">
        <w:trPr>
          <w:trHeight w:val="443"/>
        </w:trPr>
        <w:tc>
          <w:tcPr>
            <w:tcW w:w="6981" w:type="dxa"/>
            <w:tcMar>
              <w:left w:w="58" w:type="dxa"/>
              <w:right w:w="58" w:type="dxa"/>
            </w:tcMar>
            <w:vAlign w:val="center"/>
          </w:tcPr>
          <w:p w14:paraId="5D3C42D9" w14:textId="6566639F" w:rsidR="00E006A0" w:rsidRPr="00C169A2" w:rsidRDefault="00E006A0" w:rsidP="00E421DA">
            <w:pPr>
              <w:pStyle w:val="TableParagraph"/>
              <w:spacing w:line="276" w:lineRule="auto"/>
              <w:ind w:left="0" w:right="180"/>
              <w:rPr>
                <w:rFonts w:ascii="Calibri" w:hAnsi="Calibri" w:cs="Calibri"/>
              </w:rPr>
            </w:pPr>
            <w:r w:rsidRPr="00C169A2">
              <w:rPr>
                <w:rFonts w:ascii="Calibri" w:hAnsi="Calibri" w:cs="Calibri"/>
              </w:rPr>
              <w:t>Chapter 4: Electrons in Action</w:t>
            </w:r>
          </w:p>
        </w:tc>
        <w:tc>
          <w:tcPr>
            <w:tcW w:w="2790" w:type="dxa"/>
            <w:tcMar>
              <w:left w:w="58" w:type="dxa"/>
              <w:right w:w="58" w:type="dxa"/>
            </w:tcMar>
            <w:vAlign w:val="center"/>
          </w:tcPr>
          <w:p w14:paraId="206882A8" w14:textId="196D9DF9" w:rsidR="00E006A0" w:rsidRPr="00C169A2" w:rsidRDefault="00E006A0" w:rsidP="00E421DA">
            <w:pPr>
              <w:pStyle w:val="TableParagraph"/>
              <w:spacing w:line="276" w:lineRule="auto"/>
              <w:ind w:left="0" w:right="120"/>
              <w:rPr>
                <w:rFonts w:ascii="Calibri" w:hAnsi="Calibri" w:cs="Calibri"/>
              </w:rPr>
            </w:pPr>
            <w:r w:rsidRPr="00C169A2">
              <w:rPr>
                <w:rFonts w:ascii="Calibri" w:hAnsi="Calibri" w:cs="Calibri"/>
              </w:rPr>
              <w:t>HS-PS1-1</w:t>
            </w:r>
            <w:r w:rsidR="00E421DA" w:rsidRPr="00C169A2">
              <w:rPr>
                <w:rFonts w:ascii="Calibri" w:hAnsi="Calibri" w:cs="Calibri"/>
              </w:rPr>
              <w:t xml:space="preserve">, </w:t>
            </w:r>
            <w:r w:rsidRPr="00C169A2">
              <w:rPr>
                <w:rFonts w:ascii="Calibri" w:hAnsi="Calibri" w:cs="Calibri"/>
              </w:rPr>
              <w:t>HS-PS4-3</w:t>
            </w:r>
          </w:p>
        </w:tc>
      </w:tr>
      <w:tr w:rsidR="00E006A0" w:rsidRPr="00C169A2" w14:paraId="07F32278" w14:textId="6469206D" w:rsidTr="00E421DA">
        <w:trPr>
          <w:trHeight w:val="443"/>
        </w:trPr>
        <w:tc>
          <w:tcPr>
            <w:tcW w:w="6981" w:type="dxa"/>
            <w:tcMar>
              <w:left w:w="58" w:type="dxa"/>
              <w:right w:w="58" w:type="dxa"/>
            </w:tcMar>
            <w:vAlign w:val="center"/>
          </w:tcPr>
          <w:p w14:paraId="38571F07" w14:textId="45A01AB4" w:rsidR="00E006A0" w:rsidRPr="00C169A2" w:rsidRDefault="00E006A0" w:rsidP="00E421DA">
            <w:pPr>
              <w:pStyle w:val="TableParagraph"/>
              <w:spacing w:line="276" w:lineRule="auto"/>
              <w:ind w:left="0" w:right="180"/>
              <w:rPr>
                <w:rFonts w:ascii="Calibri" w:hAnsi="Calibri" w:cs="Calibri"/>
              </w:rPr>
            </w:pPr>
            <w:r w:rsidRPr="00C169A2">
              <w:rPr>
                <w:rFonts w:ascii="Calibri" w:hAnsi="Calibri" w:cs="Calibri"/>
              </w:rPr>
              <w:t>Chapter 5: The Periodic Table and Chemical Trends</w:t>
            </w:r>
          </w:p>
        </w:tc>
        <w:tc>
          <w:tcPr>
            <w:tcW w:w="2790" w:type="dxa"/>
            <w:tcMar>
              <w:left w:w="58" w:type="dxa"/>
              <w:right w:w="58" w:type="dxa"/>
            </w:tcMar>
            <w:vAlign w:val="center"/>
          </w:tcPr>
          <w:p w14:paraId="300DD4AF" w14:textId="4B2C40DE" w:rsidR="00E006A0" w:rsidRPr="00C169A2" w:rsidRDefault="00E006A0" w:rsidP="00E421DA">
            <w:pPr>
              <w:pStyle w:val="TableParagraph"/>
              <w:spacing w:line="276" w:lineRule="auto"/>
              <w:ind w:left="0" w:right="1040"/>
              <w:rPr>
                <w:rFonts w:ascii="Calibri" w:hAnsi="Calibri" w:cs="Calibri"/>
              </w:rPr>
            </w:pPr>
            <w:r w:rsidRPr="00C169A2">
              <w:rPr>
                <w:rFonts w:ascii="Calibri" w:hAnsi="Calibri" w:cs="Calibri"/>
              </w:rPr>
              <w:t>HS-PS1-1</w:t>
            </w:r>
          </w:p>
        </w:tc>
      </w:tr>
      <w:tr w:rsidR="00E006A0" w:rsidRPr="00C169A2" w14:paraId="74699B64" w14:textId="1DA5044F" w:rsidTr="00E421DA">
        <w:trPr>
          <w:trHeight w:val="443"/>
        </w:trPr>
        <w:tc>
          <w:tcPr>
            <w:tcW w:w="6981" w:type="dxa"/>
            <w:tcMar>
              <w:left w:w="58" w:type="dxa"/>
              <w:right w:w="58" w:type="dxa"/>
            </w:tcMar>
            <w:vAlign w:val="center"/>
          </w:tcPr>
          <w:p w14:paraId="157E0CEE" w14:textId="77777777" w:rsidR="00E006A0" w:rsidRPr="00C169A2" w:rsidRDefault="00E006A0" w:rsidP="00E421DA">
            <w:pPr>
              <w:pStyle w:val="TableParagraph"/>
              <w:spacing w:line="276" w:lineRule="auto"/>
              <w:ind w:left="0" w:right="180"/>
              <w:rPr>
                <w:rFonts w:ascii="Calibri" w:hAnsi="Calibri" w:cs="Calibri"/>
              </w:rPr>
            </w:pPr>
            <w:r w:rsidRPr="00C169A2">
              <w:rPr>
                <w:rFonts w:ascii="Calibri" w:hAnsi="Calibri" w:cs="Calibri"/>
              </w:rPr>
              <w:t>Chapter 6: Ionic and Metallic Bonding</w:t>
            </w:r>
          </w:p>
        </w:tc>
        <w:tc>
          <w:tcPr>
            <w:tcW w:w="2790" w:type="dxa"/>
            <w:tcMar>
              <w:left w:w="58" w:type="dxa"/>
              <w:right w:w="58" w:type="dxa"/>
            </w:tcMar>
            <w:vAlign w:val="center"/>
          </w:tcPr>
          <w:p w14:paraId="5EA31028" w14:textId="687E9373" w:rsidR="00E006A0" w:rsidRPr="00C169A2" w:rsidRDefault="00E006A0" w:rsidP="00E421DA">
            <w:pPr>
              <w:pStyle w:val="TableParagraph"/>
              <w:spacing w:line="276" w:lineRule="auto"/>
              <w:ind w:left="0" w:right="210"/>
              <w:rPr>
                <w:rFonts w:ascii="Calibri" w:hAnsi="Calibri" w:cs="Calibri"/>
              </w:rPr>
            </w:pPr>
            <w:r w:rsidRPr="00C169A2">
              <w:rPr>
                <w:rFonts w:ascii="Calibri" w:hAnsi="Calibri" w:cs="Calibri"/>
              </w:rPr>
              <w:t>HS-PS1-2</w:t>
            </w:r>
            <w:r w:rsidR="00E421DA" w:rsidRPr="00C169A2">
              <w:rPr>
                <w:rFonts w:ascii="Calibri" w:hAnsi="Calibri" w:cs="Calibri"/>
              </w:rPr>
              <w:t xml:space="preserve">, </w:t>
            </w:r>
            <w:r w:rsidRPr="00C169A2">
              <w:rPr>
                <w:rFonts w:ascii="Calibri" w:hAnsi="Calibri" w:cs="Calibri"/>
              </w:rPr>
              <w:t>HS-PS1-3</w:t>
            </w:r>
          </w:p>
        </w:tc>
      </w:tr>
      <w:tr w:rsidR="00E006A0" w:rsidRPr="00C169A2" w14:paraId="4ADA5BB6" w14:textId="30AFB6FC" w:rsidTr="00E421DA">
        <w:trPr>
          <w:trHeight w:val="344"/>
        </w:trPr>
        <w:tc>
          <w:tcPr>
            <w:tcW w:w="6981" w:type="dxa"/>
            <w:tcMar>
              <w:left w:w="58" w:type="dxa"/>
              <w:right w:w="58" w:type="dxa"/>
            </w:tcMar>
            <w:vAlign w:val="center"/>
          </w:tcPr>
          <w:p w14:paraId="127B47E6" w14:textId="77777777" w:rsidR="00E006A0" w:rsidRPr="00C169A2" w:rsidRDefault="00E006A0" w:rsidP="00E421DA">
            <w:pPr>
              <w:pStyle w:val="TableParagraph"/>
              <w:spacing w:line="276" w:lineRule="auto"/>
              <w:ind w:left="0" w:right="180"/>
              <w:rPr>
                <w:rFonts w:ascii="Calibri" w:hAnsi="Calibri" w:cs="Calibri"/>
              </w:rPr>
            </w:pPr>
            <w:r w:rsidRPr="00C169A2">
              <w:rPr>
                <w:rFonts w:ascii="Calibri" w:hAnsi="Calibri" w:cs="Calibri"/>
              </w:rPr>
              <w:t>Chapter 7: Covalent Bonding</w:t>
            </w:r>
          </w:p>
        </w:tc>
        <w:tc>
          <w:tcPr>
            <w:tcW w:w="2790" w:type="dxa"/>
            <w:tcMar>
              <w:left w:w="58" w:type="dxa"/>
              <w:right w:w="58" w:type="dxa"/>
            </w:tcMar>
            <w:vAlign w:val="center"/>
          </w:tcPr>
          <w:p w14:paraId="600B9CF7" w14:textId="08E28698" w:rsidR="00E006A0" w:rsidRPr="00C169A2" w:rsidRDefault="00E006A0" w:rsidP="00E421DA">
            <w:pPr>
              <w:pStyle w:val="TableParagraph"/>
              <w:spacing w:line="276" w:lineRule="auto"/>
              <w:ind w:left="0" w:right="30"/>
              <w:rPr>
                <w:rFonts w:ascii="Calibri" w:hAnsi="Calibri" w:cs="Calibri"/>
              </w:rPr>
            </w:pPr>
            <w:r w:rsidRPr="00C169A2">
              <w:rPr>
                <w:rFonts w:ascii="Calibri" w:hAnsi="Calibri" w:cs="Calibri"/>
              </w:rPr>
              <w:t>HS-PS1-2</w:t>
            </w:r>
            <w:r w:rsidR="00E421DA" w:rsidRPr="00C169A2">
              <w:rPr>
                <w:rFonts w:ascii="Calibri" w:hAnsi="Calibri" w:cs="Calibri"/>
              </w:rPr>
              <w:t xml:space="preserve">, </w:t>
            </w:r>
            <w:r w:rsidRPr="00C169A2">
              <w:rPr>
                <w:rFonts w:ascii="Calibri" w:hAnsi="Calibri" w:cs="Calibri"/>
              </w:rPr>
              <w:t>HS-PS1-3</w:t>
            </w:r>
            <w:r w:rsidR="00E421DA" w:rsidRPr="00C169A2">
              <w:rPr>
                <w:rFonts w:ascii="Calibri" w:hAnsi="Calibri" w:cs="Calibri"/>
              </w:rPr>
              <w:t xml:space="preserve">, </w:t>
            </w:r>
            <w:r w:rsidRPr="00C169A2">
              <w:rPr>
                <w:rFonts w:ascii="Calibri" w:hAnsi="Calibri" w:cs="Calibri"/>
              </w:rPr>
              <w:t>HS-PS1-4</w:t>
            </w:r>
          </w:p>
        </w:tc>
      </w:tr>
    </w:tbl>
    <w:p w14:paraId="7FA20FF2" w14:textId="074AAE81" w:rsidR="00E05711" w:rsidRPr="00C169A2" w:rsidRDefault="00E05711" w:rsidP="00B14365"/>
    <w:p w14:paraId="224C3FA4" w14:textId="3779B295" w:rsidR="00D50844" w:rsidRPr="00C169A2" w:rsidRDefault="00B14365" w:rsidP="008F7B9F">
      <w:pPr>
        <w:pStyle w:val="Heading1"/>
      </w:pPr>
      <w:r w:rsidRPr="00C169A2">
        <w:t>&lt;H1&gt;</w:t>
      </w:r>
      <w:r w:rsidR="00E05711" w:rsidRPr="00C169A2">
        <w:t>Study Strategies</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1"/>
        <w:gridCol w:w="6570"/>
      </w:tblGrid>
      <w:tr w:rsidR="00D50844" w:rsidRPr="00C169A2" w14:paraId="4A059D9B" w14:textId="77777777" w:rsidTr="002A4AC6">
        <w:trPr>
          <w:trHeight w:val="205"/>
        </w:trPr>
        <w:tc>
          <w:tcPr>
            <w:tcW w:w="3201" w:type="dxa"/>
            <w:tcMar>
              <w:left w:w="58" w:type="dxa"/>
              <w:right w:w="58" w:type="dxa"/>
            </w:tcMar>
            <w:vAlign w:val="center"/>
          </w:tcPr>
          <w:p w14:paraId="4B9A4858" w14:textId="233E3B25" w:rsidR="00D50844" w:rsidRPr="00C169A2" w:rsidRDefault="00D50844" w:rsidP="008C19DE">
            <w:pPr>
              <w:pStyle w:val="TableParagraph"/>
              <w:spacing w:line="276" w:lineRule="auto"/>
              <w:ind w:left="0" w:right="180"/>
              <w:rPr>
                <w:rFonts w:ascii="Calibri" w:hAnsi="Calibri" w:cs="Calibri"/>
                <w:b/>
              </w:rPr>
            </w:pPr>
            <w:r w:rsidRPr="00C169A2">
              <w:rPr>
                <w:rFonts w:ascii="Calibri" w:hAnsi="Calibri" w:cs="Calibri"/>
                <w:b/>
              </w:rPr>
              <w:t>Strategy</w:t>
            </w:r>
          </w:p>
        </w:tc>
        <w:tc>
          <w:tcPr>
            <w:tcW w:w="6570" w:type="dxa"/>
            <w:tcMar>
              <w:left w:w="58" w:type="dxa"/>
              <w:right w:w="58" w:type="dxa"/>
            </w:tcMar>
            <w:vAlign w:val="center"/>
          </w:tcPr>
          <w:p w14:paraId="78D622E5" w14:textId="6B97BEA5" w:rsidR="00D50844" w:rsidRPr="00C169A2" w:rsidRDefault="00D50844" w:rsidP="008C19DE">
            <w:pPr>
              <w:pStyle w:val="TableParagraph"/>
              <w:spacing w:line="276" w:lineRule="auto"/>
              <w:ind w:left="0" w:right="1040"/>
              <w:rPr>
                <w:rFonts w:ascii="Calibri" w:hAnsi="Calibri" w:cs="Calibri"/>
                <w:b/>
              </w:rPr>
            </w:pPr>
            <w:r w:rsidRPr="00C169A2">
              <w:rPr>
                <w:rFonts w:ascii="Calibri" w:hAnsi="Calibri" w:cs="Calibri"/>
                <w:b/>
              </w:rPr>
              <w:t>Advantages</w:t>
            </w:r>
          </w:p>
        </w:tc>
      </w:tr>
      <w:tr w:rsidR="00D50844" w:rsidRPr="00C169A2" w14:paraId="45DC4128" w14:textId="77777777" w:rsidTr="002A4AC6">
        <w:trPr>
          <w:trHeight w:val="326"/>
        </w:trPr>
        <w:tc>
          <w:tcPr>
            <w:tcW w:w="3201" w:type="dxa"/>
            <w:tcMar>
              <w:left w:w="58" w:type="dxa"/>
              <w:right w:w="58" w:type="dxa"/>
            </w:tcMar>
            <w:vAlign w:val="center"/>
          </w:tcPr>
          <w:p w14:paraId="547C2B3C" w14:textId="76EC1D31" w:rsidR="00D50844" w:rsidRPr="00C169A2" w:rsidRDefault="00D50844" w:rsidP="008C19DE">
            <w:pPr>
              <w:pStyle w:val="TableParagraph"/>
              <w:spacing w:line="276" w:lineRule="auto"/>
              <w:ind w:left="0" w:right="180"/>
              <w:rPr>
                <w:rFonts w:ascii="Calibri" w:hAnsi="Calibri" w:cs="Calibri"/>
              </w:rPr>
            </w:pPr>
            <w:r w:rsidRPr="00C169A2">
              <w:rPr>
                <w:rFonts w:ascii="Calibri" w:hAnsi="Calibri" w:cs="Calibri"/>
              </w:rPr>
              <w:t>Study for short periods of time (about 20 to 25 min.) with a 5 min. break in between. Ideally, take a walk during the break.</w:t>
            </w:r>
          </w:p>
        </w:tc>
        <w:tc>
          <w:tcPr>
            <w:tcW w:w="6570" w:type="dxa"/>
            <w:tcMar>
              <w:left w:w="58" w:type="dxa"/>
              <w:right w:w="58" w:type="dxa"/>
            </w:tcMar>
            <w:vAlign w:val="center"/>
          </w:tcPr>
          <w:p w14:paraId="7CEB9936" w14:textId="77777777" w:rsidR="00D50844" w:rsidRPr="00C169A2" w:rsidRDefault="00D50844" w:rsidP="008C19DE">
            <w:pPr>
              <w:pStyle w:val="TableParagraph"/>
              <w:spacing w:line="276" w:lineRule="auto"/>
              <w:ind w:left="0" w:right="120"/>
              <w:rPr>
                <w:rFonts w:ascii="Calibri" w:hAnsi="Calibri" w:cs="Calibri"/>
                <w:color w:val="000000"/>
              </w:rPr>
            </w:pPr>
            <w:r w:rsidRPr="00C169A2">
              <w:rPr>
                <w:rFonts w:ascii="Calibri" w:hAnsi="Calibri" w:cs="Calibri"/>
              </w:rPr>
              <w:t xml:space="preserve">Self-awareness </w:t>
            </w:r>
            <w:r w:rsidRPr="00C169A2">
              <w:rPr>
                <w:rFonts w:ascii="Calibri" w:hAnsi="Calibri" w:cs="Calibri"/>
                <w:color w:val="000000"/>
              </w:rPr>
              <w:t>of your attention span and concentration limits to better understand your own learning needs and preferences.</w:t>
            </w:r>
          </w:p>
          <w:p w14:paraId="3A93742A" w14:textId="791912F8" w:rsidR="00D50844" w:rsidRPr="00C169A2" w:rsidRDefault="00D50844" w:rsidP="008C19DE">
            <w:pPr>
              <w:pStyle w:val="TableParagraph"/>
              <w:spacing w:line="276" w:lineRule="auto"/>
              <w:ind w:left="0" w:right="120"/>
              <w:rPr>
                <w:rFonts w:ascii="Calibri" w:hAnsi="Calibri" w:cs="Calibri"/>
              </w:rPr>
            </w:pPr>
            <w:r w:rsidRPr="00C169A2">
              <w:rPr>
                <w:rFonts w:ascii="Calibri" w:hAnsi="Calibri" w:cs="Calibri"/>
                <w:color w:val="000000"/>
              </w:rPr>
              <w:t>Self-manage your time, set goals, avoid procrastination, clear the mind and refresh your body.</w:t>
            </w:r>
          </w:p>
        </w:tc>
      </w:tr>
      <w:tr w:rsidR="00D50844" w:rsidRPr="00C169A2" w14:paraId="5A97FB98" w14:textId="77777777" w:rsidTr="002A3BB6">
        <w:trPr>
          <w:trHeight w:val="263"/>
        </w:trPr>
        <w:tc>
          <w:tcPr>
            <w:tcW w:w="3201" w:type="dxa"/>
            <w:tcMar>
              <w:left w:w="58" w:type="dxa"/>
              <w:right w:w="58" w:type="dxa"/>
            </w:tcMar>
            <w:vAlign w:val="center"/>
          </w:tcPr>
          <w:p w14:paraId="2DBC6377" w14:textId="11E41A79" w:rsidR="00D50844" w:rsidRPr="00C169A2" w:rsidRDefault="002A4AC6" w:rsidP="008C19DE">
            <w:pPr>
              <w:pStyle w:val="TableParagraph"/>
              <w:spacing w:line="276" w:lineRule="auto"/>
              <w:ind w:left="0" w:right="180"/>
              <w:rPr>
                <w:rFonts w:ascii="Calibri" w:hAnsi="Calibri" w:cs="Calibri"/>
              </w:rPr>
            </w:pPr>
            <w:r w:rsidRPr="00C169A2">
              <w:rPr>
                <w:rFonts w:ascii="Calibri" w:hAnsi="Calibri" w:cs="Calibri"/>
                <w:color w:val="000000"/>
              </w:rPr>
              <w:lastRenderedPageBreak/>
              <w:t>Work with a classmate using flashcards. Take turns to draw a card and answer the question, explain the concept, or provides an example. Conduct a short discussion with the peer.</w:t>
            </w:r>
          </w:p>
        </w:tc>
        <w:tc>
          <w:tcPr>
            <w:tcW w:w="6570" w:type="dxa"/>
            <w:tcMar>
              <w:left w:w="58" w:type="dxa"/>
              <w:right w:w="58" w:type="dxa"/>
            </w:tcMar>
            <w:vAlign w:val="center"/>
          </w:tcPr>
          <w:p w14:paraId="568F0307" w14:textId="72D2C9B4" w:rsidR="002A4AC6" w:rsidRPr="00C169A2" w:rsidRDefault="002A4AC6" w:rsidP="002A4AC6">
            <w:pPr>
              <w:pStyle w:val="TableParagraph"/>
              <w:spacing w:line="276" w:lineRule="auto"/>
              <w:ind w:right="120"/>
              <w:rPr>
                <w:rFonts w:ascii="Calibri" w:hAnsi="Calibri" w:cs="Calibri"/>
              </w:rPr>
            </w:pPr>
            <w:r w:rsidRPr="00C169A2">
              <w:rPr>
                <w:rFonts w:ascii="Calibri" w:hAnsi="Calibri" w:cs="Calibri"/>
              </w:rPr>
              <w:t>Self-awareness of your own understanding and identify areas where you need further clarification.</w:t>
            </w:r>
          </w:p>
          <w:p w14:paraId="27F72527" w14:textId="0E2DD7C9" w:rsidR="002A4AC6" w:rsidRPr="00C169A2" w:rsidRDefault="002A4AC6" w:rsidP="002A4AC6">
            <w:pPr>
              <w:pStyle w:val="TableParagraph"/>
              <w:spacing w:line="276" w:lineRule="auto"/>
              <w:ind w:right="120"/>
              <w:rPr>
                <w:rFonts w:ascii="Calibri" w:hAnsi="Calibri" w:cs="Calibri"/>
              </w:rPr>
            </w:pPr>
            <w:r w:rsidRPr="00C169A2">
              <w:rPr>
                <w:rFonts w:ascii="Calibri" w:hAnsi="Calibri" w:cs="Calibri"/>
              </w:rPr>
              <w:t>Self-manage the organization of your study.</w:t>
            </w:r>
          </w:p>
          <w:p w14:paraId="47005375" w14:textId="3FA283FE" w:rsidR="002A4AC6" w:rsidRPr="00C169A2" w:rsidRDefault="002A4AC6" w:rsidP="002A4AC6">
            <w:pPr>
              <w:pStyle w:val="TableParagraph"/>
              <w:spacing w:line="276" w:lineRule="auto"/>
              <w:ind w:right="120"/>
              <w:rPr>
                <w:rFonts w:ascii="Calibri" w:hAnsi="Calibri" w:cs="Calibri"/>
              </w:rPr>
            </w:pPr>
            <w:r w:rsidRPr="00C169A2">
              <w:rPr>
                <w:rFonts w:ascii="Calibri" w:hAnsi="Calibri" w:cs="Calibri"/>
              </w:rPr>
              <w:t>Social Awareness by practicing active listening</w:t>
            </w:r>
            <w:r w:rsidR="002A3BB6" w:rsidRPr="00C169A2">
              <w:rPr>
                <w:rFonts w:ascii="Calibri" w:hAnsi="Calibri" w:cs="Calibri"/>
              </w:rPr>
              <w:t>.</w:t>
            </w:r>
          </w:p>
          <w:p w14:paraId="2F408E18" w14:textId="5E7DD313" w:rsidR="00D50844" w:rsidRPr="00C169A2" w:rsidRDefault="002A4AC6" w:rsidP="002A3BB6">
            <w:pPr>
              <w:pStyle w:val="TableParagraph"/>
              <w:spacing w:line="276" w:lineRule="auto"/>
              <w:ind w:right="120"/>
              <w:rPr>
                <w:rFonts w:ascii="Calibri" w:hAnsi="Calibri" w:cs="Calibri"/>
              </w:rPr>
            </w:pPr>
            <w:r w:rsidRPr="00C169A2">
              <w:rPr>
                <w:rFonts w:ascii="Calibri" w:hAnsi="Calibri" w:cs="Calibri"/>
              </w:rPr>
              <w:t xml:space="preserve">Relationship </w:t>
            </w:r>
            <w:r w:rsidR="002A3BB6" w:rsidRPr="00C169A2">
              <w:rPr>
                <w:rFonts w:ascii="Calibri" w:hAnsi="Calibri" w:cs="Calibri"/>
              </w:rPr>
              <w:t>s</w:t>
            </w:r>
            <w:r w:rsidRPr="00C169A2">
              <w:rPr>
                <w:rFonts w:ascii="Calibri" w:hAnsi="Calibri" w:cs="Calibri"/>
              </w:rPr>
              <w:t>kills</w:t>
            </w:r>
            <w:r w:rsidR="002A3BB6" w:rsidRPr="00C169A2">
              <w:rPr>
                <w:rFonts w:ascii="Calibri" w:hAnsi="Calibri" w:cs="Calibri"/>
              </w:rPr>
              <w:t xml:space="preserve"> by </w:t>
            </w:r>
            <w:r w:rsidRPr="00C169A2">
              <w:rPr>
                <w:rFonts w:ascii="Calibri" w:hAnsi="Calibri" w:cs="Calibri"/>
              </w:rPr>
              <w:t>develop</w:t>
            </w:r>
            <w:r w:rsidR="002A3BB6" w:rsidRPr="00C169A2">
              <w:rPr>
                <w:rFonts w:ascii="Calibri" w:hAnsi="Calibri" w:cs="Calibri"/>
              </w:rPr>
              <w:t>ing</w:t>
            </w:r>
            <w:r w:rsidRPr="00C169A2">
              <w:rPr>
                <w:rFonts w:ascii="Calibri" w:hAnsi="Calibri" w:cs="Calibri"/>
              </w:rPr>
              <w:t xml:space="preserve"> communication and collaboration skills</w:t>
            </w:r>
            <w:r w:rsidR="002A3BB6" w:rsidRPr="00C169A2">
              <w:rPr>
                <w:rFonts w:ascii="Calibri" w:hAnsi="Calibri" w:cs="Calibri"/>
              </w:rPr>
              <w:t>.</w:t>
            </w:r>
          </w:p>
        </w:tc>
      </w:tr>
    </w:tbl>
    <w:p w14:paraId="2D1D2A2D" w14:textId="77777777" w:rsidR="00853E86" w:rsidRPr="00C169A2" w:rsidRDefault="00853E86" w:rsidP="00553C3F">
      <w:pPr>
        <w:pStyle w:val="Heading2"/>
        <w:ind w:left="0" w:right="1040"/>
        <w:rPr>
          <w:rFonts w:ascii="Calibri" w:hAnsi="Calibri" w:cs="Calibri"/>
          <w:sz w:val="22"/>
          <w:szCs w:val="22"/>
        </w:rPr>
        <w:sectPr w:rsidR="00853E86" w:rsidRPr="00C169A2" w:rsidSect="00553C3F">
          <w:pgSz w:w="12240" w:h="15840"/>
          <w:pgMar w:top="1500" w:right="140" w:bottom="280" w:left="980" w:header="720" w:footer="720" w:gutter="0"/>
          <w:cols w:space="720"/>
        </w:sectPr>
      </w:pPr>
    </w:p>
    <w:p w14:paraId="22A19055" w14:textId="13F0BB82" w:rsidR="006B59EC" w:rsidRPr="00C169A2" w:rsidRDefault="00ED1CF6" w:rsidP="009457B5">
      <w:pPr>
        <w:pStyle w:val="Heading1"/>
        <w:ind w:left="0" w:right="1040"/>
        <w:rPr>
          <w:b w:val="0"/>
          <w:bCs/>
          <w:w w:val="105"/>
          <w:sz w:val="28"/>
          <w:szCs w:val="28"/>
        </w:rPr>
      </w:pPr>
      <w:r w:rsidRPr="00C169A2">
        <w:rPr>
          <w:bCs/>
          <w:w w:val="105"/>
          <w:sz w:val="28"/>
          <w:szCs w:val="28"/>
        </w:rPr>
        <w:lastRenderedPageBreak/>
        <w:t>Chapter 6: Ionic and Metallic Bonding</w:t>
      </w:r>
    </w:p>
    <w:p w14:paraId="23DA00F2" w14:textId="77777777" w:rsidR="006B59EC" w:rsidRPr="00C169A2" w:rsidRDefault="006B59EC" w:rsidP="009457B5">
      <w:pPr>
        <w:rPr>
          <w:w w:val="105"/>
        </w:rPr>
      </w:pPr>
    </w:p>
    <w:p w14:paraId="7D630C97" w14:textId="77777777" w:rsidR="006B59EC" w:rsidRPr="00C169A2" w:rsidRDefault="006B59EC" w:rsidP="008F7B9F">
      <w:pPr>
        <w:pStyle w:val="Heading1"/>
      </w:pPr>
      <w:r w:rsidRPr="00C169A2">
        <w:t>&lt;H1&gt;Chapter Essential Questions</w:t>
      </w:r>
    </w:p>
    <w:p w14:paraId="5BE70466" w14:textId="34329F65" w:rsidR="006B59EC" w:rsidRPr="00C169A2" w:rsidRDefault="006B59EC" w:rsidP="006C3E9B">
      <w:pPr>
        <w:pStyle w:val="ListParagraph"/>
        <w:numPr>
          <w:ilvl w:val="0"/>
          <w:numId w:val="12"/>
        </w:numPr>
        <w:tabs>
          <w:tab w:val="left" w:pos="652"/>
        </w:tabs>
        <w:spacing w:before="222"/>
        <w:ind w:left="720" w:right="1040"/>
        <w:rPr>
          <w:rFonts w:ascii="Calibri" w:hAnsi="Calibri" w:cs="Calibri"/>
        </w:rPr>
      </w:pPr>
      <w:r w:rsidRPr="00C169A2">
        <w:rPr>
          <w:rFonts w:ascii="Calibri" w:hAnsi="Calibri" w:cs="Calibri"/>
        </w:rPr>
        <w:t>Wh</w:t>
      </w:r>
      <w:r w:rsidR="009457B5" w:rsidRPr="00C169A2">
        <w:rPr>
          <w:rFonts w:ascii="Calibri" w:hAnsi="Calibri" w:cs="Calibri"/>
        </w:rPr>
        <w:t xml:space="preserve">y does </w:t>
      </w:r>
      <w:r w:rsidRPr="00C169A2">
        <w:rPr>
          <w:rFonts w:ascii="Calibri" w:hAnsi="Calibri" w:cs="Calibri"/>
        </w:rPr>
        <w:t>salt</w:t>
      </w:r>
      <w:r w:rsidR="009457B5" w:rsidRPr="00C169A2">
        <w:rPr>
          <w:rFonts w:ascii="Calibri" w:hAnsi="Calibri" w:cs="Calibri"/>
        </w:rPr>
        <w:t xml:space="preserve"> </w:t>
      </w:r>
      <w:r w:rsidRPr="00C169A2">
        <w:rPr>
          <w:rFonts w:ascii="Calibri" w:hAnsi="Calibri" w:cs="Calibri"/>
        </w:rPr>
        <w:t>dissolve in water?</w:t>
      </w:r>
    </w:p>
    <w:p w14:paraId="3C971D8D" w14:textId="1A683942" w:rsidR="0009673F" w:rsidRPr="00C169A2" w:rsidRDefault="006B59EC" w:rsidP="006C3E9B">
      <w:pPr>
        <w:pStyle w:val="ListParagraph"/>
        <w:numPr>
          <w:ilvl w:val="0"/>
          <w:numId w:val="12"/>
        </w:numPr>
        <w:tabs>
          <w:tab w:val="left" w:pos="652"/>
        </w:tabs>
        <w:spacing w:before="35"/>
        <w:ind w:left="720" w:right="1040"/>
        <w:rPr>
          <w:b/>
          <w:bCs/>
          <w:sz w:val="28"/>
          <w:szCs w:val="28"/>
        </w:rPr>
      </w:pPr>
      <w:r w:rsidRPr="00C169A2">
        <w:rPr>
          <w:rFonts w:ascii="Calibri" w:hAnsi="Calibri" w:cs="Calibri"/>
        </w:rPr>
        <w:t xml:space="preserve">Why do metals not dissolve in water? </w:t>
      </w:r>
    </w:p>
    <w:p w14:paraId="131EB33B" w14:textId="77777777" w:rsidR="009457B5" w:rsidRPr="00C169A2" w:rsidRDefault="009457B5" w:rsidP="009457B5">
      <w:pPr>
        <w:pStyle w:val="ListParagraph"/>
        <w:tabs>
          <w:tab w:val="left" w:pos="652"/>
        </w:tabs>
        <w:spacing w:before="35"/>
        <w:ind w:left="720" w:right="1040" w:firstLine="0"/>
        <w:rPr>
          <w:b/>
          <w:bCs/>
          <w:sz w:val="28"/>
          <w:szCs w:val="28"/>
        </w:rPr>
      </w:pPr>
    </w:p>
    <w:p w14:paraId="188EE203" w14:textId="1451B1AD" w:rsidR="00FB42AB" w:rsidRPr="00C169A2" w:rsidRDefault="00EA13DD" w:rsidP="008F7B9F">
      <w:pPr>
        <w:pStyle w:val="Heading1"/>
      </w:pPr>
      <w:r w:rsidRPr="00C169A2">
        <w:t xml:space="preserve">&lt;H1&gt;Chapter </w:t>
      </w:r>
      <w:r w:rsidR="00FB42AB" w:rsidRPr="00C169A2">
        <w:t>Big Idea</w:t>
      </w:r>
    </w:p>
    <w:p w14:paraId="412A77F3" w14:textId="095A2E97" w:rsidR="00FB42AB" w:rsidRPr="00C169A2" w:rsidRDefault="0040709C" w:rsidP="00553C3F">
      <w:pPr>
        <w:pStyle w:val="BodyText"/>
        <w:spacing w:before="94" w:line="283" w:lineRule="auto"/>
        <w:ind w:right="1040"/>
        <w:rPr>
          <w:rFonts w:ascii="Calibri" w:hAnsi="Calibri" w:cs="Calibri"/>
          <w:w w:val="105"/>
          <w:sz w:val="22"/>
          <w:szCs w:val="22"/>
        </w:rPr>
      </w:pPr>
      <w:r w:rsidRPr="00C169A2">
        <w:rPr>
          <w:rFonts w:ascii="Calibri" w:hAnsi="Calibri" w:cs="Calibri"/>
          <w:w w:val="105"/>
          <w:sz w:val="22"/>
          <w:szCs w:val="22"/>
        </w:rPr>
        <w:t xml:space="preserve">Atoms interact and bond to form more complex structures. </w:t>
      </w:r>
      <w:r w:rsidR="00343045" w:rsidRPr="00C169A2">
        <w:rPr>
          <w:rFonts w:ascii="Calibri" w:hAnsi="Calibri" w:cs="Calibri"/>
          <w:w w:val="105"/>
          <w:sz w:val="22"/>
          <w:szCs w:val="22"/>
        </w:rPr>
        <w:t xml:space="preserve">Ionic and metallic bonds are two key ways that atoms combine to create stable compounds and materials with distinct properties. </w:t>
      </w:r>
      <w:r w:rsidRPr="00C169A2">
        <w:rPr>
          <w:rFonts w:ascii="Calibri" w:hAnsi="Calibri" w:cs="Calibri"/>
          <w:w w:val="105"/>
          <w:sz w:val="22"/>
          <w:szCs w:val="22"/>
        </w:rPr>
        <w:t xml:space="preserve">Ionic bonding occurs when atoms transfer electrons, while metallic bonding involves a sea of delocalized electrons that hold metal atoms together. </w:t>
      </w:r>
      <w:r w:rsidR="00343045" w:rsidRPr="00C169A2">
        <w:rPr>
          <w:rFonts w:ascii="Calibri" w:hAnsi="Calibri" w:cs="Calibri"/>
          <w:w w:val="105"/>
          <w:sz w:val="22"/>
          <w:szCs w:val="22"/>
        </w:rPr>
        <w:t>These bonding explain the behavior of substances in everyday life, from salts to metals.</w:t>
      </w:r>
      <w:r w:rsidR="00E40978" w:rsidRPr="00C169A2">
        <w:rPr>
          <w:rFonts w:ascii="Calibri" w:hAnsi="Calibri" w:cs="Calibri"/>
          <w:w w:val="105"/>
          <w:sz w:val="22"/>
          <w:szCs w:val="22"/>
        </w:rPr>
        <w:t xml:space="preserve"> </w:t>
      </w:r>
    </w:p>
    <w:p w14:paraId="1966D1E4" w14:textId="77777777" w:rsidR="00FB42AB" w:rsidRPr="00C169A2" w:rsidRDefault="00FB42AB" w:rsidP="00EA13DD"/>
    <w:p w14:paraId="088EF964" w14:textId="403C7466" w:rsidR="006B59EC" w:rsidRPr="00C169A2" w:rsidRDefault="006B59EC" w:rsidP="008F7B9F">
      <w:pPr>
        <w:pStyle w:val="Heading1"/>
      </w:pPr>
      <w:r w:rsidRPr="00C169A2">
        <w:t>&lt;H1&gt;</w:t>
      </w:r>
      <w:r w:rsidR="00EA13DD" w:rsidRPr="00C169A2">
        <w:t>Chapter Phenomenon</w:t>
      </w:r>
      <w:r w:rsidRPr="00C169A2">
        <w:t>: Salt vs. Metal, Why Does Water Treats Them Differently?</w:t>
      </w:r>
    </w:p>
    <w:p w14:paraId="70023210" w14:textId="4458C676" w:rsidR="006B59EC" w:rsidRPr="00C169A2" w:rsidRDefault="006B59EC" w:rsidP="00553C3F">
      <w:pPr>
        <w:pStyle w:val="BodyText"/>
        <w:spacing w:before="94" w:line="283" w:lineRule="auto"/>
        <w:ind w:right="1040"/>
        <w:rPr>
          <w:rFonts w:ascii="Calibri" w:hAnsi="Calibri" w:cs="Calibri"/>
          <w:sz w:val="22"/>
          <w:szCs w:val="22"/>
        </w:rPr>
      </w:pPr>
      <w:r w:rsidRPr="00C169A2">
        <w:rPr>
          <w:rFonts w:ascii="Calibri" w:hAnsi="Calibri" w:cs="Calibri"/>
          <w:w w:val="105"/>
          <w:sz w:val="22"/>
          <w:szCs w:val="22"/>
        </w:rPr>
        <w:t xml:space="preserve">When road salt is spread on icy and snowy streets, the ice and snow melt and the salt dissolves in the water. Street signs and lampposts are made of metal, but they do not melt the snow </w:t>
      </w:r>
      <w:r w:rsidR="00EA13DD" w:rsidRPr="00C169A2">
        <w:rPr>
          <w:rFonts w:ascii="Calibri" w:hAnsi="Calibri" w:cs="Calibri"/>
          <w:w w:val="105"/>
          <w:sz w:val="22"/>
          <w:szCs w:val="22"/>
        </w:rPr>
        <w:t>or</w:t>
      </w:r>
      <w:r w:rsidRPr="00C169A2">
        <w:rPr>
          <w:rFonts w:ascii="Calibri" w:hAnsi="Calibri" w:cs="Calibri"/>
          <w:w w:val="105"/>
          <w:sz w:val="22"/>
          <w:szCs w:val="22"/>
        </w:rPr>
        <w:t xml:space="preserve"> dissolve in water. Instead, they remain intact, showing no immediate signs of rust or corrosion. Why do salt and metal behave so differently with water?</w:t>
      </w:r>
    </w:p>
    <w:p w14:paraId="09AB37F9" w14:textId="5D8D8C1C" w:rsidR="006B59EC" w:rsidRPr="00C169A2" w:rsidRDefault="006B59EC" w:rsidP="00951BE8"/>
    <w:p w14:paraId="60985118" w14:textId="07A46D9D" w:rsidR="00D34F3B" w:rsidRPr="00C169A2" w:rsidRDefault="00EA13DD" w:rsidP="008F7B9F">
      <w:pPr>
        <w:pStyle w:val="Heading1"/>
        <w:rPr>
          <w:color w:val="000000" w:themeColor="text1"/>
        </w:rPr>
      </w:pPr>
      <w:r w:rsidRPr="00C169A2">
        <w:rPr>
          <w:lang w:val="en"/>
        </w:rPr>
        <w:t>&lt;H1&gt;</w:t>
      </w:r>
      <w:r w:rsidR="00D34F3B" w:rsidRPr="00C169A2">
        <w:rPr>
          <w:lang w:val="en"/>
        </w:rPr>
        <w:t>Chapter STEM Task</w:t>
      </w:r>
      <w:r w:rsidR="00D34F3B" w:rsidRPr="00C169A2">
        <w:rPr>
          <w:color w:val="000000" w:themeColor="text1"/>
        </w:rPr>
        <w:t>:</w:t>
      </w:r>
    </w:p>
    <w:p w14:paraId="39FF5AA4" w14:textId="09A9B897" w:rsidR="00D34F3B" w:rsidRPr="00C169A2" w:rsidRDefault="00D34F3B" w:rsidP="00951BE8">
      <w:pPr>
        <w:ind w:right="1040"/>
        <w:rPr>
          <w:rFonts w:ascii="Calibri" w:hAnsi="Calibri" w:cs="Calibri"/>
        </w:rPr>
      </w:pPr>
      <w:r w:rsidRPr="00C169A2">
        <w:rPr>
          <w:rFonts w:ascii="Calibri" w:hAnsi="Calibri" w:cs="Calibri"/>
        </w:rPr>
        <w:t xml:space="preserve">Create a model </w:t>
      </w:r>
      <w:r w:rsidR="00EA13DD" w:rsidRPr="00C169A2">
        <w:rPr>
          <w:rFonts w:ascii="Calibri" w:hAnsi="Calibri" w:cs="Calibri"/>
        </w:rPr>
        <w:t xml:space="preserve">to show </w:t>
      </w:r>
      <w:r w:rsidR="00951BE8" w:rsidRPr="00C169A2">
        <w:rPr>
          <w:rFonts w:ascii="Calibri" w:hAnsi="Calibri" w:cs="Calibri"/>
        </w:rPr>
        <w:t>the ionic bonds in NaCl and the metallic bonds in a piece of iron. Use the model to</w:t>
      </w:r>
      <w:r w:rsidR="00EA13DD" w:rsidRPr="00C169A2">
        <w:rPr>
          <w:rFonts w:ascii="Calibri" w:hAnsi="Calibri" w:cs="Calibri"/>
        </w:rPr>
        <w:t xml:space="preserve"> explain </w:t>
      </w:r>
      <w:r w:rsidRPr="00C169A2">
        <w:rPr>
          <w:rFonts w:ascii="Calibri" w:hAnsi="Calibri" w:cs="Calibri"/>
        </w:rPr>
        <w:t xml:space="preserve">how ionic bonds break apart in water, allowing ions to </w:t>
      </w:r>
      <w:r w:rsidR="00EA13DD" w:rsidRPr="00C169A2">
        <w:rPr>
          <w:rFonts w:ascii="Calibri" w:hAnsi="Calibri" w:cs="Calibri"/>
        </w:rPr>
        <w:t>dissolve</w:t>
      </w:r>
      <w:r w:rsidR="00951BE8" w:rsidRPr="00C169A2">
        <w:rPr>
          <w:rFonts w:ascii="Calibri" w:hAnsi="Calibri" w:cs="Calibri"/>
        </w:rPr>
        <w:t xml:space="preserve"> while metals behave differently</w:t>
      </w:r>
      <w:r w:rsidRPr="00C169A2">
        <w:rPr>
          <w:rFonts w:ascii="Calibri" w:hAnsi="Calibri" w:cs="Calibri"/>
        </w:rPr>
        <w:t>.</w:t>
      </w:r>
    </w:p>
    <w:p w14:paraId="49AFB1C4" w14:textId="77777777" w:rsidR="00951BE8" w:rsidRPr="00C169A2" w:rsidRDefault="00951BE8" w:rsidP="00951BE8"/>
    <w:p w14:paraId="0981FEA3" w14:textId="03CFE30F" w:rsidR="005E3CB0" w:rsidRPr="00C169A2" w:rsidRDefault="00ED1CF6" w:rsidP="008F7B9F">
      <w:pPr>
        <w:pStyle w:val="Heading1"/>
      </w:pPr>
      <w:r w:rsidRPr="00C169A2">
        <w:t>&lt;H1&gt;Chapter overview</w:t>
      </w:r>
    </w:p>
    <w:p w14:paraId="6A149BD4" w14:textId="77777777" w:rsidR="005E3CB0" w:rsidRPr="00C169A2" w:rsidRDefault="005E3CB0" w:rsidP="00553C3F">
      <w:pPr>
        <w:pStyle w:val="TableParagraph"/>
        <w:spacing w:line="237" w:lineRule="auto"/>
        <w:ind w:left="0" w:right="1040"/>
        <w:rPr>
          <w:rFonts w:ascii="Calibri" w:hAnsi="Calibri" w:cs="Calibri"/>
        </w:rPr>
      </w:pPr>
      <w:r w:rsidRPr="00C169A2">
        <w:rPr>
          <w:rFonts w:ascii="Calibri" w:hAnsi="Calibri" w:cs="Calibri"/>
        </w:rPr>
        <w:t>Lesson 1: Formation and Properties of Ions</w:t>
      </w:r>
    </w:p>
    <w:p w14:paraId="3DE6BE36" w14:textId="229AD7AE" w:rsidR="005E3CB0" w:rsidRPr="00C169A2" w:rsidRDefault="005E3CB0" w:rsidP="00553C3F">
      <w:pPr>
        <w:pStyle w:val="TableParagraph"/>
        <w:spacing w:line="237" w:lineRule="auto"/>
        <w:ind w:left="0" w:right="1040"/>
        <w:rPr>
          <w:rFonts w:ascii="Calibri" w:hAnsi="Calibri" w:cs="Calibri"/>
        </w:rPr>
      </w:pPr>
      <w:r w:rsidRPr="00C169A2">
        <w:rPr>
          <w:rFonts w:ascii="Calibri" w:hAnsi="Calibri" w:cs="Calibri"/>
        </w:rPr>
        <w:t>Lesson 2: Ionic Bonding and Compound Formation</w:t>
      </w:r>
    </w:p>
    <w:p w14:paraId="404592CA" w14:textId="77777777" w:rsidR="005E3CB0" w:rsidRPr="00C169A2" w:rsidRDefault="005E3CB0" w:rsidP="00553C3F">
      <w:pPr>
        <w:pStyle w:val="BodyText"/>
        <w:ind w:right="1040"/>
        <w:rPr>
          <w:rFonts w:ascii="Calibri" w:hAnsi="Calibri" w:cs="Calibri"/>
          <w:sz w:val="22"/>
          <w:szCs w:val="22"/>
        </w:rPr>
      </w:pPr>
      <w:r w:rsidRPr="00C169A2">
        <w:rPr>
          <w:rFonts w:ascii="Calibri" w:hAnsi="Calibri" w:cs="Calibri"/>
          <w:sz w:val="22"/>
          <w:szCs w:val="22"/>
        </w:rPr>
        <w:t>Lesson 3: Naming and Formulas of Ionic Compounds</w:t>
      </w:r>
    </w:p>
    <w:p w14:paraId="26B9F492" w14:textId="3445DA2B" w:rsidR="0009673F" w:rsidRPr="00C169A2" w:rsidRDefault="005E3CB0" w:rsidP="00553C3F">
      <w:pPr>
        <w:pStyle w:val="BodyText"/>
        <w:ind w:right="1040"/>
        <w:rPr>
          <w:rFonts w:ascii="Calibri" w:hAnsi="Calibri" w:cs="Calibri"/>
          <w:sz w:val="22"/>
          <w:szCs w:val="22"/>
        </w:rPr>
        <w:sectPr w:rsidR="0009673F" w:rsidRPr="00C169A2" w:rsidSect="00553C3F">
          <w:pgSz w:w="12240" w:h="15840"/>
          <w:pgMar w:top="1500" w:right="140" w:bottom="280" w:left="980" w:header="720" w:footer="720" w:gutter="0"/>
          <w:cols w:space="720"/>
        </w:sectPr>
      </w:pPr>
      <w:r w:rsidRPr="00C169A2">
        <w:rPr>
          <w:rFonts w:ascii="Calibri" w:hAnsi="Calibri" w:cs="Calibri"/>
          <w:sz w:val="22"/>
          <w:szCs w:val="22"/>
        </w:rPr>
        <w:t xml:space="preserve"> Lesson 4: Metallic Bonding and Metal Characteristics</w:t>
      </w:r>
    </w:p>
    <w:p w14:paraId="2796AEA8" w14:textId="1B0E104A" w:rsidR="0009673F" w:rsidRPr="00C169A2" w:rsidRDefault="00ED1CF6" w:rsidP="00553C3F">
      <w:pPr>
        <w:pStyle w:val="Heading1"/>
        <w:ind w:left="0" w:right="1040"/>
        <w:rPr>
          <w:szCs w:val="32"/>
        </w:rPr>
      </w:pPr>
      <w:r w:rsidRPr="00C169A2">
        <w:rPr>
          <w:szCs w:val="32"/>
        </w:rPr>
        <w:lastRenderedPageBreak/>
        <w:t>Lesson 2: Ionic Bonding and Compound Formation</w:t>
      </w:r>
    </w:p>
    <w:p w14:paraId="5AB7208C" w14:textId="03746393" w:rsidR="0009673F" w:rsidRPr="00C169A2" w:rsidRDefault="00756F38" w:rsidP="00553C3F">
      <w:pPr>
        <w:pStyle w:val="BodyText"/>
        <w:spacing w:before="5"/>
        <w:ind w:right="1040"/>
        <w:rPr>
          <w:sz w:val="26"/>
        </w:rPr>
      </w:pPr>
      <w:commentRangeStart w:id="2"/>
      <w:ins w:id="3" w:author="SME" w:date="2024-09-20T20:46:00Z">
        <w:r w:rsidRPr="00C169A2">
          <w:rPr>
            <w:noProof/>
            <w:lang w:val="en-IN" w:eastAsia="en-IN"/>
          </w:rPr>
          <w:drawing>
            <wp:inline distT="0" distB="0" distL="0" distR="0" wp14:anchorId="7DF4E91E" wp14:editId="60E4A9C8">
              <wp:extent cx="4663440" cy="2926080"/>
              <wp:effectExtent l="0" t="0" r="0" b="0"/>
              <wp:docPr id="140"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3440" cy="2926080"/>
                      </a:xfrm>
                      <a:prstGeom prst="rect">
                        <a:avLst/>
                      </a:prstGeom>
                      <a:noFill/>
                      <a:ln>
                        <a:noFill/>
                      </a:ln>
                    </pic:spPr>
                  </pic:pic>
                </a:graphicData>
              </a:graphic>
            </wp:inline>
          </w:drawing>
        </w:r>
      </w:ins>
      <w:commentRangeEnd w:id="2"/>
      <w:ins w:id="4" w:author="SME" w:date="2024-09-20T20:47:00Z">
        <w:r w:rsidRPr="00C169A2">
          <w:rPr>
            <w:rStyle w:val="CommentReference"/>
          </w:rPr>
          <w:commentReference w:id="2"/>
        </w:r>
      </w:ins>
    </w:p>
    <w:p w14:paraId="3E687992" w14:textId="495E03CF" w:rsidR="0009673F" w:rsidRPr="00C169A2" w:rsidRDefault="0009673F" w:rsidP="00553C3F">
      <w:pPr>
        <w:pStyle w:val="BodyText"/>
        <w:spacing w:before="6"/>
        <w:ind w:right="1040"/>
        <w:rPr>
          <w:sz w:val="12"/>
        </w:rPr>
      </w:pPr>
    </w:p>
    <w:p w14:paraId="36C50B2B" w14:textId="1FCDF157" w:rsidR="00E92BFD" w:rsidRPr="00C169A2" w:rsidRDefault="00E92BFD" w:rsidP="00641F8C">
      <w:pPr>
        <w:pStyle w:val="BodyText"/>
        <w:ind w:right="1040"/>
        <w:rPr>
          <w:sz w:val="22"/>
          <w:szCs w:val="22"/>
        </w:rPr>
      </w:pPr>
      <w:r w:rsidRPr="00C169A2">
        <w:rPr>
          <w:sz w:val="12"/>
        </w:rPr>
        <w:t xml:space="preserve">                          </w:t>
      </w:r>
      <w:commentRangeStart w:id="5"/>
      <w:r w:rsidRPr="00C169A2">
        <w:rPr>
          <w:sz w:val="22"/>
          <w:szCs w:val="22"/>
        </w:rPr>
        <w:t xml:space="preserve">Figure </w:t>
      </w:r>
      <w:r w:rsidR="00F3303E" w:rsidRPr="00C169A2">
        <w:rPr>
          <w:sz w:val="22"/>
          <w:szCs w:val="22"/>
        </w:rPr>
        <w:t>2.</w:t>
      </w:r>
      <w:r w:rsidR="009821F0" w:rsidRPr="00C169A2">
        <w:rPr>
          <w:sz w:val="22"/>
          <w:szCs w:val="22"/>
        </w:rPr>
        <w:t>x</w:t>
      </w:r>
      <w:r w:rsidR="00F3303E" w:rsidRPr="00C169A2">
        <w:rPr>
          <w:sz w:val="22"/>
          <w:szCs w:val="22"/>
        </w:rPr>
        <w:t xml:space="preserve"> </w:t>
      </w:r>
      <w:r w:rsidRPr="00C169A2">
        <w:rPr>
          <w:sz w:val="22"/>
          <w:szCs w:val="22"/>
        </w:rPr>
        <w:t>showing outermost shell of atoms</w:t>
      </w:r>
      <w:commentRangeEnd w:id="5"/>
      <w:r w:rsidR="009821F0" w:rsidRPr="00C169A2">
        <w:rPr>
          <w:rStyle w:val="CommentReference"/>
        </w:rPr>
        <w:commentReference w:id="5"/>
      </w:r>
      <w:bookmarkStart w:id="6" w:name="_GoBack"/>
      <w:bookmarkEnd w:id="6"/>
    </w:p>
    <w:p w14:paraId="69CE86AB" w14:textId="76CF645B" w:rsidR="00E92BFD" w:rsidRPr="00C169A2" w:rsidRDefault="00E92BFD" w:rsidP="00553C3F">
      <w:pPr>
        <w:pStyle w:val="BodyText"/>
        <w:spacing w:before="6"/>
        <w:ind w:right="1040"/>
        <w:rPr>
          <w:sz w:val="22"/>
          <w:szCs w:val="22"/>
        </w:rPr>
      </w:pPr>
    </w:p>
    <w:p w14:paraId="0D49F4DE" w14:textId="69439B39" w:rsidR="00DB7F23" w:rsidRPr="00C169A2" w:rsidRDefault="00DB7F23" w:rsidP="00553C3F">
      <w:pPr>
        <w:pStyle w:val="BodyText"/>
        <w:spacing w:before="6"/>
        <w:ind w:right="1040"/>
        <w:rPr>
          <w:sz w:val="22"/>
          <w:szCs w:val="22"/>
        </w:rPr>
      </w:pPr>
    </w:p>
    <w:p w14:paraId="2B81ACFA" w14:textId="77777777" w:rsidR="000C6B8C" w:rsidRPr="00705883" w:rsidRDefault="000C6B8C" w:rsidP="00705883">
      <w:pPr>
        <w:pStyle w:val="Heading1"/>
        <w:rPr>
          <w:szCs w:val="32"/>
        </w:rPr>
      </w:pPr>
      <w:r w:rsidRPr="00705883">
        <w:rPr>
          <w:szCs w:val="32"/>
        </w:rPr>
        <w:t>&lt;H1&gt; Essential Questions</w:t>
      </w:r>
    </w:p>
    <w:p w14:paraId="61A6CAD9" w14:textId="1FD2B016" w:rsidR="00DB7F23" w:rsidRPr="00C169A2" w:rsidRDefault="00422E29" w:rsidP="00553C3F">
      <w:pPr>
        <w:tabs>
          <w:tab w:val="left" w:pos="921"/>
        </w:tabs>
        <w:spacing w:before="222"/>
        <w:ind w:right="1040"/>
        <w:rPr>
          <w:rFonts w:asciiTheme="minorHAnsi" w:hAnsiTheme="minorHAnsi" w:cstheme="minorHAnsi"/>
        </w:rPr>
      </w:pPr>
      <w:r w:rsidRPr="00C169A2">
        <w:rPr>
          <w:rFonts w:asciiTheme="minorHAnsi" w:hAnsiTheme="minorHAnsi" w:cstheme="minorHAnsi"/>
        </w:rPr>
        <w:t>How do ionic bonds form, and what properties do ionic compounds exhibit?</w:t>
      </w:r>
    </w:p>
    <w:p w14:paraId="3D4485CB" w14:textId="27099211" w:rsidR="00DB7F23" w:rsidRPr="00C169A2" w:rsidRDefault="00DB7F23" w:rsidP="00553C3F">
      <w:pPr>
        <w:pStyle w:val="BodyText"/>
        <w:spacing w:before="6"/>
        <w:ind w:right="1040"/>
        <w:rPr>
          <w:sz w:val="22"/>
          <w:szCs w:val="22"/>
        </w:rPr>
      </w:pPr>
    </w:p>
    <w:p w14:paraId="5DCB6D27" w14:textId="55011B54" w:rsidR="001856B9" w:rsidRPr="00C169A2" w:rsidRDefault="009821F0" w:rsidP="00705883">
      <w:pPr>
        <w:pStyle w:val="Heading1"/>
      </w:pPr>
      <w:r w:rsidRPr="00C169A2">
        <w:t>&lt;H1&gt;</w:t>
      </w:r>
      <w:r w:rsidR="001856B9" w:rsidRPr="00C169A2">
        <w:t>Big Idea</w:t>
      </w:r>
    </w:p>
    <w:p w14:paraId="1180FBD5" w14:textId="28266B46" w:rsidR="001856B9" w:rsidRPr="00C169A2" w:rsidRDefault="007F53EC" w:rsidP="00C169A2">
      <w:pPr>
        <w:pStyle w:val="BodyText"/>
        <w:spacing w:before="6"/>
        <w:ind w:right="-720"/>
        <w:rPr>
          <w:rFonts w:ascii="Calibri" w:hAnsi="Calibri" w:cs="Calibri"/>
          <w:w w:val="105"/>
          <w:sz w:val="22"/>
          <w:szCs w:val="22"/>
        </w:rPr>
      </w:pPr>
      <w:r w:rsidRPr="00C169A2">
        <w:rPr>
          <w:rFonts w:ascii="Calibri" w:hAnsi="Calibri" w:cs="Calibri"/>
          <w:w w:val="105"/>
          <w:sz w:val="22"/>
          <w:szCs w:val="22"/>
        </w:rPr>
        <w:t xml:space="preserve">Ionic bonding occurs when </w:t>
      </w:r>
      <w:r w:rsidR="0040709C" w:rsidRPr="00C169A2">
        <w:rPr>
          <w:rFonts w:ascii="Calibri" w:hAnsi="Calibri" w:cs="Calibri"/>
          <w:w w:val="105"/>
          <w:sz w:val="22"/>
          <w:szCs w:val="22"/>
        </w:rPr>
        <w:t>a cation and an anion are held together in place by electrostatic attractions. This type of interaction confers to ionic compounds specific properties such a tendency to dissolve in water.</w:t>
      </w:r>
    </w:p>
    <w:p w14:paraId="5600C104" w14:textId="77777777" w:rsidR="001856B9" w:rsidRPr="00C169A2" w:rsidRDefault="001856B9" w:rsidP="00C169A2">
      <w:pPr>
        <w:pStyle w:val="BodyText"/>
        <w:spacing w:before="6"/>
        <w:ind w:right="-720"/>
        <w:rPr>
          <w:sz w:val="22"/>
          <w:szCs w:val="22"/>
        </w:rPr>
      </w:pPr>
    </w:p>
    <w:p w14:paraId="014648D3" w14:textId="09350BC0" w:rsidR="0009673F" w:rsidRPr="00C169A2" w:rsidRDefault="0009673F" w:rsidP="00C169A2">
      <w:pPr>
        <w:ind w:right="-720"/>
      </w:pPr>
    </w:p>
    <w:p w14:paraId="40BDB1E3" w14:textId="652953D0" w:rsidR="0009673F" w:rsidRPr="00C169A2" w:rsidRDefault="000874E1" w:rsidP="00705883">
      <w:pPr>
        <w:pStyle w:val="Heading1"/>
      </w:pPr>
      <w:r w:rsidRPr="00C169A2">
        <w:rPr>
          <w:sz w:val="26"/>
        </w:rPr>
        <w:t xml:space="preserve"> </w:t>
      </w:r>
      <w:r w:rsidR="00E40978" w:rsidRPr="00C169A2">
        <w:rPr>
          <w:sz w:val="26"/>
        </w:rPr>
        <w:t>&lt;H1&gt;</w:t>
      </w:r>
      <w:r w:rsidRPr="00C169A2">
        <w:t>Lesson Phenomenon</w:t>
      </w:r>
    </w:p>
    <w:p w14:paraId="0C90B48C" w14:textId="747E5735" w:rsidR="0009673F" w:rsidRPr="00C169A2" w:rsidRDefault="0009673F" w:rsidP="00C169A2">
      <w:pPr>
        <w:pStyle w:val="BodyText"/>
        <w:spacing w:before="6"/>
        <w:ind w:right="-720"/>
        <w:rPr>
          <w:w w:val="105"/>
        </w:rPr>
      </w:pPr>
    </w:p>
    <w:p w14:paraId="7AD59CA1" w14:textId="72E1A91A" w:rsidR="0009673F" w:rsidRPr="00C169A2" w:rsidRDefault="0040709C" w:rsidP="00C169A2">
      <w:pPr>
        <w:pStyle w:val="BodyText"/>
        <w:spacing w:before="133" w:line="283" w:lineRule="auto"/>
        <w:ind w:right="-720"/>
        <w:rPr>
          <w:rFonts w:ascii="Calibri" w:hAnsi="Calibri" w:cs="Calibri"/>
          <w:sz w:val="22"/>
          <w:szCs w:val="22"/>
        </w:rPr>
      </w:pPr>
      <w:r w:rsidRPr="00C169A2">
        <w:rPr>
          <w:rFonts w:ascii="Calibri" w:hAnsi="Calibri" w:cs="Calibri"/>
          <w:w w:val="105"/>
          <w:sz w:val="22"/>
          <w:szCs w:val="22"/>
        </w:rPr>
        <w:t>In northern countries, people throw salt on ice and snow to melt them</w:t>
      </w:r>
      <w:r w:rsidR="00A72794" w:rsidRPr="00C169A2">
        <w:rPr>
          <w:rFonts w:ascii="Calibri" w:hAnsi="Calibri" w:cs="Calibri"/>
          <w:w w:val="105"/>
          <w:sz w:val="22"/>
          <w:szCs w:val="22"/>
        </w:rPr>
        <w:t xml:space="preserve"> and reduce the risk of slippery streets and roads</w:t>
      </w:r>
      <w:r w:rsidRPr="00C169A2">
        <w:rPr>
          <w:rFonts w:ascii="Calibri" w:hAnsi="Calibri" w:cs="Calibri"/>
          <w:w w:val="105"/>
          <w:sz w:val="22"/>
          <w:szCs w:val="22"/>
        </w:rPr>
        <w:t xml:space="preserve">. The salt </w:t>
      </w:r>
      <w:r w:rsidR="00A72794" w:rsidRPr="00C169A2">
        <w:rPr>
          <w:rFonts w:ascii="Calibri" w:hAnsi="Calibri" w:cs="Calibri"/>
          <w:w w:val="105"/>
          <w:sz w:val="22"/>
          <w:szCs w:val="22"/>
        </w:rPr>
        <w:t>seems to disappear in the newly formed liquid water.</w:t>
      </w:r>
      <w:r w:rsidR="00A72794" w:rsidRPr="00C169A2">
        <w:rPr>
          <w:rFonts w:ascii="Calibri" w:hAnsi="Calibri" w:cs="Calibri"/>
          <w:sz w:val="22"/>
          <w:szCs w:val="22"/>
        </w:rPr>
        <w:t xml:space="preserve"> </w:t>
      </w:r>
      <w:r w:rsidR="00D51BFE" w:rsidRPr="00C169A2">
        <w:rPr>
          <w:rFonts w:asciiTheme="minorHAnsi" w:hAnsiTheme="minorHAnsi" w:cstheme="minorHAnsi"/>
          <w:w w:val="105"/>
          <w:sz w:val="22"/>
          <w:szCs w:val="22"/>
        </w:rPr>
        <w:t xml:space="preserve">Why does salt seem to </w:t>
      </w:r>
      <w:r w:rsidR="00D51BFE" w:rsidRPr="00C169A2">
        <w:rPr>
          <w:rFonts w:ascii="Calibri" w:hAnsi="Calibri" w:cs="Calibri"/>
          <w:w w:val="105"/>
          <w:sz w:val="22"/>
          <w:szCs w:val="22"/>
        </w:rPr>
        <w:t>"disappear" into the ice?</w:t>
      </w:r>
    </w:p>
    <w:p w14:paraId="05024B92" w14:textId="77777777" w:rsidR="0009673F" w:rsidRPr="00C169A2" w:rsidRDefault="0009673F" w:rsidP="00C169A2">
      <w:pPr>
        <w:pStyle w:val="BodyText"/>
        <w:spacing w:before="5"/>
        <w:ind w:right="-720"/>
        <w:rPr>
          <w:rFonts w:ascii="Calibri" w:hAnsi="Calibri" w:cs="Calibri"/>
          <w:sz w:val="22"/>
          <w:szCs w:val="22"/>
        </w:rPr>
      </w:pPr>
    </w:p>
    <w:p w14:paraId="4419D3D1" w14:textId="655909AE" w:rsidR="0009673F" w:rsidRPr="00C169A2" w:rsidRDefault="00ED1CF6" w:rsidP="00705883">
      <w:pPr>
        <w:pStyle w:val="Heading1"/>
      </w:pPr>
      <w:r w:rsidRPr="00C169A2">
        <w:t xml:space="preserve">&lt;H1&gt; </w:t>
      </w:r>
      <w:r w:rsidR="000874E1" w:rsidRPr="00C169A2">
        <w:t>Key Vocabulary</w:t>
      </w:r>
    </w:p>
    <w:p w14:paraId="2DDFC01C" w14:textId="77777777" w:rsidR="0009673F" w:rsidRPr="00C169A2" w:rsidRDefault="00ED1CF6" w:rsidP="00C169A2">
      <w:pPr>
        <w:pStyle w:val="BodyText"/>
        <w:spacing w:before="132" w:line="285" w:lineRule="auto"/>
        <w:ind w:right="-720"/>
        <w:rPr>
          <w:rFonts w:ascii="Calibri" w:hAnsi="Calibri" w:cs="Calibri"/>
          <w:sz w:val="22"/>
          <w:szCs w:val="22"/>
        </w:rPr>
      </w:pPr>
      <w:r w:rsidRPr="00C169A2">
        <w:rPr>
          <w:rFonts w:ascii="Calibri" w:hAnsi="Calibri" w:cs="Calibri"/>
          <w:w w:val="105"/>
          <w:sz w:val="22"/>
          <w:szCs w:val="22"/>
        </w:rPr>
        <w:t>Ionic bond: a type of chemical bond formed by the electrostatic attraction between a cation and an anion.</w:t>
      </w:r>
    </w:p>
    <w:p w14:paraId="4A8776F0" w14:textId="08A8C6A8" w:rsidR="0009673F" w:rsidRPr="00C169A2" w:rsidRDefault="00ED1CF6" w:rsidP="00C169A2">
      <w:pPr>
        <w:pStyle w:val="BodyText"/>
        <w:spacing w:line="280" w:lineRule="auto"/>
        <w:ind w:right="-720"/>
        <w:rPr>
          <w:rFonts w:ascii="Calibri" w:hAnsi="Calibri" w:cs="Calibri"/>
          <w:sz w:val="22"/>
          <w:szCs w:val="22"/>
        </w:rPr>
      </w:pPr>
      <w:r w:rsidRPr="00C169A2">
        <w:rPr>
          <w:rFonts w:ascii="Calibri" w:hAnsi="Calibri" w:cs="Calibri"/>
          <w:w w:val="105"/>
          <w:sz w:val="22"/>
          <w:szCs w:val="22"/>
        </w:rPr>
        <w:t>Lattice energy: the energy released when an ionic compound is formed from its constituents’ ions in gaseous state.</w:t>
      </w:r>
    </w:p>
    <w:p w14:paraId="1B1C2A69" w14:textId="2293B79E" w:rsidR="000874E1" w:rsidRPr="00C169A2" w:rsidRDefault="000874E1" w:rsidP="00C169A2">
      <w:pPr>
        <w:ind w:right="-720"/>
        <w:rPr>
          <w:rFonts w:ascii="Calibri" w:hAnsi="Calibri" w:cs="Calibri"/>
        </w:rPr>
      </w:pPr>
    </w:p>
    <w:p w14:paraId="1C47C26A" w14:textId="6B2E28C1" w:rsidR="000874E1" w:rsidRPr="00C169A2" w:rsidRDefault="00641F8C" w:rsidP="00705883">
      <w:pPr>
        <w:pStyle w:val="Heading1"/>
      </w:pPr>
      <w:r w:rsidRPr="00C169A2">
        <w:rPr>
          <w:lang w:val="en"/>
        </w:rPr>
        <w:lastRenderedPageBreak/>
        <w:t xml:space="preserve">&lt;H1&gt; </w:t>
      </w:r>
      <w:r w:rsidR="000874E1" w:rsidRPr="00C169A2">
        <w:rPr>
          <w:lang w:val="en"/>
        </w:rPr>
        <w:t>Lesson Objectives</w:t>
      </w:r>
    </w:p>
    <w:p w14:paraId="7F43DA4B" w14:textId="1A7CCF68" w:rsidR="000874E1" w:rsidRPr="00C169A2" w:rsidRDefault="000874E1" w:rsidP="00C169A2">
      <w:pPr>
        <w:ind w:right="-720"/>
        <w:rPr>
          <w:sz w:val="15"/>
        </w:rPr>
      </w:pPr>
    </w:p>
    <w:p w14:paraId="30E9378D" w14:textId="77777777" w:rsidR="002168ED" w:rsidRPr="00C169A2" w:rsidRDefault="002168ED" w:rsidP="00C169A2">
      <w:pPr>
        <w:ind w:right="-720"/>
        <w:rPr>
          <w:rFonts w:ascii="Calibri" w:hAnsi="Calibri" w:cs="Calibri"/>
        </w:rPr>
      </w:pPr>
      <w:r w:rsidRPr="00C169A2">
        <w:rPr>
          <w:rFonts w:ascii="Calibri" w:hAnsi="Calibri" w:cs="Calibri"/>
        </w:rPr>
        <w:t>By the end of the lesson, the I will be able to:</w:t>
      </w:r>
    </w:p>
    <w:p w14:paraId="7E04EDBE" w14:textId="5CF5256D" w:rsidR="002168ED" w:rsidRPr="00C169A2" w:rsidRDefault="00FC46E0" w:rsidP="006C3E9B">
      <w:pPr>
        <w:pStyle w:val="ListParagraph"/>
        <w:numPr>
          <w:ilvl w:val="0"/>
          <w:numId w:val="15"/>
        </w:numPr>
        <w:ind w:right="-720"/>
        <w:rPr>
          <w:rFonts w:ascii="Calibri" w:hAnsi="Calibri" w:cs="Calibri"/>
        </w:rPr>
      </w:pPr>
      <w:r w:rsidRPr="00C169A2">
        <w:rPr>
          <w:rFonts w:ascii="Calibri" w:hAnsi="Calibri" w:cs="Calibri"/>
        </w:rPr>
        <w:t>Define ionic bonding and illustrate its formation using diagrams for simple examples such as NaCl or MgO</w:t>
      </w:r>
      <w:r w:rsidR="002168ED" w:rsidRPr="00C169A2">
        <w:rPr>
          <w:rFonts w:ascii="Calibri" w:hAnsi="Calibri" w:cs="Calibri"/>
        </w:rPr>
        <w:t>.</w:t>
      </w:r>
    </w:p>
    <w:p w14:paraId="77634029" w14:textId="4922CDFA" w:rsidR="00FC46E0" w:rsidRPr="00C169A2" w:rsidRDefault="00FC46E0" w:rsidP="006C3E9B">
      <w:pPr>
        <w:pStyle w:val="ListParagraph"/>
        <w:numPr>
          <w:ilvl w:val="0"/>
          <w:numId w:val="15"/>
        </w:numPr>
        <w:ind w:right="-720"/>
        <w:rPr>
          <w:rFonts w:ascii="Calibri" w:hAnsi="Calibri" w:cs="Calibri"/>
        </w:rPr>
      </w:pPr>
      <w:r w:rsidRPr="00C169A2">
        <w:rPr>
          <w:rFonts w:ascii="Calibri" w:hAnsi="Calibri" w:cs="Calibri"/>
        </w:rPr>
        <w:t>Identify the properties of ionic compounds and analyze their real-world applications.</w:t>
      </w:r>
    </w:p>
    <w:p w14:paraId="177FCBA5" w14:textId="77777777" w:rsidR="0021248A" w:rsidRPr="00C169A2" w:rsidRDefault="0021248A" w:rsidP="00C169A2">
      <w:pPr>
        <w:ind w:right="-720"/>
      </w:pPr>
    </w:p>
    <w:p w14:paraId="49EAC1E8" w14:textId="5D06F44D" w:rsidR="0009673F" w:rsidRPr="00C169A2" w:rsidRDefault="00ED1CF6" w:rsidP="00705883">
      <w:pPr>
        <w:pStyle w:val="Heading1"/>
      </w:pPr>
      <w:r w:rsidRPr="00C169A2">
        <w:t>&lt;H1&gt;</w:t>
      </w:r>
      <w:r w:rsidR="00982C2E" w:rsidRPr="00C169A2">
        <w:t xml:space="preserve"> What happens to salt if it is spread over icy and snowy streets?</w:t>
      </w:r>
    </w:p>
    <w:p w14:paraId="2E2D0121" w14:textId="4C207DFC" w:rsidR="00982C2E" w:rsidRPr="00C169A2" w:rsidRDefault="00982C2E" w:rsidP="00C169A2">
      <w:pPr>
        <w:pStyle w:val="BodyText"/>
        <w:spacing w:before="98" w:line="285" w:lineRule="auto"/>
        <w:ind w:right="-720"/>
        <w:rPr>
          <w:rFonts w:ascii="Calibri" w:hAnsi="Calibri" w:cs="Calibri"/>
          <w:sz w:val="22"/>
          <w:szCs w:val="22"/>
        </w:rPr>
      </w:pPr>
      <w:r w:rsidRPr="00C169A2">
        <w:rPr>
          <w:rFonts w:ascii="Calibri" w:hAnsi="Calibri" w:cs="Calibri"/>
          <w:w w:val="105"/>
          <w:sz w:val="22"/>
          <w:szCs w:val="22"/>
        </w:rPr>
        <w:t>To explain this, we need to first look at why atoms bond to form compounds and then how they do it.</w:t>
      </w:r>
    </w:p>
    <w:p w14:paraId="68D960D1" w14:textId="77777777" w:rsidR="0009673F" w:rsidRPr="00C169A2" w:rsidRDefault="0009673F" w:rsidP="00C169A2">
      <w:pPr>
        <w:pStyle w:val="BodyText"/>
        <w:spacing w:before="4"/>
        <w:ind w:right="-720"/>
        <w:rPr>
          <w:sz w:val="24"/>
        </w:rPr>
      </w:pPr>
    </w:p>
    <w:p w14:paraId="766411D5" w14:textId="66189959" w:rsidR="0009673F" w:rsidRPr="00C169A2" w:rsidRDefault="00FC17DB" w:rsidP="00705883">
      <w:pPr>
        <w:pStyle w:val="Heading2"/>
      </w:pPr>
      <w:r w:rsidRPr="00C169A2">
        <w:rPr>
          <w:noProof/>
          <w:lang w:val="en-IN" w:eastAsia="en-IN"/>
        </w:rPr>
        <mc:AlternateContent>
          <mc:Choice Requires="wps">
            <w:drawing>
              <wp:anchor distT="0" distB="0" distL="114300" distR="114300" simplePos="0" relativeHeight="251650048" behindDoc="1" locked="0" layoutInCell="1" allowOverlap="1" wp14:anchorId="216C3070" wp14:editId="4BDDCA7A">
                <wp:simplePos x="0" y="0"/>
                <wp:positionH relativeFrom="page">
                  <wp:posOffset>1019175</wp:posOffset>
                </wp:positionH>
                <wp:positionV relativeFrom="paragraph">
                  <wp:posOffset>-5080</wp:posOffset>
                </wp:positionV>
                <wp:extent cx="2540" cy="153035"/>
                <wp:effectExtent l="0" t="0" r="0" b="0"/>
                <wp:wrapNone/>
                <wp:docPr id="69"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53035"/>
                        </a:xfrm>
                        <a:custGeom>
                          <a:avLst/>
                          <a:gdLst>
                            <a:gd name="T0" fmla="+- 0 1609 1605"/>
                            <a:gd name="T1" fmla="*/ T0 w 4"/>
                            <a:gd name="T2" fmla="+- 0 232 -8"/>
                            <a:gd name="T3" fmla="*/ 232 h 241"/>
                            <a:gd name="T4" fmla="+- 0 1605 1605"/>
                            <a:gd name="T5" fmla="*/ T4 w 4"/>
                            <a:gd name="T6" fmla="+- 0 229 -8"/>
                            <a:gd name="T7" fmla="*/ 229 h 241"/>
                            <a:gd name="T8" fmla="+- 0 1605 1605"/>
                            <a:gd name="T9" fmla="*/ T8 w 4"/>
                            <a:gd name="T10" fmla="+- 0 229 -8"/>
                            <a:gd name="T11" fmla="*/ 229 h 241"/>
                            <a:gd name="T12" fmla="+- 0 1605 1605"/>
                            <a:gd name="T13" fmla="*/ T12 w 4"/>
                            <a:gd name="T14" fmla="+- 0 -1 -8"/>
                            <a:gd name="T15" fmla="*/ -1 h 241"/>
                            <a:gd name="T16" fmla="+- 0 1605 1605"/>
                            <a:gd name="T17" fmla="*/ T16 w 4"/>
                            <a:gd name="T18" fmla="+- 0 -1 -8"/>
                            <a:gd name="T19" fmla="*/ -1 h 241"/>
                            <a:gd name="T20" fmla="+- 0 1609 1605"/>
                            <a:gd name="T21" fmla="*/ T20 w 4"/>
                            <a:gd name="T22" fmla="+- 0 -8 -8"/>
                            <a:gd name="T23" fmla="*/ -8 h 241"/>
                          </a:gdLst>
                          <a:ahLst/>
                          <a:cxnLst>
                            <a:cxn ang="0">
                              <a:pos x="T1" y="T3"/>
                            </a:cxn>
                            <a:cxn ang="0">
                              <a:pos x="T5" y="T7"/>
                            </a:cxn>
                            <a:cxn ang="0">
                              <a:pos x="T9" y="T11"/>
                            </a:cxn>
                            <a:cxn ang="0">
                              <a:pos x="T13" y="T15"/>
                            </a:cxn>
                            <a:cxn ang="0">
                              <a:pos x="T17" y="T19"/>
                            </a:cxn>
                            <a:cxn ang="0">
                              <a:pos x="T21" y="T23"/>
                            </a:cxn>
                          </a:cxnLst>
                          <a:rect l="0" t="0" r="r" b="b"/>
                          <a:pathLst>
                            <a:path w="4" h="241">
                              <a:moveTo>
                                <a:pt x="4" y="240"/>
                              </a:moveTo>
                              <a:lnTo>
                                <a:pt x="0" y="237"/>
                              </a:lnTo>
                              <a:moveTo>
                                <a:pt x="0" y="237"/>
                              </a:moveTo>
                              <a:lnTo>
                                <a:pt x="0" y="7"/>
                              </a:lnTo>
                              <a:moveTo>
                                <a:pt x="0" y="7"/>
                              </a:moveTo>
                              <a:lnTo>
                                <a:pt x="4" y="0"/>
                              </a:lnTo>
                            </a:path>
                          </a:pathLst>
                        </a:custGeom>
                        <a:noFill/>
                        <a:ln w="2276">
                          <a:solidFill>
                            <a:srgbClr val="D134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E4EB28A" id="AutoShape 69" o:spid="_x0000_s1026" style="position:absolute;margin-left:80.25pt;margin-top:-.4pt;width:.2pt;height:12.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" path="m4,240l,237t,l,7t,l4,e" filled="f" strokecolor="#d13438" strokeweight=".06322mm">
                <v:path arrowok="t" o:connecttype="custom" o:connectlocs="2540,147320;0,145415;0,145415;0,-635;0,-635;2540,-5080" o:connectangles="0,0,0,0,0,0"/>
                <w10:wrap anchorx="page"/>
              </v:shape>
            </w:pict>
          </mc:Fallback>
        </mc:AlternateContent>
      </w:r>
      <w:r w:rsidR="00ED1CF6" w:rsidRPr="00C169A2">
        <w:rPr>
          <w:w w:val="105"/>
        </w:rPr>
        <w:t>&lt;H2&gt;</w:t>
      </w:r>
      <w:r w:rsidR="00982C2E" w:rsidRPr="00C169A2">
        <w:rPr>
          <w:w w:val="105"/>
        </w:rPr>
        <w:t>Why do atoms bond?</w:t>
      </w:r>
    </w:p>
    <w:p w14:paraId="21C27D38" w14:textId="4FBAF775" w:rsidR="00FE1721" w:rsidRDefault="00ED1CF6" w:rsidP="00C169A2">
      <w:pPr>
        <w:pStyle w:val="BodyText"/>
        <w:spacing w:line="283" w:lineRule="auto"/>
        <w:ind w:right="-720"/>
        <w:rPr>
          <w:rFonts w:ascii="Calibri" w:hAnsi="Calibri" w:cs="Calibri"/>
          <w:w w:val="105"/>
          <w:sz w:val="22"/>
          <w:szCs w:val="22"/>
        </w:rPr>
      </w:pPr>
      <w:r w:rsidRPr="00C169A2">
        <w:rPr>
          <w:rFonts w:ascii="Calibri" w:hAnsi="Calibri" w:cs="Calibri"/>
          <w:b/>
          <w:bCs/>
          <w:w w:val="105"/>
          <w:sz w:val="22"/>
          <w:szCs w:val="22"/>
        </w:rPr>
        <w:t>Recall</w:t>
      </w:r>
      <w:r w:rsidRPr="00C169A2">
        <w:rPr>
          <w:rFonts w:ascii="Calibri" w:hAnsi="Calibri" w:cs="Calibri"/>
          <w:w w:val="105"/>
          <w:sz w:val="22"/>
          <w:szCs w:val="22"/>
        </w:rPr>
        <w:t xml:space="preserve"> from </w:t>
      </w:r>
      <w:r w:rsidR="00C169A2">
        <w:rPr>
          <w:rFonts w:ascii="Calibri" w:hAnsi="Calibri" w:cs="Calibri"/>
          <w:w w:val="105"/>
          <w:sz w:val="22"/>
          <w:szCs w:val="22"/>
        </w:rPr>
        <w:t xml:space="preserve">the </w:t>
      </w:r>
      <w:r w:rsidRPr="00C169A2">
        <w:rPr>
          <w:rFonts w:ascii="Calibri" w:hAnsi="Calibri" w:cs="Calibri"/>
          <w:w w:val="105"/>
          <w:sz w:val="22"/>
          <w:szCs w:val="22"/>
        </w:rPr>
        <w:t xml:space="preserve">previous lesson that atoms become more stable when they acquire noble gas electron configuration; that is when their outermost </w:t>
      </w:r>
      <w:r w:rsidR="00A87B5D" w:rsidRPr="00C169A2">
        <w:rPr>
          <w:rFonts w:ascii="Calibri" w:hAnsi="Calibri" w:cs="Calibri"/>
          <w:w w:val="105"/>
          <w:sz w:val="22"/>
          <w:szCs w:val="22"/>
        </w:rPr>
        <w:t xml:space="preserve">shell </w:t>
      </w:r>
      <w:r w:rsidRPr="00C169A2">
        <w:rPr>
          <w:rFonts w:ascii="Calibri" w:hAnsi="Calibri" w:cs="Calibri"/>
          <w:w w:val="105"/>
          <w:sz w:val="22"/>
          <w:szCs w:val="22"/>
        </w:rPr>
        <w:t>of electrons is complete. For most atoms, that means eight electrons (</w:t>
      </w:r>
      <w:r w:rsidRPr="00C169A2">
        <w:rPr>
          <w:rFonts w:ascii="Calibri" w:hAnsi="Calibri" w:cs="Calibri"/>
          <w:i/>
          <w:iCs/>
          <w:w w:val="105"/>
          <w:sz w:val="22"/>
          <w:szCs w:val="22"/>
        </w:rPr>
        <w:t>s</w:t>
      </w:r>
      <w:r w:rsidRPr="00C169A2">
        <w:rPr>
          <w:rFonts w:ascii="Calibri" w:hAnsi="Calibri" w:cs="Calibri"/>
          <w:i/>
          <w:iCs/>
          <w:w w:val="105"/>
          <w:sz w:val="22"/>
          <w:szCs w:val="22"/>
          <w:vertAlign w:val="superscript"/>
        </w:rPr>
        <w:t>2</w:t>
      </w:r>
      <w:r w:rsidRPr="00C169A2">
        <w:rPr>
          <w:rFonts w:ascii="Calibri" w:hAnsi="Calibri" w:cs="Calibri"/>
          <w:i/>
          <w:iCs/>
          <w:w w:val="105"/>
          <w:sz w:val="22"/>
          <w:szCs w:val="22"/>
        </w:rPr>
        <w:t xml:space="preserve"> p</w:t>
      </w:r>
      <w:r w:rsidRPr="00C169A2">
        <w:rPr>
          <w:rFonts w:ascii="Calibri" w:hAnsi="Calibri" w:cs="Calibri"/>
          <w:i/>
          <w:iCs/>
          <w:w w:val="105"/>
          <w:sz w:val="22"/>
          <w:szCs w:val="22"/>
          <w:vertAlign w:val="superscript"/>
        </w:rPr>
        <w:t>6</w:t>
      </w:r>
      <w:r w:rsidRPr="00C169A2">
        <w:rPr>
          <w:rFonts w:ascii="Calibri" w:hAnsi="Calibri" w:cs="Calibri"/>
          <w:i/>
          <w:iCs/>
          <w:w w:val="105"/>
          <w:sz w:val="22"/>
          <w:szCs w:val="22"/>
        </w:rPr>
        <w:t xml:space="preserve"> </w:t>
      </w:r>
      <w:r w:rsidRPr="00C169A2">
        <w:rPr>
          <w:rFonts w:ascii="Calibri" w:hAnsi="Calibri" w:cs="Calibri"/>
          <w:w w:val="105"/>
          <w:sz w:val="22"/>
          <w:szCs w:val="22"/>
        </w:rPr>
        <w:t xml:space="preserve">configuration) in the outermost energy level, thus the name of the rule, </w:t>
      </w:r>
      <w:r w:rsidRPr="00C169A2">
        <w:rPr>
          <w:rFonts w:ascii="Calibri" w:hAnsi="Calibri" w:cs="Calibri"/>
          <w:i/>
          <w:iCs/>
          <w:w w:val="105"/>
          <w:sz w:val="22"/>
          <w:szCs w:val="22"/>
        </w:rPr>
        <w:t>the Octet Rule</w:t>
      </w:r>
      <w:r w:rsidRPr="00C169A2">
        <w:rPr>
          <w:rFonts w:ascii="Calibri" w:hAnsi="Calibri" w:cs="Calibri"/>
          <w:w w:val="105"/>
          <w:sz w:val="22"/>
          <w:szCs w:val="22"/>
        </w:rPr>
        <w:t xml:space="preserve">. However, </w:t>
      </w:r>
      <w:r w:rsidR="0021248A" w:rsidRPr="00C169A2">
        <w:rPr>
          <w:rFonts w:ascii="Calibri" w:hAnsi="Calibri" w:cs="Calibri"/>
          <w:w w:val="105"/>
          <w:sz w:val="22"/>
          <w:szCs w:val="22"/>
        </w:rPr>
        <w:t xml:space="preserve">the 3 </w:t>
      </w:r>
      <w:r w:rsidRPr="00C169A2">
        <w:rPr>
          <w:rFonts w:ascii="Calibri" w:hAnsi="Calibri" w:cs="Calibri"/>
          <w:w w:val="105"/>
          <w:sz w:val="22"/>
          <w:szCs w:val="22"/>
        </w:rPr>
        <w:t xml:space="preserve">atoms with </w:t>
      </w:r>
      <w:r w:rsidR="0021248A" w:rsidRPr="00C169A2">
        <w:rPr>
          <w:rFonts w:ascii="Calibri" w:hAnsi="Calibri" w:cs="Calibri"/>
          <w:w w:val="105"/>
          <w:sz w:val="22"/>
          <w:szCs w:val="22"/>
        </w:rPr>
        <w:t>the</w:t>
      </w:r>
      <w:r w:rsidRPr="00C169A2">
        <w:rPr>
          <w:rFonts w:ascii="Calibri" w:hAnsi="Calibri" w:cs="Calibri"/>
          <w:w w:val="105"/>
          <w:sz w:val="22"/>
          <w:szCs w:val="22"/>
        </w:rPr>
        <w:t xml:space="preserve"> low</w:t>
      </w:r>
      <w:r w:rsidR="0021248A" w:rsidRPr="00C169A2">
        <w:rPr>
          <w:rFonts w:ascii="Calibri" w:hAnsi="Calibri" w:cs="Calibri"/>
          <w:w w:val="105"/>
          <w:sz w:val="22"/>
          <w:szCs w:val="22"/>
        </w:rPr>
        <w:t>est</w:t>
      </w:r>
      <w:r w:rsidRPr="00C169A2">
        <w:rPr>
          <w:rFonts w:ascii="Calibri" w:hAnsi="Calibri" w:cs="Calibri"/>
          <w:w w:val="105"/>
          <w:sz w:val="22"/>
          <w:szCs w:val="22"/>
        </w:rPr>
        <w:t xml:space="preserve"> atomic number (H, Li, and Be) do not have </w:t>
      </w:r>
      <w:r w:rsidRPr="00C169A2">
        <w:rPr>
          <w:rFonts w:ascii="Calibri" w:hAnsi="Calibri" w:cs="Calibri"/>
          <w:i/>
          <w:iCs/>
          <w:w w:val="105"/>
          <w:sz w:val="22"/>
          <w:szCs w:val="22"/>
        </w:rPr>
        <w:t xml:space="preserve">p </w:t>
      </w:r>
      <w:r w:rsidRPr="00C169A2">
        <w:rPr>
          <w:rFonts w:ascii="Calibri" w:hAnsi="Calibri" w:cs="Calibri"/>
          <w:w w:val="105"/>
          <w:sz w:val="22"/>
          <w:szCs w:val="22"/>
        </w:rPr>
        <w:t xml:space="preserve">orbitals readily accessible, so they complete their outermost </w:t>
      </w:r>
      <w:r w:rsidR="00A87B5D" w:rsidRPr="00C169A2">
        <w:rPr>
          <w:rFonts w:ascii="Calibri" w:hAnsi="Calibri" w:cs="Calibri"/>
          <w:w w:val="105"/>
          <w:sz w:val="22"/>
          <w:szCs w:val="22"/>
        </w:rPr>
        <w:t xml:space="preserve">shell </w:t>
      </w:r>
      <w:r w:rsidRPr="00C169A2">
        <w:rPr>
          <w:rFonts w:ascii="Calibri" w:hAnsi="Calibri" w:cs="Calibri"/>
          <w:w w:val="105"/>
          <w:sz w:val="22"/>
          <w:szCs w:val="22"/>
        </w:rPr>
        <w:t>with only 2 electrons (</w:t>
      </w:r>
      <w:r w:rsidRPr="00C169A2">
        <w:rPr>
          <w:rFonts w:ascii="Calibri" w:hAnsi="Calibri" w:cs="Calibri"/>
          <w:i/>
          <w:iCs/>
          <w:w w:val="105"/>
          <w:sz w:val="22"/>
          <w:szCs w:val="22"/>
        </w:rPr>
        <w:t>s</w:t>
      </w:r>
      <w:r w:rsidRPr="00C169A2">
        <w:rPr>
          <w:rFonts w:ascii="Calibri" w:hAnsi="Calibri" w:cs="Calibri"/>
          <w:i/>
          <w:iCs/>
          <w:w w:val="105"/>
          <w:sz w:val="22"/>
          <w:szCs w:val="22"/>
          <w:vertAlign w:val="superscript"/>
        </w:rPr>
        <w:t>2</w:t>
      </w:r>
      <w:r w:rsidRPr="00C169A2">
        <w:rPr>
          <w:rFonts w:ascii="Calibri" w:hAnsi="Calibri" w:cs="Calibri"/>
          <w:i/>
          <w:iCs/>
          <w:w w:val="105"/>
          <w:sz w:val="22"/>
          <w:szCs w:val="22"/>
        </w:rPr>
        <w:t xml:space="preserve"> </w:t>
      </w:r>
      <w:r w:rsidRPr="00C169A2">
        <w:rPr>
          <w:rFonts w:ascii="Calibri" w:hAnsi="Calibri" w:cs="Calibri"/>
          <w:w w:val="105"/>
          <w:sz w:val="22"/>
          <w:szCs w:val="22"/>
        </w:rPr>
        <w:t>configuration).</w:t>
      </w:r>
    </w:p>
    <w:p w14:paraId="72D1EB81" w14:textId="77777777" w:rsidR="00C169A2" w:rsidRPr="00C169A2" w:rsidRDefault="00C169A2" w:rsidP="00C169A2">
      <w:pPr>
        <w:pStyle w:val="BodyText"/>
        <w:spacing w:line="283" w:lineRule="auto"/>
        <w:ind w:right="-720"/>
        <w:rPr>
          <w:rFonts w:ascii="Calibri" w:hAnsi="Calibri" w:cs="Calibri"/>
          <w:sz w:val="22"/>
          <w:szCs w:val="22"/>
        </w:rPr>
      </w:pPr>
    </w:p>
    <w:p w14:paraId="45E2E672" w14:textId="77777777" w:rsidR="0009673F" w:rsidRPr="00C169A2" w:rsidRDefault="00FC17DB" w:rsidP="00553C3F">
      <w:pPr>
        <w:pStyle w:val="BodyText"/>
        <w:ind w:right="1040"/>
        <w:rPr>
          <w:sz w:val="20"/>
        </w:rPr>
      </w:pPr>
      <w:commentRangeStart w:id="7"/>
      <w:r w:rsidRPr="00C169A2">
        <w:rPr>
          <w:noProof/>
          <w:sz w:val="20"/>
          <w:lang w:val="en-IN" w:eastAsia="en-IN"/>
        </w:rPr>
        <mc:AlternateContent>
          <mc:Choice Requires="wpg">
            <w:drawing>
              <wp:inline distT="0" distB="0" distL="0" distR="0" wp14:anchorId="478F1F82" wp14:editId="33A178D8">
                <wp:extent cx="5798185" cy="1380490"/>
                <wp:effectExtent l="0" t="0" r="5715" b="1651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185" cy="1380490"/>
                          <a:chOff x="1" y="3"/>
                          <a:chExt cx="9131" cy="2174"/>
                        </a:xfrm>
                      </wpg:grpSpPr>
                      <wps:wsp>
                        <wps:cNvPr id="62" name="Rectangle 68"/>
                        <wps:cNvSpPr>
                          <a:spLocks noChangeArrowheads="1"/>
                        </wps:cNvSpPr>
                        <wps:spPr bwMode="auto">
                          <a:xfrm>
                            <a:off x="3" y="3"/>
                            <a:ext cx="3649" cy="2172"/>
                          </a:xfrm>
                          <a:prstGeom prst="rect">
                            <a:avLst/>
                          </a:prstGeom>
                          <a:solidFill>
                            <a:srgbClr val="F8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AutoShape 67"/>
                        <wps:cNvSpPr>
                          <a:spLocks/>
                        </wps:cNvSpPr>
                        <wps:spPr bwMode="auto">
                          <a:xfrm>
                            <a:off x="1" y="5"/>
                            <a:ext cx="3656" cy="2172"/>
                          </a:xfrm>
                          <a:custGeom>
                            <a:avLst/>
                            <a:gdLst>
                              <a:gd name="T0" fmla="+- 0 5 2"/>
                              <a:gd name="T1" fmla="*/ T0 w 3656"/>
                              <a:gd name="T2" fmla="+- 0 2177 5"/>
                              <a:gd name="T3" fmla="*/ 2177 h 2172"/>
                              <a:gd name="T4" fmla="+- 0 2 2"/>
                              <a:gd name="T5" fmla="*/ T4 w 3656"/>
                              <a:gd name="T6" fmla="+- 0 2174 5"/>
                              <a:gd name="T7" fmla="*/ 2174 h 2172"/>
                              <a:gd name="T8" fmla="+- 0 2 2"/>
                              <a:gd name="T9" fmla="*/ T8 w 3656"/>
                              <a:gd name="T10" fmla="+- 0 2174 5"/>
                              <a:gd name="T11" fmla="*/ 2174 h 2172"/>
                              <a:gd name="T12" fmla="+- 0 2 2"/>
                              <a:gd name="T13" fmla="*/ T12 w 3656"/>
                              <a:gd name="T14" fmla="+- 0 13 5"/>
                              <a:gd name="T15" fmla="*/ 13 h 2172"/>
                              <a:gd name="T16" fmla="+- 0 2 2"/>
                              <a:gd name="T17" fmla="*/ T16 w 3656"/>
                              <a:gd name="T18" fmla="+- 0 13 5"/>
                              <a:gd name="T19" fmla="*/ 13 h 2172"/>
                              <a:gd name="T20" fmla="+- 0 5 2"/>
                              <a:gd name="T21" fmla="*/ T20 w 3656"/>
                              <a:gd name="T22" fmla="+- 0 5 5"/>
                              <a:gd name="T23" fmla="*/ 5 h 2172"/>
                              <a:gd name="T24" fmla="+- 0 3654 2"/>
                              <a:gd name="T25" fmla="*/ T24 w 3656"/>
                              <a:gd name="T26" fmla="+- 0 2177 5"/>
                              <a:gd name="T27" fmla="*/ 2177 h 2172"/>
                              <a:gd name="T28" fmla="+- 0 3657 2"/>
                              <a:gd name="T29" fmla="*/ T28 w 3656"/>
                              <a:gd name="T30" fmla="+- 0 2174 5"/>
                              <a:gd name="T31" fmla="*/ 2174 h 2172"/>
                              <a:gd name="T32" fmla="+- 0 3657 2"/>
                              <a:gd name="T33" fmla="*/ T32 w 3656"/>
                              <a:gd name="T34" fmla="+- 0 2174 5"/>
                              <a:gd name="T35" fmla="*/ 2174 h 2172"/>
                              <a:gd name="T36" fmla="+- 0 3657 2"/>
                              <a:gd name="T37" fmla="*/ T36 w 3656"/>
                              <a:gd name="T38" fmla="+- 0 13 5"/>
                              <a:gd name="T39" fmla="*/ 13 h 2172"/>
                              <a:gd name="T40" fmla="+- 0 3657 2"/>
                              <a:gd name="T41" fmla="*/ T40 w 3656"/>
                              <a:gd name="T42" fmla="+- 0 13 5"/>
                              <a:gd name="T43" fmla="*/ 13 h 2172"/>
                              <a:gd name="T44" fmla="+- 0 3654 2"/>
                              <a:gd name="T45" fmla="*/ T44 w 3656"/>
                              <a:gd name="T46" fmla="+- 0 5 5"/>
                              <a:gd name="T47" fmla="*/ 5 h 2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656" h="2172">
                                <a:moveTo>
                                  <a:pt x="3" y="2172"/>
                                </a:moveTo>
                                <a:lnTo>
                                  <a:pt x="0" y="2169"/>
                                </a:lnTo>
                                <a:moveTo>
                                  <a:pt x="0" y="2169"/>
                                </a:moveTo>
                                <a:lnTo>
                                  <a:pt x="0" y="8"/>
                                </a:lnTo>
                                <a:moveTo>
                                  <a:pt x="0" y="8"/>
                                </a:moveTo>
                                <a:lnTo>
                                  <a:pt x="3" y="0"/>
                                </a:lnTo>
                                <a:moveTo>
                                  <a:pt x="3652" y="2172"/>
                                </a:moveTo>
                                <a:lnTo>
                                  <a:pt x="3655" y="2169"/>
                                </a:lnTo>
                                <a:moveTo>
                                  <a:pt x="3655" y="2169"/>
                                </a:moveTo>
                                <a:lnTo>
                                  <a:pt x="3655" y="8"/>
                                </a:lnTo>
                                <a:moveTo>
                                  <a:pt x="3655" y="8"/>
                                </a:moveTo>
                                <a:lnTo>
                                  <a:pt x="3652" y="0"/>
                                </a:lnTo>
                              </a:path>
                            </a:pathLst>
                          </a:custGeom>
                          <a:noFill/>
                          <a:ln w="2276">
                            <a:solidFill>
                              <a:srgbClr val="D134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 y="3"/>
                            <a:ext cx="3652" cy="2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AutoShape 65"/>
                        <wps:cNvSpPr>
                          <a:spLocks/>
                        </wps:cNvSpPr>
                        <wps:spPr bwMode="auto">
                          <a:xfrm>
                            <a:off x="3657" y="94"/>
                            <a:ext cx="3269" cy="2083"/>
                          </a:xfrm>
                          <a:custGeom>
                            <a:avLst/>
                            <a:gdLst>
                              <a:gd name="T0" fmla="+- 0 6926 3657"/>
                              <a:gd name="T1" fmla="*/ T0 w 3269"/>
                              <a:gd name="T2" fmla="+- 0 95 95"/>
                              <a:gd name="T3" fmla="*/ 95 h 2083"/>
                              <a:gd name="T4" fmla="+- 0 6521 3657"/>
                              <a:gd name="T5" fmla="*/ T4 w 3269"/>
                              <a:gd name="T6" fmla="+- 0 2177 95"/>
                              <a:gd name="T7" fmla="*/ 2177 h 2083"/>
                              <a:gd name="T8" fmla="+- 0 6521 3657"/>
                              <a:gd name="T9" fmla="*/ T8 w 3269"/>
                              <a:gd name="T10" fmla="+- 0 2177 95"/>
                              <a:gd name="T11" fmla="*/ 2177 h 2083"/>
                              <a:gd name="T12" fmla="+- 0 3657 3657"/>
                              <a:gd name="T13" fmla="*/ T12 w 3269"/>
                              <a:gd name="T14" fmla="+- 0 2177 95"/>
                              <a:gd name="T15" fmla="*/ 2177 h 2083"/>
                            </a:gdLst>
                            <a:ahLst/>
                            <a:cxnLst>
                              <a:cxn ang="0">
                                <a:pos x="T1" y="T3"/>
                              </a:cxn>
                              <a:cxn ang="0">
                                <a:pos x="T5" y="T7"/>
                              </a:cxn>
                              <a:cxn ang="0">
                                <a:pos x="T9" y="T11"/>
                              </a:cxn>
                              <a:cxn ang="0">
                                <a:pos x="T13" y="T15"/>
                              </a:cxn>
                            </a:cxnLst>
                            <a:rect l="0" t="0" r="r" b="b"/>
                            <a:pathLst>
                              <a:path w="3269" h="2083">
                                <a:moveTo>
                                  <a:pt x="3269" y="0"/>
                                </a:moveTo>
                                <a:lnTo>
                                  <a:pt x="2864" y="2082"/>
                                </a:lnTo>
                                <a:moveTo>
                                  <a:pt x="2864" y="2082"/>
                                </a:moveTo>
                                <a:lnTo>
                                  <a:pt x="0" y="2082"/>
                                </a:lnTo>
                              </a:path>
                            </a:pathLst>
                          </a:custGeom>
                          <a:noFill/>
                          <a:ln w="2276">
                            <a:solidFill>
                              <a:srgbClr val="D13438"/>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Text Box 62"/>
                        <wps:cNvSpPr txBox="1">
                          <a:spLocks noChangeArrowheads="1"/>
                        </wps:cNvSpPr>
                        <wps:spPr bwMode="auto">
                          <a:xfrm>
                            <a:off x="6992" y="32"/>
                            <a:ext cx="214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2A07B" w14:textId="06317141" w:rsidR="00ED1CF6" w:rsidRDefault="00ED1CF6">
                              <w:pPr>
                                <w:spacing w:before="6"/>
                                <w:rPr>
                                  <w:sz w:val="13"/>
                                </w:rPr>
                              </w:pPr>
                              <w:r>
                                <w:rPr>
                                  <w:rFonts w:ascii="Segoe UI"/>
                                  <w:b/>
                                  <w:spacing w:val="-1"/>
                                  <w:w w:val="105"/>
                                  <w:sz w:val="13"/>
                                </w:rPr>
                                <w:t>Commented</w:t>
                              </w:r>
                              <w:r>
                                <w:rPr>
                                  <w:rFonts w:ascii="Segoe UI"/>
                                  <w:b/>
                                  <w:spacing w:val="-8"/>
                                  <w:w w:val="105"/>
                                  <w:sz w:val="13"/>
                                </w:rPr>
                                <w:t xml:space="preserve"> </w:t>
                              </w:r>
                              <w:r>
                                <w:rPr>
                                  <w:rFonts w:ascii="Segoe UI"/>
                                  <w:b/>
                                  <w:spacing w:val="-1"/>
                                  <w:w w:val="105"/>
                                  <w:sz w:val="13"/>
                                </w:rPr>
                                <w:t>[M9]:</w:t>
                              </w:r>
                              <w:r>
                                <w:rPr>
                                  <w:rFonts w:ascii="Segoe UI"/>
                                  <w:b/>
                                  <w:spacing w:val="-6"/>
                                  <w:w w:val="105"/>
                                  <w:sz w:val="13"/>
                                </w:rPr>
                                <w:t xml:space="preserve"> </w:t>
                              </w:r>
                              <w:r>
                                <w:rPr>
                                  <w:w w:val="105"/>
                                  <w:sz w:val="13"/>
                                </w:rPr>
                                <w:t>Sample</w:t>
                              </w:r>
                              <w:r>
                                <w:rPr>
                                  <w:spacing w:val="-7"/>
                                  <w:w w:val="105"/>
                                  <w:sz w:val="13"/>
                                </w:rPr>
                                <w:t xml:space="preserve"> </w:t>
                              </w:r>
                              <w:r>
                                <w:rPr>
                                  <w:w w:val="105"/>
                                  <w:sz w:val="13"/>
                                </w:rPr>
                                <w:t>image</w:t>
                              </w:r>
                            </w:p>
                          </w:txbxContent>
                        </wps:txbx>
                        <wps:bodyPr rot="0" vert="horz" wrap="square" lIns="0" tIns="0" rIns="0" bIns="0" anchor="t" anchorCtr="0" upright="1">
                          <a:noAutofit/>
                        </wps:bodyPr>
                      </wps:wsp>
                    </wpg:wgp>
                  </a:graphicData>
                </a:graphic>
              </wp:inline>
            </w:drawing>
          </mc:Choice>
          <mc:Fallback>
            <w:pict>
              <v:group w14:anchorId="478F1F82" id="Group 61" o:spid="_x0000_s1026" style="width:456.55pt;height:108.7pt;mso-position-horizontal-relative:char;mso-position-vertical-relative:line" coordorigin="1,3" coordsize="9131,21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">
                <v:rect id="Rectangle 68" o:spid="_x0000_s1027" style="position:absolute;left:3;top:3;width:3649;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" fillcolor="#f8dcdd" stroked="f"/>
                <v:shape id="AutoShape 67" o:spid="_x0000_s1028" style="position:absolute;left:1;top:5;width:3656;height:2172;visibility:visible;mso-wrap-style:square;v-text-anchor:top" coordsize="3656,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" path="m3,2172l,2169t,l,8t,l3,m3652,2172r3,-3m3655,2169l3655,8t,l3652,e" filled="f" strokecolor="#d13438" strokeweight=".06322mm">
                  <v:path arrowok="t" o:connecttype="custom" o:connectlocs="3,2177;0,2174;0,2174;0,13;0,13;3,5;3652,2177;3655,2174;3655,2174;3655,13;3655,13;3652,5" o:connectangles="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9" type="#_x0000_t75" style="position:absolute;left:3;top:3;width:3652;height:2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">
                  <v:imagedata r:id="rId13" o:title=""/>
                </v:shape>
                <v:shape id="AutoShape 65" o:spid="_x0000_s1030" style="position:absolute;left:3657;top:94;width:3269;height:2083;visibility:visible;mso-wrap-style:square;v-text-anchor:top" coordsize="3269,2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" path="m3269,l2864,2082t,l,2082e" filled="f" strokecolor="#d13438" strokeweight=".06322mm">
                  <v:stroke dashstyle="dash"/>
                  <v:path arrowok="t" o:connecttype="custom" o:connectlocs="3269,95;2864,2177;2864,2177;0,2177" o:connectangles="0,0,0,0"/>
                </v:shape>
                <v:shapetype id="_x0000_t202" coordsize="21600,21600" o:spt="202" path="m,l,21600r21600,l21600,xe">
                  <v:stroke joinstyle="miter"/>
                  <v:path gradientshapeok="t" o:connecttype="rect"/>
                </v:shapetype>
                <v:shape id="Text Box 62" o:spid="_x0000_s1031" type="#_x0000_t202" style="position:absolute;left:6992;top:32;width:2140;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63B2A07B" w14:textId="06317141" w:rsidR="00ED1CF6" w:rsidRDefault="00ED1CF6">
                        <w:pPr>
                          <w:spacing w:before="6"/>
                          <w:rPr>
                            <w:sz w:val="13"/>
                          </w:rPr>
                        </w:pPr>
                        <w:r>
                          <w:rPr>
                            <w:rFonts w:ascii="Segoe UI"/>
                            <w:b/>
                            <w:spacing w:val="-1"/>
                            <w:w w:val="105"/>
                            <w:sz w:val="13"/>
                          </w:rPr>
                          <w:t>Commented</w:t>
                        </w:r>
                        <w:r>
                          <w:rPr>
                            <w:rFonts w:ascii="Segoe UI"/>
                            <w:b/>
                            <w:spacing w:val="-8"/>
                            <w:w w:val="105"/>
                            <w:sz w:val="13"/>
                          </w:rPr>
                          <w:t xml:space="preserve"> </w:t>
                        </w:r>
                        <w:r>
                          <w:rPr>
                            <w:rFonts w:ascii="Segoe UI"/>
                            <w:b/>
                            <w:spacing w:val="-1"/>
                            <w:w w:val="105"/>
                            <w:sz w:val="13"/>
                          </w:rPr>
                          <w:t>[M9]:</w:t>
                        </w:r>
                        <w:r>
                          <w:rPr>
                            <w:rFonts w:ascii="Segoe UI"/>
                            <w:b/>
                            <w:spacing w:val="-6"/>
                            <w:w w:val="105"/>
                            <w:sz w:val="13"/>
                          </w:rPr>
                          <w:t xml:space="preserve"> </w:t>
                        </w:r>
                        <w:r>
                          <w:rPr>
                            <w:w w:val="105"/>
                            <w:sz w:val="13"/>
                          </w:rPr>
                          <w:t>Sample</w:t>
                        </w:r>
                        <w:r>
                          <w:rPr>
                            <w:spacing w:val="-7"/>
                            <w:w w:val="105"/>
                            <w:sz w:val="13"/>
                          </w:rPr>
                          <w:t xml:space="preserve"> </w:t>
                        </w:r>
                        <w:r>
                          <w:rPr>
                            <w:w w:val="105"/>
                            <w:sz w:val="13"/>
                          </w:rPr>
                          <w:t>image</w:t>
                        </w:r>
                      </w:p>
                    </w:txbxContent>
                  </v:textbox>
                </v:shape>
                <w10:anchorlock/>
              </v:group>
            </w:pict>
          </mc:Fallback>
        </mc:AlternateContent>
      </w:r>
      <w:commentRangeEnd w:id="7"/>
      <w:r w:rsidR="003007E5" w:rsidRPr="00C169A2">
        <w:rPr>
          <w:rStyle w:val="CommentReference"/>
        </w:rPr>
        <w:commentReference w:id="7"/>
      </w:r>
    </w:p>
    <w:p w14:paraId="2CAF7FA7" w14:textId="2964B307" w:rsidR="0009673F" w:rsidRPr="00C169A2" w:rsidRDefault="00F3303E" w:rsidP="00617EFB">
      <w:r w:rsidRPr="00C169A2">
        <w:t>Figure 2.</w:t>
      </w:r>
      <w:r w:rsidR="0021248A" w:rsidRPr="00C169A2">
        <w:t>x</w:t>
      </w:r>
      <w:r w:rsidR="00ED1CF6" w:rsidRPr="00C169A2">
        <w:t>: Electron configuration of noble gases</w:t>
      </w:r>
    </w:p>
    <w:p w14:paraId="6A9279C4" w14:textId="105637DC" w:rsidR="00C41E90" w:rsidRPr="00C169A2" w:rsidRDefault="00C41E90" w:rsidP="00553C3F">
      <w:pPr>
        <w:pStyle w:val="BodyText"/>
        <w:ind w:right="1040"/>
        <w:rPr>
          <w:rFonts w:ascii="Calibri" w:hAnsi="Calibri" w:cs="Calibri"/>
          <w:sz w:val="22"/>
          <w:szCs w:val="22"/>
        </w:rPr>
      </w:pPr>
    </w:p>
    <w:p w14:paraId="7D470C84" w14:textId="21B66EA3" w:rsidR="0009673F" w:rsidRPr="00C169A2" w:rsidRDefault="00BF2635" w:rsidP="00705883">
      <w:pPr>
        <w:pStyle w:val="Heading2"/>
        <w:rPr>
          <w:sz w:val="24"/>
        </w:rPr>
      </w:pPr>
      <w:r w:rsidRPr="00C169A2">
        <w:t xml:space="preserve">&lt;H2&gt; </w:t>
      </w:r>
      <w:r w:rsidR="00ED1CF6" w:rsidRPr="00C169A2">
        <w:t xml:space="preserve">How can atoms attain noble gas electron </w:t>
      </w:r>
      <w:r w:rsidR="00F17B49" w:rsidRPr="00C169A2">
        <w:t>configuration?</w:t>
      </w:r>
    </w:p>
    <w:p w14:paraId="29B81A91" w14:textId="151718C0" w:rsidR="0009673F" w:rsidRPr="00C169A2" w:rsidRDefault="00ED1CF6" w:rsidP="00C169A2">
      <w:pPr>
        <w:pStyle w:val="BodyText"/>
        <w:spacing w:before="100" w:line="285" w:lineRule="auto"/>
        <w:ind w:right="-720"/>
        <w:rPr>
          <w:rFonts w:ascii="Calibri" w:hAnsi="Calibri" w:cs="Calibri"/>
          <w:sz w:val="22"/>
          <w:szCs w:val="22"/>
        </w:rPr>
      </w:pPr>
      <w:r w:rsidRPr="00C169A2">
        <w:rPr>
          <w:rFonts w:ascii="Calibri" w:hAnsi="Calibri" w:cs="Calibri"/>
          <w:w w:val="105"/>
          <w:sz w:val="22"/>
          <w:szCs w:val="22"/>
        </w:rPr>
        <w:t>They do so by gaining, losing, or sharing electrons, whichever process is more energetically favorable.</w:t>
      </w:r>
      <w:r w:rsidR="00331863" w:rsidRPr="00C169A2">
        <w:rPr>
          <w:rFonts w:ascii="Calibri" w:hAnsi="Calibri" w:cs="Calibri"/>
          <w:w w:val="105"/>
          <w:sz w:val="22"/>
          <w:szCs w:val="22"/>
        </w:rPr>
        <w:t xml:space="preserve"> The sharing of electrons will be studied in the next chapter. In this lesson, the focus is on gaining or losing electrons. </w:t>
      </w:r>
    </w:p>
    <w:p w14:paraId="16DFF4D6" w14:textId="331A1498" w:rsidR="0009673F" w:rsidRPr="00C169A2" w:rsidRDefault="00ED1CF6" w:rsidP="00C169A2">
      <w:pPr>
        <w:pStyle w:val="BodyText"/>
        <w:spacing w:line="283" w:lineRule="auto"/>
        <w:ind w:right="-720"/>
        <w:rPr>
          <w:rFonts w:ascii="Calibri" w:hAnsi="Calibri" w:cs="Calibri"/>
          <w:sz w:val="22"/>
          <w:szCs w:val="22"/>
        </w:rPr>
      </w:pPr>
      <w:r w:rsidRPr="00C169A2">
        <w:rPr>
          <w:rFonts w:ascii="Calibri" w:hAnsi="Calibri" w:cs="Calibri"/>
          <w:w w:val="105"/>
          <w:sz w:val="22"/>
          <w:szCs w:val="22"/>
        </w:rPr>
        <w:t>For some atoms, gaining an electron to acquire noble gas configuration is energetically favorable. These atoms are located in Periodic Table groups on the right, ne</w:t>
      </w:r>
      <w:r w:rsidR="00FC4970" w:rsidRPr="00C169A2">
        <w:rPr>
          <w:rFonts w:ascii="Calibri" w:hAnsi="Calibri" w:cs="Calibri"/>
          <w:w w:val="105"/>
          <w:sz w:val="22"/>
          <w:szCs w:val="22"/>
        </w:rPr>
        <w:t>ar</w:t>
      </w:r>
      <w:r w:rsidRPr="00C169A2">
        <w:rPr>
          <w:rFonts w:ascii="Calibri" w:hAnsi="Calibri" w:cs="Calibri"/>
          <w:w w:val="105"/>
          <w:sz w:val="22"/>
          <w:szCs w:val="22"/>
        </w:rPr>
        <w:t xml:space="preserve"> to the noble gases; they are non-metals and have high electron affinity. That is, they release large amounts of energy when they gain electrons in the gas phase and form an ion with a negative charge due to the extra electrons. </w:t>
      </w:r>
      <w:r w:rsidRPr="00C169A2">
        <w:rPr>
          <w:rFonts w:ascii="Calibri" w:hAnsi="Calibri" w:cs="Calibri"/>
          <w:b/>
          <w:bCs/>
          <w:w w:val="105"/>
          <w:sz w:val="22"/>
          <w:szCs w:val="22"/>
        </w:rPr>
        <w:t xml:space="preserve">Recall </w:t>
      </w:r>
      <w:r w:rsidRPr="00C169A2">
        <w:rPr>
          <w:rFonts w:ascii="Calibri" w:hAnsi="Calibri" w:cs="Calibri"/>
          <w:w w:val="105"/>
          <w:sz w:val="22"/>
          <w:szCs w:val="22"/>
        </w:rPr>
        <w:t xml:space="preserve">from the previous lesson that ions with negative charges are called anion. This anion has the electron configuration of the closest noble gas, </w:t>
      </w:r>
      <w:r w:rsidR="008C12C7" w:rsidRPr="00C169A2">
        <w:rPr>
          <w:rFonts w:ascii="Calibri" w:hAnsi="Calibri" w:cs="Calibri"/>
          <w:w w:val="105"/>
          <w:sz w:val="22"/>
          <w:szCs w:val="22"/>
        </w:rPr>
        <w:t xml:space="preserve">the noble gas </w:t>
      </w:r>
      <w:r w:rsidRPr="00C169A2">
        <w:rPr>
          <w:rFonts w:ascii="Calibri" w:hAnsi="Calibri" w:cs="Calibri"/>
          <w:w w:val="105"/>
          <w:sz w:val="22"/>
          <w:szCs w:val="22"/>
        </w:rPr>
        <w:t>w</w:t>
      </w:r>
      <w:r w:rsidR="008C12C7" w:rsidRPr="00C169A2">
        <w:rPr>
          <w:rFonts w:ascii="Calibri" w:hAnsi="Calibri" w:cs="Calibri"/>
          <w:w w:val="105"/>
          <w:sz w:val="22"/>
          <w:szCs w:val="22"/>
        </w:rPr>
        <w:t>ith</w:t>
      </w:r>
      <w:r w:rsidRPr="00C169A2">
        <w:rPr>
          <w:rFonts w:ascii="Calibri" w:hAnsi="Calibri" w:cs="Calibri"/>
          <w:w w:val="105"/>
          <w:sz w:val="22"/>
          <w:szCs w:val="22"/>
        </w:rPr>
        <w:t xml:space="preserve"> a higher atomic number.</w:t>
      </w:r>
    </w:p>
    <w:p w14:paraId="781B8051" w14:textId="37015598" w:rsidR="0009673F" w:rsidRPr="00C169A2" w:rsidRDefault="00ED1CF6" w:rsidP="00C169A2">
      <w:pPr>
        <w:pStyle w:val="BodyText"/>
        <w:spacing w:line="283" w:lineRule="auto"/>
        <w:ind w:right="-720"/>
        <w:rPr>
          <w:rFonts w:ascii="Calibri" w:hAnsi="Calibri" w:cs="Calibri"/>
          <w:sz w:val="22"/>
          <w:szCs w:val="22"/>
        </w:rPr>
      </w:pPr>
      <w:r w:rsidRPr="00C169A2">
        <w:rPr>
          <w:rFonts w:ascii="Calibri" w:hAnsi="Calibri" w:cs="Calibri"/>
          <w:w w:val="105"/>
          <w:sz w:val="22"/>
          <w:szCs w:val="22"/>
        </w:rPr>
        <w:t xml:space="preserve">For some other atoms, losing an electron to acquire noble gas configuration will require less energy than gaining or sharing electrons. These atoms are located in groups to the left and center of the Periodic Table. They </w:t>
      </w:r>
      <w:r w:rsidR="008C12C7" w:rsidRPr="00C169A2">
        <w:rPr>
          <w:rFonts w:ascii="Calibri" w:hAnsi="Calibri" w:cs="Calibri"/>
          <w:w w:val="105"/>
          <w:sz w:val="22"/>
          <w:szCs w:val="22"/>
        </w:rPr>
        <w:t xml:space="preserve">mostly </w:t>
      </w:r>
      <w:r w:rsidRPr="00C169A2">
        <w:rPr>
          <w:rFonts w:ascii="Calibri" w:hAnsi="Calibri" w:cs="Calibri"/>
          <w:w w:val="105"/>
          <w:sz w:val="22"/>
          <w:szCs w:val="22"/>
        </w:rPr>
        <w:t xml:space="preserve">represent metals and are elements with low ionization energy. Little energy is required to </w:t>
      </w:r>
      <w:r w:rsidRPr="00C169A2">
        <w:rPr>
          <w:rFonts w:ascii="Calibri" w:hAnsi="Calibri" w:cs="Calibri"/>
          <w:w w:val="105"/>
          <w:sz w:val="22"/>
          <w:szCs w:val="22"/>
        </w:rPr>
        <w:lastRenderedPageBreak/>
        <w:t xml:space="preserve">remove electrons from these atoms in the gas phase and form a positive ion, or cation. For example, UV radiation (sunlight) can easily convert an </w:t>
      </w:r>
      <w:r w:rsidRPr="00C169A2">
        <w:rPr>
          <w:rFonts w:ascii="Calibri" w:hAnsi="Calibri" w:cs="Calibri"/>
          <w:i/>
          <w:iCs/>
          <w:w w:val="105"/>
          <w:sz w:val="22"/>
          <w:szCs w:val="22"/>
        </w:rPr>
        <w:t xml:space="preserve">Na </w:t>
      </w:r>
      <w:r w:rsidRPr="00C169A2">
        <w:rPr>
          <w:rFonts w:ascii="Calibri" w:hAnsi="Calibri" w:cs="Calibri"/>
          <w:sz w:val="22"/>
          <w:szCs w:val="22"/>
        </w:rPr>
        <w:t xml:space="preserve">atom into a </w:t>
      </w:r>
      <w:r w:rsidRPr="00C169A2">
        <w:rPr>
          <w:rFonts w:ascii="Calibri" w:hAnsi="Calibri" w:cs="Calibri"/>
          <w:i/>
          <w:iCs/>
          <w:sz w:val="22"/>
          <w:szCs w:val="22"/>
        </w:rPr>
        <w:t>Na</w:t>
      </w:r>
      <w:r w:rsidRPr="00C169A2">
        <w:rPr>
          <w:rFonts w:ascii="Calibri" w:hAnsi="Calibri" w:cs="Calibri"/>
          <w:i/>
          <w:iCs/>
          <w:sz w:val="22"/>
          <w:szCs w:val="22"/>
          <w:vertAlign w:val="superscript"/>
        </w:rPr>
        <w:t>+</w:t>
      </w:r>
      <w:r w:rsidRPr="00C169A2">
        <w:rPr>
          <w:rFonts w:ascii="Calibri" w:hAnsi="Calibri" w:cs="Calibri"/>
          <w:i/>
          <w:iCs/>
          <w:sz w:val="22"/>
          <w:szCs w:val="22"/>
        </w:rPr>
        <w:t xml:space="preserve"> </w:t>
      </w:r>
      <w:r w:rsidRPr="00C169A2">
        <w:rPr>
          <w:rFonts w:ascii="Calibri" w:hAnsi="Calibri" w:cs="Calibri"/>
          <w:sz w:val="22"/>
          <w:szCs w:val="22"/>
        </w:rPr>
        <w:t xml:space="preserve">cation. Cations have the electron configuration of the closet noble gas, </w:t>
      </w:r>
      <w:r w:rsidR="008C12C7" w:rsidRPr="00C169A2">
        <w:rPr>
          <w:rFonts w:ascii="Calibri" w:hAnsi="Calibri" w:cs="Calibri"/>
          <w:sz w:val="22"/>
          <w:szCs w:val="22"/>
        </w:rPr>
        <w:t xml:space="preserve">the noble gas </w:t>
      </w:r>
      <w:r w:rsidRPr="00C169A2">
        <w:rPr>
          <w:rFonts w:ascii="Calibri" w:hAnsi="Calibri" w:cs="Calibri"/>
          <w:w w:val="105"/>
          <w:sz w:val="22"/>
          <w:szCs w:val="22"/>
        </w:rPr>
        <w:t>from the previous period, with a lower atomic number.</w:t>
      </w:r>
    </w:p>
    <w:p w14:paraId="20AE6528" w14:textId="77777777" w:rsidR="0009673F" w:rsidRPr="00C169A2" w:rsidRDefault="0009673F" w:rsidP="00C169A2">
      <w:pPr>
        <w:pStyle w:val="BodyText"/>
        <w:spacing w:before="11"/>
        <w:ind w:right="-720"/>
        <w:rPr>
          <w:sz w:val="20"/>
        </w:rPr>
      </w:pPr>
    </w:p>
    <w:p w14:paraId="5D6B62EE" w14:textId="77777777" w:rsidR="0009673F" w:rsidRPr="00C169A2" w:rsidRDefault="00ED1CF6" w:rsidP="00705883">
      <w:pPr>
        <w:pStyle w:val="Heading2"/>
      </w:pPr>
      <w:r w:rsidRPr="00C169A2">
        <w:t>&lt;H2&gt;What could happen when metals are in contact with non-metal?</w:t>
      </w:r>
    </w:p>
    <w:p w14:paraId="64EF3F58" w14:textId="109828F3" w:rsidR="00E92BFD" w:rsidRPr="00C169A2" w:rsidRDefault="00ED1CF6" w:rsidP="00C169A2">
      <w:pPr>
        <w:ind w:right="-720"/>
        <w:rPr>
          <w:ins w:id="8" w:author="Nirja Mittal" w:date="2024-09-20T17:14:00Z"/>
          <w:rFonts w:ascii="Calibri" w:hAnsi="Calibri" w:cs="Calibri"/>
        </w:rPr>
      </w:pPr>
      <w:r w:rsidRPr="00C169A2">
        <w:rPr>
          <w:rFonts w:ascii="Calibri" w:hAnsi="Calibri" w:cs="Calibri"/>
          <w:w w:val="105"/>
        </w:rPr>
        <w:t>Most low ionization energy metals in daily life (Al, Zn, Cu, Cr, Ni, Pb, Sn) tend to have a protective layer of oxide that prevents them from reacting with air, water, and other substances in their environment.</w:t>
      </w:r>
      <w:r w:rsidR="00617EFB" w:rsidRPr="00C169A2">
        <w:rPr>
          <w:rFonts w:ascii="Calibri" w:hAnsi="Calibri" w:cs="Calibri"/>
          <w:w w:val="105"/>
        </w:rPr>
        <w:t xml:space="preserve"> </w:t>
      </w:r>
      <w:r w:rsidRPr="00C169A2">
        <w:rPr>
          <w:rFonts w:ascii="Calibri" w:hAnsi="Calibri" w:cs="Calibri"/>
          <w:w w:val="105"/>
        </w:rPr>
        <w:t xml:space="preserve">However, if the metal is exposed, </w:t>
      </w:r>
      <w:r w:rsidR="00617EFB" w:rsidRPr="00C169A2">
        <w:rPr>
          <w:rFonts w:ascii="Calibri" w:hAnsi="Calibri" w:cs="Calibri"/>
          <w:w w:val="105"/>
        </w:rPr>
        <w:t>with just a</w:t>
      </w:r>
      <w:r w:rsidRPr="00C169A2">
        <w:rPr>
          <w:rFonts w:ascii="Calibri" w:hAnsi="Calibri" w:cs="Calibri"/>
          <w:w w:val="105"/>
        </w:rPr>
        <w:t xml:space="preserve"> little energy </w:t>
      </w:r>
      <w:r w:rsidR="00617EFB" w:rsidRPr="00C169A2">
        <w:rPr>
          <w:rFonts w:ascii="Calibri" w:hAnsi="Calibri" w:cs="Calibri"/>
          <w:w w:val="105"/>
        </w:rPr>
        <w:t>it</w:t>
      </w:r>
      <w:r w:rsidRPr="00C169A2">
        <w:rPr>
          <w:rFonts w:ascii="Calibri" w:hAnsi="Calibri" w:cs="Calibri"/>
          <w:w w:val="105"/>
        </w:rPr>
        <w:t xml:space="preserve"> release</w:t>
      </w:r>
      <w:r w:rsidR="00617EFB" w:rsidRPr="00C169A2">
        <w:rPr>
          <w:rFonts w:ascii="Calibri" w:hAnsi="Calibri" w:cs="Calibri"/>
          <w:w w:val="105"/>
        </w:rPr>
        <w:t>s</w:t>
      </w:r>
      <w:r w:rsidRPr="00C169A2">
        <w:rPr>
          <w:rFonts w:ascii="Calibri" w:hAnsi="Calibri" w:cs="Calibri"/>
          <w:w w:val="105"/>
        </w:rPr>
        <w:t xml:space="preserve"> electron</w:t>
      </w:r>
      <w:r w:rsidR="00617EFB" w:rsidRPr="00C169A2">
        <w:rPr>
          <w:rFonts w:ascii="Calibri" w:hAnsi="Calibri" w:cs="Calibri"/>
          <w:w w:val="105"/>
        </w:rPr>
        <w:t>s</w:t>
      </w:r>
      <w:r w:rsidRPr="00C169A2">
        <w:rPr>
          <w:rFonts w:ascii="Calibri" w:hAnsi="Calibri" w:cs="Calibri"/>
          <w:w w:val="105"/>
        </w:rPr>
        <w:t xml:space="preserve"> and become</w:t>
      </w:r>
      <w:r w:rsidR="00617EFB" w:rsidRPr="00C169A2">
        <w:rPr>
          <w:rFonts w:ascii="Calibri" w:hAnsi="Calibri" w:cs="Calibri"/>
          <w:w w:val="105"/>
        </w:rPr>
        <w:t>s</w:t>
      </w:r>
      <w:r w:rsidRPr="00C169A2">
        <w:rPr>
          <w:rFonts w:ascii="Calibri" w:hAnsi="Calibri" w:cs="Calibri"/>
          <w:w w:val="105"/>
        </w:rPr>
        <w:t xml:space="preserve"> a cation</w:t>
      </w:r>
      <w:r w:rsidR="00617EFB" w:rsidRPr="00C169A2">
        <w:rPr>
          <w:rFonts w:ascii="Calibri" w:hAnsi="Calibri" w:cs="Calibri"/>
          <w:w w:val="105"/>
        </w:rPr>
        <w:t xml:space="preserve">. </w:t>
      </w:r>
      <w:r w:rsidRPr="00C169A2">
        <w:rPr>
          <w:rFonts w:ascii="Calibri" w:hAnsi="Calibri" w:cs="Calibri"/>
          <w:w w:val="105"/>
        </w:rPr>
        <w:t xml:space="preserve"> </w:t>
      </w:r>
      <w:r w:rsidR="00617EFB" w:rsidRPr="00C169A2">
        <w:rPr>
          <w:rFonts w:ascii="Calibri" w:hAnsi="Calibri" w:cs="Calibri"/>
          <w:w w:val="105"/>
        </w:rPr>
        <w:t>N</w:t>
      </w:r>
      <w:r w:rsidRPr="00C169A2">
        <w:rPr>
          <w:rFonts w:ascii="Calibri" w:hAnsi="Calibri" w:cs="Calibri"/>
          <w:w w:val="105"/>
        </w:rPr>
        <w:t>on-metal</w:t>
      </w:r>
      <w:r w:rsidR="00617EFB" w:rsidRPr="00C169A2">
        <w:rPr>
          <w:rFonts w:ascii="Calibri" w:hAnsi="Calibri" w:cs="Calibri"/>
          <w:w w:val="105"/>
        </w:rPr>
        <w:t>s (such as O, F, Cl)</w:t>
      </w:r>
      <w:r w:rsidRPr="00C169A2">
        <w:rPr>
          <w:rFonts w:ascii="Calibri" w:hAnsi="Calibri" w:cs="Calibri"/>
          <w:w w:val="105"/>
        </w:rPr>
        <w:t xml:space="preserve"> </w:t>
      </w:r>
      <w:r w:rsidR="00617EFB" w:rsidRPr="00C169A2">
        <w:rPr>
          <w:rFonts w:ascii="Calibri" w:hAnsi="Calibri" w:cs="Calibri"/>
          <w:w w:val="105"/>
        </w:rPr>
        <w:t>c</w:t>
      </w:r>
      <w:r w:rsidRPr="00C169A2">
        <w:rPr>
          <w:rFonts w:ascii="Calibri" w:hAnsi="Calibri" w:cs="Calibri"/>
          <w:w w:val="105"/>
        </w:rPr>
        <w:t>ould readily capture th</w:t>
      </w:r>
      <w:r w:rsidR="00617EFB" w:rsidRPr="00C169A2">
        <w:rPr>
          <w:rFonts w:ascii="Calibri" w:hAnsi="Calibri" w:cs="Calibri"/>
          <w:w w:val="105"/>
        </w:rPr>
        <w:t>e</w:t>
      </w:r>
      <w:r w:rsidRPr="00C169A2">
        <w:rPr>
          <w:rFonts w:ascii="Calibri" w:hAnsi="Calibri" w:cs="Calibri"/>
          <w:w w:val="105"/>
        </w:rPr>
        <w:t xml:space="preserve"> electron</w:t>
      </w:r>
      <w:r w:rsidR="00617EFB" w:rsidRPr="00C169A2">
        <w:rPr>
          <w:rFonts w:ascii="Calibri" w:hAnsi="Calibri" w:cs="Calibri"/>
          <w:w w:val="105"/>
        </w:rPr>
        <w:t>s released from the metal and</w:t>
      </w:r>
      <w:r w:rsidRPr="00C169A2">
        <w:rPr>
          <w:rFonts w:ascii="Calibri" w:hAnsi="Calibri" w:cs="Calibri"/>
          <w:w w:val="105"/>
        </w:rPr>
        <w:t xml:space="preserve"> form an anion </w:t>
      </w:r>
      <w:r w:rsidR="00617EFB" w:rsidRPr="00C169A2">
        <w:rPr>
          <w:rFonts w:ascii="Calibri" w:hAnsi="Calibri" w:cs="Calibri"/>
          <w:w w:val="105"/>
        </w:rPr>
        <w:t>while</w:t>
      </w:r>
      <w:r w:rsidRPr="00C169A2">
        <w:rPr>
          <w:rFonts w:ascii="Calibri" w:hAnsi="Calibri" w:cs="Calibri"/>
          <w:w w:val="105"/>
        </w:rPr>
        <w:t xml:space="preserve"> releas</w:t>
      </w:r>
      <w:r w:rsidR="00617EFB" w:rsidRPr="00C169A2">
        <w:rPr>
          <w:rFonts w:ascii="Calibri" w:hAnsi="Calibri" w:cs="Calibri"/>
          <w:w w:val="105"/>
        </w:rPr>
        <w:t>ing</w:t>
      </w:r>
      <w:r w:rsidRPr="00C169A2">
        <w:rPr>
          <w:rFonts w:ascii="Calibri" w:hAnsi="Calibri" w:cs="Calibri"/>
          <w:w w:val="105"/>
        </w:rPr>
        <w:t xml:space="preserve"> energy. That energy can be promptly used by other metal atoms to lose electrons reinitiating the cycle. Thus, </w:t>
      </w:r>
      <w:r w:rsidR="001B4EE5" w:rsidRPr="00C169A2">
        <w:rPr>
          <w:rFonts w:ascii="Calibri" w:hAnsi="Calibri" w:cs="Calibri"/>
          <w:w w:val="105"/>
        </w:rPr>
        <w:t>w</w:t>
      </w:r>
      <w:r w:rsidR="001B4EE5" w:rsidRPr="00C169A2">
        <w:rPr>
          <w:rFonts w:ascii="Calibri" w:hAnsi="Calibri" w:cs="Calibri"/>
        </w:rPr>
        <w:t>hen metals and non-metals come into contact, many cations and anions are formed.</w:t>
      </w:r>
    </w:p>
    <w:p w14:paraId="7175598D" w14:textId="77777777" w:rsidR="0009673F" w:rsidRPr="00C169A2" w:rsidRDefault="0009673F" w:rsidP="00C169A2">
      <w:pPr>
        <w:pStyle w:val="BodyText"/>
        <w:spacing w:before="102" w:line="283" w:lineRule="auto"/>
        <w:ind w:right="-720"/>
        <w:rPr>
          <w:sz w:val="18"/>
        </w:rPr>
      </w:pPr>
    </w:p>
    <w:p w14:paraId="3DF96A70" w14:textId="3CBFC5EC" w:rsidR="0009673F" w:rsidRPr="00C169A2" w:rsidRDefault="00617EFB" w:rsidP="00705883">
      <w:pPr>
        <w:pStyle w:val="Heading2"/>
      </w:pPr>
      <w:r w:rsidRPr="00C169A2">
        <w:rPr>
          <w:w w:val="105"/>
        </w:rPr>
        <w:t>&lt;H2&gt;</w:t>
      </w:r>
      <w:r w:rsidR="00ED1CF6" w:rsidRPr="00C169A2">
        <w:rPr>
          <w:w w:val="105"/>
        </w:rPr>
        <w:t>What happens when cations and anions are in proximity?</w:t>
      </w:r>
    </w:p>
    <w:p w14:paraId="24751A0A" w14:textId="26B61031" w:rsidR="0009673F" w:rsidRPr="00C169A2" w:rsidRDefault="00ED1CF6" w:rsidP="00C169A2">
      <w:pPr>
        <w:pStyle w:val="BodyText"/>
        <w:spacing w:before="31" w:line="283" w:lineRule="auto"/>
        <w:ind w:right="-720"/>
        <w:rPr>
          <w:rFonts w:ascii="Calibri" w:hAnsi="Calibri" w:cs="Calibri"/>
          <w:sz w:val="22"/>
          <w:szCs w:val="22"/>
        </w:rPr>
      </w:pPr>
      <w:r w:rsidRPr="00C169A2">
        <w:rPr>
          <w:rFonts w:ascii="Calibri" w:hAnsi="Calibri" w:cs="Calibri"/>
          <w:w w:val="105"/>
          <w:sz w:val="22"/>
          <w:szCs w:val="22"/>
        </w:rPr>
        <w:t xml:space="preserve">Opposite charges attract! Cations and anions have opposite charges, and they are attracted to each other by </w:t>
      </w:r>
      <w:r w:rsidRPr="00C169A2">
        <w:rPr>
          <w:rFonts w:ascii="Calibri" w:hAnsi="Calibri" w:cs="Calibri"/>
          <w:b/>
          <w:w w:val="105"/>
          <w:sz w:val="22"/>
          <w:szCs w:val="22"/>
        </w:rPr>
        <w:t>electrostatic forces</w:t>
      </w:r>
      <w:r w:rsidRPr="00C169A2">
        <w:rPr>
          <w:rFonts w:ascii="Calibri" w:hAnsi="Calibri" w:cs="Calibri"/>
          <w:w w:val="105"/>
          <w:sz w:val="22"/>
          <w:szCs w:val="22"/>
        </w:rPr>
        <w:t>. The attraction is so strong that when they are close enough in gaseous state, they release energy and form a solid ionic crystal</w:t>
      </w:r>
      <w:r w:rsidR="00331863" w:rsidRPr="00C169A2">
        <w:rPr>
          <w:rFonts w:ascii="Calibri" w:hAnsi="Calibri" w:cs="Calibri"/>
          <w:w w:val="105"/>
          <w:sz w:val="22"/>
          <w:szCs w:val="22"/>
        </w:rPr>
        <w:t xml:space="preserve"> in which the </w:t>
      </w:r>
      <w:r w:rsidRPr="00C169A2">
        <w:rPr>
          <w:rFonts w:ascii="Calibri" w:hAnsi="Calibri" w:cs="Calibri"/>
          <w:w w:val="105"/>
          <w:sz w:val="22"/>
          <w:szCs w:val="22"/>
        </w:rPr>
        <w:t xml:space="preserve">ions are held together by </w:t>
      </w:r>
      <w:r w:rsidRPr="00C169A2">
        <w:rPr>
          <w:rFonts w:ascii="Calibri" w:hAnsi="Calibri" w:cs="Calibri"/>
          <w:i/>
          <w:w w:val="105"/>
          <w:sz w:val="22"/>
          <w:szCs w:val="22"/>
        </w:rPr>
        <w:t>ionic bonds</w:t>
      </w:r>
      <w:r w:rsidRPr="00C169A2">
        <w:rPr>
          <w:rFonts w:ascii="Calibri" w:hAnsi="Calibri" w:cs="Calibri"/>
          <w:w w:val="105"/>
          <w:sz w:val="22"/>
          <w:szCs w:val="22"/>
        </w:rPr>
        <w:t>.</w:t>
      </w:r>
    </w:p>
    <w:p w14:paraId="32898DDA" w14:textId="0D341783" w:rsidR="0009673F" w:rsidRDefault="00ED1CF6" w:rsidP="00C169A2">
      <w:pPr>
        <w:pStyle w:val="BodyText"/>
        <w:spacing w:before="3" w:line="280" w:lineRule="auto"/>
        <w:ind w:right="-720"/>
        <w:rPr>
          <w:rFonts w:ascii="Calibri" w:hAnsi="Calibri" w:cs="Calibri"/>
          <w:w w:val="105"/>
          <w:sz w:val="22"/>
          <w:szCs w:val="22"/>
        </w:rPr>
      </w:pPr>
      <w:r w:rsidRPr="00C169A2">
        <w:rPr>
          <w:rFonts w:ascii="Calibri" w:hAnsi="Calibri" w:cs="Calibri"/>
          <w:w w:val="105"/>
          <w:sz w:val="22"/>
          <w:szCs w:val="22"/>
        </w:rPr>
        <w:t>In some way, ionic compounds form by the transfer of electrons from the cation to the anion so that both achieve stable electron configurations, often following the octet rule</w:t>
      </w:r>
      <w:r w:rsidR="00331863" w:rsidRPr="00C169A2">
        <w:rPr>
          <w:rFonts w:ascii="Calibri" w:hAnsi="Calibri" w:cs="Calibri"/>
          <w:w w:val="105"/>
          <w:sz w:val="22"/>
          <w:szCs w:val="22"/>
        </w:rPr>
        <w:t>. Recall the exceptions to the octet rule: Li and Be attain noble gas configuration similar to He, their closest noble gas, by losing an electron and remaining with 2, rather than 8, electrons in their outer shell. The H atom can also lose its electron but in this case, it remains with no electrons, a naked proton. Lastly, H can also gain an electron an attain He noble gas configuration with 2 electrons in its outer shell</w:t>
      </w:r>
      <w:r w:rsidRPr="00C169A2">
        <w:rPr>
          <w:rFonts w:ascii="Calibri" w:hAnsi="Calibri" w:cs="Calibri"/>
          <w:w w:val="105"/>
          <w:sz w:val="22"/>
          <w:szCs w:val="22"/>
        </w:rPr>
        <w:t>.</w:t>
      </w:r>
    </w:p>
    <w:p w14:paraId="3F350409" w14:textId="77777777" w:rsidR="00C169A2" w:rsidRPr="00C169A2" w:rsidRDefault="00C169A2" w:rsidP="00C169A2">
      <w:pPr>
        <w:pStyle w:val="BodyText"/>
        <w:spacing w:before="3" w:line="280" w:lineRule="auto"/>
        <w:ind w:right="-720"/>
        <w:rPr>
          <w:rFonts w:ascii="Calibri" w:hAnsi="Calibri" w:cs="Calibri"/>
          <w:w w:val="105"/>
          <w:sz w:val="22"/>
          <w:szCs w:val="22"/>
        </w:rPr>
      </w:pPr>
    </w:p>
    <w:p w14:paraId="6213AA40" w14:textId="77777777" w:rsidR="0009673F" w:rsidRPr="00C169A2" w:rsidRDefault="0009673F" w:rsidP="00553C3F">
      <w:pPr>
        <w:pStyle w:val="BodyText"/>
        <w:ind w:right="1040"/>
        <w:rPr>
          <w:sz w:val="20"/>
        </w:rPr>
      </w:pPr>
    </w:p>
    <w:p w14:paraId="27775316" w14:textId="77777777" w:rsidR="0009673F" w:rsidRPr="00C169A2" w:rsidRDefault="00A87B5D" w:rsidP="00553C3F">
      <w:pPr>
        <w:pStyle w:val="BodyText"/>
        <w:ind w:right="1040"/>
        <w:jc w:val="center"/>
        <w:rPr>
          <w:sz w:val="20"/>
        </w:rPr>
      </w:pPr>
      <w:commentRangeStart w:id="9"/>
      <w:ins w:id="10" w:author="Nirja Mittal" w:date="2024-09-20T16:59:00Z">
        <w:r w:rsidRPr="00C169A2">
          <w:rPr>
            <w:noProof/>
            <w:lang w:val="en-IN" w:eastAsia="en-IN"/>
          </w:rPr>
          <w:drawing>
            <wp:inline distT="0" distB="0" distL="0" distR="0" wp14:anchorId="29644A8F" wp14:editId="554F06AB">
              <wp:extent cx="4846320" cy="3332260"/>
              <wp:effectExtent l="0" t="0" r="5080" b="0"/>
              <wp:docPr id="132" name="Picture 132" descr="Scheme describe reaction of Magnesium (Mg) with chlorine gas (Cl2) to produce magnesium chloride (MgCl2). Vector illustration isolated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eme describe reaction of Magnesium (Mg) with chlorine gas (Cl2) to produce magnesium chloride (MgCl2). Vector illustration isolated white backgroun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40" t="27572" r="-540" b="7967"/>
                      <a:stretch/>
                    </pic:blipFill>
                    <pic:spPr bwMode="auto">
                      <a:xfrm>
                        <a:off x="0" y="0"/>
                        <a:ext cx="4846320" cy="3332260"/>
                      </a:xfrm>
                      <a:prstGeom prst="rect">
                        <a:avLst/>
                      </a:prstGeom>
                      <a:noFill/>
                      <a:ln>
                        <a:noFill/>
                      </a:ln>
                      <a:extLst>
                        <a:ext uri="{53640926-AAD7-44D8-BBD7-CCE9431645EC}">
                          <a14:shadowObscured xmlns:a14="http://schemas.microsoft.com/office/drawing/2010/main"/>
                        </a:ext>
                      </a:extLst>
                    </pic:spPr>
                  </pic:pic>
                </a:graphicData>
              </a:graphic>
            </wp:inline>
          </w:drawing>
        </w:r>
      </w:ins>
      <w:commentRangeEnd w:id="9"/>
      <w:r w:rsidR="003007E5" w:rsidRPr="00C169A2">
        <w:rPr>
          <w:rStyle w:val="CommentReference"/>
        </w:rPr>
        <w:commentReference w:id="9"/>
      </w:r>
    </w:p>
    <w:p w14:paraId="76EEA3DB" w14:textId="493D7219" w:rsidR="0009673F" w:rsidRPr="00C169A2" w:rsidRDefault="00F3303E" w:rsidP="00617EFB">
      <w:pPr>
        <w:pStyle w:val="BodyText"/>
        <w:ind w:right="1040"/>
        <w:jc w:val="center"/>
      </w:pPr>
      <w:r w:rsidRPr="00C169A2">
        <w:rPr>
          <w:sz w:val="22"/>
          <w:szCs w:val="22"/>
        </w:rPr>
        <w:lastRenderedPageBreak/>
        <w:t>Figure 2.</w:t>
      </w:r>
      <w:r w:rsidR="00617EFB" w:rsidRPr="00C169A2">
        <w:rPr>
          <w:sz w:val="22"/>
          <w:szCs w:val="22"/>
        </w:rPr>
        <w:t>x</w:t>
      </w:r>
      <w:r w:rsidR="00ED1CF6" w:rsidRPr="00C169A2">
        <w:t>. Formation of Magnesium Chloride</w:t>
      </w:r>
    </w:p>
    <w:p w14:paraId="3C10FCD9" w14:textId="77777777" w:rsidR="0009673F" w:rsidRPr="00C169A2" w:rsidRDefault="0009673F" w:rsidP="00553C3F">
      <w:pPr>
        <w:pStyle w:val="BodyText"/>
        <w:spacing w:before="7"/>
        <w:ind w:right="1040"/>
        <w:rPr>
          <w:sz w:val="20"/>
        </w:rPr>
      </w:pPr>
    </w:p>
    <w:p w14:paraId="72C0E712" w14:textId="7C6BB738" w:rsidR="0009673F" w:rsidRPr="00C169A2" w:rsidRDefault="00617EFB" w:rsidP="00705883">
      <w:pPr>
        <w:pStyle w:val="Heading2"/>
      </w:pPr>
      <w:r w:rsidRPr="00C169A2">
        <w:rPr>
          <w:w w:val="105"/>
        </w:rPr>
        <w:t>&lt;H2&gt;</w:t>
      </w:r>
      <w:r w:rsidR="00ED1CF6" w:rsidRPr="00C169A2">
        <w:rPr>
          <w:w w:val="105"/>
        </w:rPr>
        <w:t>How are ionic compounds held together?</w:t>
      </w:r>
    </w:p>
    <w:p w14:paraId="6D6DA05D" w14:textId="350CD50C" w:rsidR="0009673F" w:rsidRPr="00C169A2" w:rsidRDefault="00ED1CF6" w:rsidP="00C169A2">
      <w:pPr>
        <w:pStyle w:val="BodyText"/>
        <w:spacing w:before="35" w:line="283" w:lineRule="auto"/>
        <w:ind w:right="-720"/>
        <w:rPr>
          <w:rFonts w:ascii="Calibri" w:hAnsi="Calibri" w:cs="Calibri"/>
          <w:sz w:val="22"/>
          <w:szCs w:val="22"/>
        </w:rPr>
      </w:pPr>
      <w:r w:rsidRPr="00C169A2">
        <w:rPr>
          <w:rFonts w:ascii="Calibri" w:hAnsi="Calibri" w:cs="Calibri"/>
          <w:w w:val="105"/>
          <w:sz w:val="22"/>
          <w:szCs w:val="22"/>
        </w:rPr>
        <w:t xml:space="preserve">Ionic compounds form crystals or crystalline solids, which are regular, repeating three- dimensional arrangement of ions. Crystals are formed by large numbers of ions; they have a formula (for example </w:t>
      </w:r>
      <w:r w:rsidRPr="00C169A2">
        <w:rPr>
          <w:rFonts w:ascii="Calibri" w:hAnsi="Calibri" w:cs="Calibri"/>
          <w:i/>
          <w:w w:val="105"/>
          <w:sz w:val="22"/>
          <w:szCs w:val="22"/>
        </w:rPr>
        <w:t>NaCl</w:t>
      </w:r>
      <w:r w:rsidRPr="00C169A2">
        <w:rPr>
          <w:rFonts w:ascii="Calibri" w:hAnsi="Calibri" w:cs="Calibri"/>
          <w:w w:val="105"/>
          <w:sz w:val="22"/>
          <w:szCs w:val="22"/>
        </w:rPr>
        <w:t>) but they do not form molecules because they form an extended structure. This structure is held together by lattice energy.</w:t>
      </w:r>
    </w:p>
    <w:p w14:paraId="21ADEF52" w14:textId="165DE443" w:rsidR="0009673F" w:rsidRPr="00C169A2" w:rsidRDefault="00553C3F" w:rsidP="00553C3F">
      <w:pPr>
        <w:pStyle w:val="BodyText"/>
        <w:spacing w:before="9"/>
        <w:ind w:right="1040"/>
        <w:rPr>
          <w:sz w:val="14"/>
        </w:rPr>
      </w:pPr>
      <w:r w:rsidRPr="00C169A2">
        <w:rPr>
          <w:noProof/>
          <w:lang w:val="en-IN" w:eastAsia="en-IN"/>
        </w:rPr>
        <mc:AlternateContent>
          <mc:Choice Requires="wps">
            <w:drawing>
              <wp:anchor distT="0" distB="0" distL="114300" distR="114300" simplePos="0" relativeHeight="251672576" behindDoc="0" locked="0" layoutInCell="1" allowOverlap="1" wp14:anchorId="3A6811BB" wp14:editId="21DE22BF">
                <wp:simplePos x="0" y="0"/>
                <wp:positionH relativeFrom="column">
                  <wp:posOffset>72390</wp:posOffset>
                </wp:positionH>
                <wp:positionV relativeFrom="paragraph">
                  <wp:posOffset>132715</wp:posOffset>
                </wp:positionV>
                <wp:extent cx="4438015" cy="1750695"/>
                <wp:effectExtent l="0" t="0" r="0" b="1905"/>
                <wp:wrapTopAndBottom/>
                <wp:docPr id="151882009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8015" cy="1750695"/>
                        </a:xfrm>
                        <a:prstGeom prst="rect">
                          <a:avLst/>
                        </a:prstGeom>
                        <a:solidFill>
                          <a:srgbClr val="F8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8789134" id="Rectangle 50" o:spid="_x0000_s1026" style="position:absolute;margin-left:5.7pt;margin-top:10.45pt;width:349.45pt;height:137.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" fillcolor="#f8dcdd" stroked="f">
                <w10:wrap type="topAndBottom"/>
              </v:rect>
            </w:pict>
          </mc:Fallback>
        </mc:AlternateContent>
      </w:r>
      <w:r w:rsidRPr="00C169A2">
        <w:rPr>
          <w:noProof/>
          <w:lang w:val="en-IN" w:eastAsia="en-IN"/>
        </w:rPr>
        <mc:AlternateContent>
          <mc:Choice Requires="wps">
            <w:drawing>
              <wp:anchor distT="0" distB="0" distL="114300" distR="114300" simplePos="0" relativeHeight="251673600" behindDoc="0" locked="0" layoutInCell="1" allowOverlap="1" wp14:anchorId="57660CDF" wp14:editId="61E7B301">
                <wp:simplePos x="0" y="0"/>
                <wp:positionH relativeFrom="column">
                  <wp:posOffset>71120</wp:posOffset>
                </wp:positionH>
                <wp:positionV relativeFrom="paragraph">
                  <wp:posOffset>133985</wp:posOffset>
                </wp:positionV>
                <wp:extent cx="4442460" cy="1750695"/>
                <wp:effectExtent l="0" t="0" r="15240" b="14605"/>
                <wp:wrapTopAndBottom/>
                <wp:docPr id="235244144"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2460" cy="1750695"/>
                        </a:xfrm>
                        <a:custGeom>
                          <a:avLst/>
                          <a:gdLst>
                            <a:gd name="T0" fmla="+- 0 1096 1093"/>
                            <a:gd name="T1" fmla="*/ T0 w 6996"/>
                            <a:gd name="T2" fmla="+- 0 2972 216"/>
                            <a:gd name="T3" fmla="*/ 2972 h 2757"/>
                            <a:gd name="T4" fmla="+- 0 1093 1093"/>
                            <a:gd name="T5" fmla="*/ T4 w 6996"/>
                            <a:gd name="T6" fmla="+- 0 2968 216"/>
                            <a:gd name="T7" fmla="*/ 2968 h 2757"/>
                            <a:gd name="T8" fmla="+- 0 1093 1093"/>
                            <a:gd name="T9" fmla="*/ T8 w 6996"/>
                            <a:gd name="T10" fmla="+- 0 2968 216"/>
                            <a:gd name="T11" fmla="*/ 2968 h 2757"/>
                            <a:gd name="T12" fmla="+- 0 1093 1093"/>
                            <a:gd name="T13" fmla="*/ T12 w 6996"/>
                            <a:gd name="T14" fmla="+- 0 223 216"/>
                            <a:gd name="T15" fmla="*/ 223 h 2757"/>
                            <a:gd name="T16" fmla="+- 0 1093 1093"/>
                            <a:gd name="T17" fmla="*/ T16 w 6996"/>
                            <a:gd name="T18" fmla="+- 0 223 216"/>
                            <a:gd name="T19" fmla="*/ 223 h 2757"/>
                            <a:gd name="T20" fmla="+- 0 1096 1093"/>
                            <a:gd name="T21" fmla="*/ T20 w 6996"/>
                            <a:gd name="T22" fmla="+- 0 216 216"/>
                            <a:gd name="T23" fmla="*/ 216 h 2757"/>
                            <a:gd name="T24" fmla="+- 0 8085 1093"/>
                            <a:gd name="T25" fmla="*/ T24 w 6996"/>
                            <a:gd name="T26" fmla="+- 0 2972 216"/>
                            <a:gd name="T27" fmla="*/ 2972 h 2757"/>
                            <a:gd name="T28" fmla="+- 0 8089 1093"/>
                            <a:gd name="T29" fmla="*/ T28 w 6996"/>
                            <a:gd name="T30" fmla="+- 0 2968 216"/>
                            <a:gd name="T31" fmla="*/ 2968 h 2757"/>
                            <a:gd name="T32" fmla="+- 0 8089 1093"/>
                            <a:gd name="T33" fmla="*/ T32 w 6996"/>
                            <a:gd name="T34" fmla="+- 0 2968 216"/>
                            <a:gd name="T35" fmla="*/ 2968 h 2757"/>
                            <a:gd name="T36" fmla="+- 0 8089 1093"/>
                            <a:gd name="T37" fmla="*/ T36 w 6996"/>
                            <a:gd name="T38" fmla="+- 0 223 216"/>
                            <a:gd name="T39" fmla="*/ 223 h 2757"/>
                            <a:gd name="T40" fmla="+- 0 8089 1093"/>
                            <a:gd name="T41" fmla="*/ T40 w 6996"/>
                            <a:gd name="T42" fmla="+- 0 223 216"/>
                            <a:gd name="T43" fmla="*/ 223 h 2757"/>
                            <a:gd name="T44" fmla="+- 0 8085 1093"/>
                            <a:gd name="T45" fmla="*/ T44 w 6996"/>
                            <a:gd name="T46" fmla="+- 0 216 216"/>
                            <a:gd name="T47" fmla="*/ 216 h 2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996" h="2757">
                              <a:moveTo>
                                <a:pt x="3" y="2756"/>
                              </a:moveTo>
                              <a:lnTo>
                                <a:pt x="0" y="2752"/>
                              </a:lnTo>
                              <a:moveTo>
                                <a:pt x="0" y="2752"/>
                              </a:moveTo>
                              <a:lnTo>
                                <a:pt x="0" y="7"/>
                              </a:lnTo>
                              <a:moveTo>
                                <a:pt x="0" y="7"/>
                              </a:moveTo>
                              <a:lnTo>
                                <a:pt x="3" y="0"/>
                              </a:lnTo>
                              <a:moveTo>
                                <a:pt x="6992" y="2756"/>
                              </a:moveTo>
                              <a:lnTo>
                                <a:pt x="6996" y="2752"/>
                              </a:lnTo>
                              <a:moveTo>
                                <a:pt x="6996" y="2752"/>
                              </a:moveTo>
                              <a:lnTo>
                                <a:pt x="6996" y="7"/>
                              </a:lnTo>
                              <a:moveTo>
                                <a:pt x="6996" y="7"/>
                              </a:moveTo>
                              <a:lnTo>
                                <a:pt x="6992" y="0"/>
                              </a:lnTo>
                            </a:path>
                          </a:pathLst>
                        </a:custGeom>
                        <a:noFill/>
                        <a:ln w="2276">
                          <a:solidFill>
                            <a:srgbClr val="D134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021F5100" id="AutoShape 49" o:spid="_x0000_s1026" style="position:absolute;margin-left:5.6pt;margin-top:10.55pt;width:349.8pt;height:137.85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6996,2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" path="m3,2756l,2752t,l,7t,l3,m6992,2756r4,-4m6996,2752l6996,7t,l6992,e" filled="f" strokecolor="#d13438" strokeweight=".06322mm">
                <v:path arrowok="t" o:connecttype="custom" o:connectlocs="1905,1887220;0,1884680;0,1884680;0,141605;0,141605;1905,137160;4439920,1887220;4442460,1884680;4442460,1884680;4442460,141605;4442460,141605;4439920,137160" o:connectangles="0,0,0,0,0,0,0,0,0,0,0,0"/>
                <w10:wrap type="topAndBottom"/>
              </v:shape>
            </w:pict>
          </mc:Fallback>
        </mc:AlternateContent>
      </w:r>
      <w:r w:rsidRPr="00C169A2">
        <w:rPr>
          <w:noProof/>
          <w:lang w:val="en-IN" w:eastAsia="en-IN"/>
        </w:rPr>
        <w:drawing>
          <wp:anchor distT="0" distB="0" distL="114300" distR="114300" simplePos="0" relativeHeight="251674624" behindDoc="0" locked="0" layoutInCell="1" allowOverlap="1" wp14:anchorId="66031695" wp14:editId="10CB215B">
            <wp:simplePos x="0" y="0"/>
            <wp:positionH relativeFrom="column">
              <wp:posOffset>72390</wp:posOffset>
            </wp:positionH>
            <wp:positionV relativeFrom="paragraph">
              <wp:posOffset>132715</wp:posOffset>
            </wp:positionV>
            <wp:extent cx="4438015" cy="1674495"/>
            <wp:effectExtent l="0" t="0" r="0" b="1905"/>
            <wp:wrapTopAndBottom/>
            <wp:docPr id="186479932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99325"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015" cy="1674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C169A2">
        <w:rPr>
          <w:noProof/>
          <w:lang w:val="en-IN" w:eastAsia="en-IN"/>
        </w:rPr>
        <mc:AlternateContent>
          <mc:Choice Requires="wps">
            <w:drawing>
              <wp:anchor distT="0" distB="0" distL="114300" distR="114300" simplePos="0" relativeHeight="251675648" behindDoc="0" locked="0" layoutInCell="1" allowOverlap="1" wp14:anchorId="5F449B8C" wp14:editId="5BCB5A6D">
                <wp:simplePos x="0" y="0"/>
                <wp:positionH relativeFrom="column">
                  <wp:posOffset>4511675</wp:posOffset>
                </wp:positionH>
                <wp:positionV relativeFrom="paragraph">
                  <wp:posOffset>191135</wp:posOffset>
                </wp:positionV>
                <wp:extent cx="298450" cy="1693545"/>
                <wp:effectExtent l="0" t="0" r="19050" b="8255"/>
                <wp:wrapTopAndBottom/>
                <wp:docPr id="13321091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8450" cy="1693545"/>
                        </a:xfrm>
                        <a:custGeom>
                          <a:avLst/>
                          <a:gdLst>
                            <a:gd name="T0" fmla="+- 0 8554 8085"/>
                            <a:gd name="T1" fmla="*/ T0 w 470"/>
                            <a:gd name="T2" fmla="+- 0 305 305"/>
                            <a:gd name="T3" fmla="*/ 305 h 2667"/>
                            <a:gd name="T4" fmla="+- 0 8150 8085"/>
                            <a:gd name="T5" fmla="*/ T4 w 470"/>
                            <a:gd name="T6" fmla="+- 0 2972 305"/>
                            <a:gd name="T7" fmla="*/ 2972 h 2667"/>
                            <a:gd name="T8" fmla="+- 0 8150 8085"/>
                            <a:gd name="T9" fmla="*/ T8 w 470"/>
                            <a:gd name="T10" fmla="+- 0 2972 305"/>
                            <a:gd name="T11" fmla="*/ 2972 h 2667"/>
                            <a:gd name="T12" fmla="+- 0 8085 8085"/>
                            <a:gd name="T13" fmla="*/ T12 w 470"/>
                            <a:gd name="T14" fmla="+- 0 2972 305"/>
                            <a:gd name="T15" fmla="*/ 2972 h 2667"/>
                          </a:gdLst>
                          <a:ahLst/>
                          <a:cxnLst>
                            <a:cxn ang="0">
                              <a:pos x="T1" y="T3"/>
                            </a:cxn>
                            <a:cxn ang="0">
                              <a:pos x="T5" y="T7"/>
                            </a:cxn>
                            <a:cxn ang="0">
                              <a:pos x="T9" y="T11"/>
                            </a:cxn>
                            <a:cxn ang="0">
                              <a:pos x="T13" y="T15"/>
                            </a:cxn>
                          </a:cxnLst>
                          <a:rect l="0" t="0" r="r" b="b"/>
                          <a:pathLst>
                            <a:path w="470" h="2667">
                              <a:moveTo>
                                <a:pt x="469" y="0"/>
                              </a:moveTo>
                              <a:lnTo>
                                <a:pt x="65" y="2667"/>
                              </a:lnTo>
                              <a:moveTo>
                                <a:pt x="65" y="2667"/>
                              </a:moveTo>
                              <a:lnTo>
                                <a:pt x="0" y="2667"/>
                              </a:lnTo>
                            </a:path>
                          </a:pathLst>
                        </a:custGeom>
                        <a:noFill/>
                        <a:ln w="2276">
                          <a:solidFill>
                            <a:srgbClr val="D13438"/>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6EF467B" id="AutoShape 47" o:spid="_x0000_s1026" style="position:absolute;margin-left:355.25pt;margin-top:15.05pt;width:23.5pt;height:133.35pt;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470,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" path="m469,l65,2667t,l,2667e" filled="f" strokecolor="#d13438" strokeweight=".06322mm">
                <v:stroke dashstyle="dash"/>
                <v:path arrowok="t" o:connecttype="custom" o:connectlocs="297815,193675;41275,1887220;41275,1887220;0,1887220" o:connectangles="0,0,0,0"/>
                <w10:wrap type="topAndBottom"/>
              </v:shape>
            </w:pict>
          </mc:Fallback>
        </mc:AlternateContent>
      </w:r>
      <w:r w:rsidRPr="00C169A2">
        <w:rPr>
          <w:noProof/>
          <w:lang w:val="en-IN" w:eastAsia="en-IN"/>
        </w:rPr>
        <mc:AlternateContent>
          <mc:Choice Requires="wps">
            <w:drawing>
              <wp:anchor distT="0" distB="0" distL="114300" distR="114300" simplePos="0" relativeHeight="251676672" behindDoc="0" locked="0" layoutInCell="1" allowOverlap="1" wp14:anchorId="2B0A9856" wp14:editId="2358F48C">
                <wp:simplePos x="0" y="0"/>
                <wp:positionH relativeFrom="column">
                  <wp:posOffset>4851400</wp:posOffset>
                </wp:positionH>
                <wp:positionV relativeFrom="paragraph">
                  <wp:posOffset>151130</wp:posOffset>
                </wp:positionV>
                <wp:extent cx="1407795" cy="115570"/>
                <wp:effectExtent l="0" t="0" r="1905" b="11430"/>
                <wp:wrapTopAndBottom/>
                <wp:docPr id="70405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795"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50683" w14:textId="77777777" w:rsidR="00ED1CF6" w:rsidRDefault="00ED1CF6">
                            <w:pPr>
                              <w:spacing w:before="6"/>
                              <w:rPr>
                                <w:sz w:val="13"/>
                              </w:rPr>
                            </w:pPr>
                            <w:r>
                              <w:rPr>
                                <w:rFonts w:ascii="Segoe UI"/>
                                <w:b/>
                                <w:spacing w:val="-1"/>
                                <w:w w:val="105"/>
                                <w:sz w:val="13"/>
                              </w:rPr>
                              <w:t>Commented</w:t>
                            </w:r>
                            <w:r>
                              <w:rPr>
                                <w:rFonts w:ascii="Segoe UI"/>
                                <w:b/>
                                <w:spacing w:val="-8"/>
                                <w:w w:val="105"/>
                                <w:sz w:val="13"/>
                              </w:rPr>
                              <w:t xml:space="preserve"> </w:t>
                            </w:r>
                            <w:r>
                              <w:rPr>
                                <w:rFonts w:ascii="Segoe UI"/>
                                <w:b/>
                                <w:spacing w:val="-1"/>
                                <w:w w:val="105"/>
                                <w:sz w:val="13"/>
                              </w:rPr>
                              <w:t>[LM11]:</w:t>
                            </w:r>
                            <w:r>
                              <w:rPr>
                                <w:rFonts w:ascii="Segoe UI"/>
                                <w:b/>
                                <w:spacing w:val="-7"/>
                                <w:w w:val="105"/>
                                <w:sz w:val="13"/>
                              </w:rPr>
                              <w:t xml:space="preserve"> </w:t>
                            </w:r>
                            <w:r>
                              <w:rPr>
                                <w:w w:val="105"/>
                                <w:sz w:val="13"/>
                              </w:rPr>
                              <w:t>Sample</w:t>
                            </w:r>
                            <w:r>
                              <w:rPr>
                                <w:spacing w:val="-7"/>
                                <w:w w:val="105"/>
                                <w:sz w:val="13"/>
                              </w:rPr>
                              <w:t xml:space="preserve"> </w:t>
                            </w:r>
                            <w:r>
                              <w:rPr>
                                <w:w w:val="105"/>
                                <w:sz w:val="13"/>
                              </w:rPr>
                              <w:t>image</w:t>
                            </w:r>
                          </w:p>
                        </w:txbxContent>
                      </wps:txbx>
                      <wps:bodyPr rot="0" vert="horz" wrap="square" lIns="0" tIns="0" rIns="0" bIns="0" anchor="t" anchorCtr="0" upright="1">
                        <a:noAutofit/>
                      </wps:bodyPr>
                    </wps:wsp>
                  </a:graphicData>
                </a:graphic>
              </wp:anchor>
            </w:drawing>
          </mc:Choice>
          <mc:Fallback>
            <w:pict>
              <v:shape w14:anchorId="2B0A9856" id="Text Box 44" o:spid="_x0000_s1032" type="#_x0000_t202" style="position:absolute;margin-left:382pt;margin-top:11.9pt;width:110.85pt;height:9.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" filled="f" stroked="f">
                <v:textbox inset="0,0,0,0">
                  <w:txbxContent>
                    <w:p w14:paraId="3A250683" w14:textId="77777777" w:rsidR="00ED1CF6" w:rsidRDefault="00ED1CF6">
                      <w:pPr>
                        <w:spacing w:before="6"/>
                        <w:rPr>
                          <w:sz w:val="13"/>
                        </w:rPr>
                      </w:pPr>
                      <w:r>
                        <w:rPr>
                          <w:rFonts w:ascii="Segoe UI"/>
                          <w:b/>
                          <w:spacing w:val="-1"/>
                          <w:w w:val="105"/>
                          <w:sz w:val="13"/>
                        </w:rPr>
                        <w:t>Commented</w:t>
                      </w:r>
                      <w:r>
                        <w:rPr>
                          <w:rFonts w:ascii="Segoe UI"/>
                          <w:b/>
                          <w:spacing w:val="-8"/>
                          <w:w w:val="105"/>
                          <w:sz w:val="13"/>
                        </w:rPr>
                        <w:t xml:space="preserve"> </w:t>
                      </w:r>
                      <w:r>
                        <w:rPr>
                          <w:rFonts w:ascii="Segoe UI"/>
                          <w:b/>
                          <w:spacing w:val="-1"/>
                          <w:w w:val="105"/>
                          <w:sz w:val="13"/>
                        </w:rPr>
                        <w:t>[LM11]:</w:t>
                      </w:r>
                      <w:r>
                        <w:rPr>
                          <w:rFonts w:ascii="Segoe UI"/>
                          <w:b/>
                          <w:spacing w:val="-7"/>
                          <w:w w:val="105"/>
                          <w:sz w:val="13"/>
                        </w:rPr>
                        <w:t xml:space="preserve"> </w:t>
                      </w:r>
                      <w:r>
                        <w:rPr>
                          <w:w w:val="105"/>
                          <w:sz w:val="13"/>
                        </w:rPr>
                        <w:t>Sample</w:t>
                      </w:r>
                      <w:r>
                        <w:rPr>
                          <w:spacing w:val="-7"/>
                          <w:w w:val="105"/>
                          <w:sz w:val="13"/>
                        </w:rPr>
                        <w:t xml:space="preserve"> </w:t>
                      </w:r>
                      <w:r>
                        <w:rPr>
                          <w:w w:val="105"/>
                          <w:sz w:val="13"/>
                        </w:rPr>
                        <w:t>image</w:t>
                      </w:r>
                    </w:p>
                  </w:txbxContent>
                </v:textbox>
                <w10:wrap type="topAndBottom"/>
              </v:shape>
            </w:pict>
          </mc:Fallback>
        </mc:AlternateContent>
      </w:r>
      <w:commentRangeStart w:id="11"/>
      <w:commentRangeEnd w:id="11"/>
      <w:r w:rsidR="003007E5" w:rsidRPr="00C169A2">
        <w:rPr>
          <w:rStyle w:val="CommentReference"/>
        </w:rPr>
        <w:commentReference w:id="11"/>
      </w:r>
    </w:p>
    <w:p w14:paraId="28C2E70B" w14:textId="281FAF8A" w:rsidR="0009673F" w:rsidRPr="00C169A2" w:rsidRDefault="00F3303E" w:rsidP="00F510A6">
      <w:r w:rsidRPr="00C169A2">
        <w:t>Figure 2.</w:t>
      </w:r>
      <w:r w:rsidR="00F510A6" w:rsidRPr="00C169A2">
        <w:t>x</w:t>
      </w:r>
      <w:r w:rsidR="00ED1CF6" w:rsidRPr="00C169A2">
        <w:t>. Structure of Sodium Chloride</w:t>
      </w:r>
    </w:p>
    <w:p w14:paraId="63EE319D" w14:textId="77777777" w:rsidR="00F510A6" w:rsidRPr="00C169A2" w:rsidRDefault="00F510A6" w:rsidP="00F510A6"/>
    <w:p w14:paraId="0240E1AE" w14:textId="77777777" w:rsidR="0009673F" w:rsidRPr="00C169A2" w:rsidRDefault="0009673F" w:rsidP="00553C3F">
      <w:pPr>
        <w:pStyle w:val="BodyText"/>
        <w:spacing w:before="8"/>
        <w:ind w:right="1040"/>
      </w:pPr>
    </w:p>
    <w:p w14:paraId="0E1E803E" w14:textId="77777777" w:rsidR="0009673F" w:rsidRPr="00C169A2" w:rsidRDefault="00ED1CF6" w:rsidP="00553C3F">
      <w:pPr>
        <w:pStyle w:val="BodyText"/>
        <w:ind w:right="1040"/>
        <w:rPr>
          <w:sz w:val="20"/>
        </w:rPr>
      </w:pPr>
      <w:commentRangeStart w:id="12"/>
      <w:r w:rsidRPr="00C169A2">
        <w:rPr>
          <w:noProof/>
          <w:sz w:val="20"/>
          <w:lang w:val="en-IN" w:eastAsia="en-IN"/>
        </w:rPr>
        <w:drawing>
          <wp:inline distT="0" distB="0" distL="0" distR="0" wp14:anchorId="28C60A96" wp14:editId="5090ECF7">
            <wp:extent cx="2035968" cy="1278731"/>
            <wp:effectExtent l="0" t="0" r="0" b="0"/>
            <wp:docPr id="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pic:nvPicPr>
                  <pic:blipFill>
                    <a:blip r:embed="rId16" cstate="print"/>
                    <a:stretch>
                      <a:fillRect/>
                    </a:stretch>
                  </pic:blipFill>
                  <pic:spPr>
                    <a:xfrm>
                      <a:off x="0" y="0"/>
                      <a:ext cx="2035968" cy="1278731"/>
                    </a:xfrm>
                    <a:prstGeom prst="rect">
                      <a:avLst/>
                    </a:prstGeom>
                  </pic:spPr>
                </pic:pic>
              </a:graphicData>
            </a:graphic>
          </wp:inline>
        </w:drawing>
      </w:r>
      <w:commentRangeEnd w:id="12"/>
      <w:r w:rsidR="003007E5" w:rsidRPr="00C169A2">
        <w:rPr>
          <w:rStyle w:val="CommentReference"/>
        </w:rPr>
        <w:commentReference w:id="12"/>
      </w:r>
    </w:p>
    <w:p w14:paraId="432A8E90" w14:textId="69419BD5" w:rsidR="0009673F" w:rsidRPr="00C169A2" w:rsidRDefault="00F3303E" w:rsidP="00F510A6">
      <w:pPr>
        <w:rPr>
          <w:rFonts w:ascii="Calibri" w:hAnsi="Calibri" w:cs="Calibri"/>
        </w:rPr>
      </w:pPr>
      <w:r w:rsidRPr="00C169A2">
        <w:rPr>
          <w:rFonts w:ascii="Calibri" w:hAnsi="Calibri" w:cs="Calibri"/>
        </w:rPr>
        <w:t xml:space="preserve"> Figure 2.</w:t>
      </w:r>
      <w:r w:rsidR="00F510A6" w:rsidRPr="00C169A2">
        <w:rPr>
          <w:rFonts w:ascii="Calibri" w:hAnsi="Calibri" w:cs="Calibri"/>
        </w:rPr>
        <w:t>x</w:t>
      </w:r>
      <w:r w:rsidR="00ED1CF6" w:rsidRPr="00C169A2">
        <w:rPr>
          <w:rFonts w:ascii="Calibri" w:hAnsi="Calibri" w:cs="Calibri"/>
        </w:rPr>
        <w:t>: The regular arrangement of ions in salt, creating a pattern seen in the crystals</w:t>
      </w:r>
    </w:p>
    <w:p w14:paraId="08F76BA7" w14:textId="77777777" w:rsidR="00F510A6" w:rsidRPr="00C169A2" w:rsidRDefault="00F510A6" w:rsidP="00F510A6"/>
    <w:p w14:paraId="5C4B1DC8" w14:textId="77777777" w:rsidR="00F510A6" w:rsidRPr="00C169A2" w:rsidRDefault="00F510A6" w:rsidP="00F510A6"/>
    <w:p w14:paraId="66986223" w14:textId="0BBFA09E" w:rsidR="00F510A6" w:rsidRPr="00C169A2" w:rsidRDefault="00F510A6" w:rsidP="00705883">
      <w:pPr>
        <w:pStyle w:val="Heading2"/>
      </w:pPr>
      <w:r w:rsidRPr="00C169A2">
        <w:t>&lt;H2&gt;Progress Check</w:t>
      </w:r>
    </w:p>
    <w:p w14:paraId="6EEC720C" w14:textId="6EE2CA1B" w:rsidR="00F510A6" w:rsidRPr="00C169A2" w:rsidRDefault="00F510A6" w:rsidP="00F510A6">
      <w:pPr>
        <w:tabs>
          <w:tab w:val="left" w:pos="652"/>
        </w:tabs>
        <w:spacing w:before="43"/>
        <w:ind w:right="1040"/>
        <w:rPr>
          <w:rFonts w:ascii="Calibri" w:hAnsi="Calibri" w:cs="Calibri"/>
        </w:rPr>
      </w:pPr>
      <w:r w:rsidRPr="00C169A2">
        <w:rPr>
          <w:rFonts w:ascii="Calibri" w:hAnsi="Calibri" w:cs="Calibri"/>
          <w:w w:val="105"/>
        </w:rPr>
        <w:t>Explain how positive and negative ions combine to form an ionic bond.</w:t>
      </w:r>
    </w:p>
    <w:p w14:paraId="546F6887" w14:textId="77777777" w:rsidR="00F510A6" w:rsidRPr="00C169A2" w:rsidRDefault="00F510A6" w:rsidP="00F510A6"/>
    <w:p w14:paraId="52ABF218" w14:textId="77777777" w:rsidR="0009673F" w:rsidRPr="00C169A2" w:rsidRDefault="0009673F" w:rsidP="00F510A6"/>
    <w:p w14:paraId="05F6A3E5" w14:textId="7C3834A3" w:rsidR="00F510A6" w:rsidRPr="00C169A2" w:rsidRDefault="00F510A6" w:rsidP="00705883">
      <w:pPr>
        <w:pStyle w:val="Heading1"/>
      </w:pPr>
      <w:r w:rsidRPr="00C169A2">
        <w:rPr>
          <w:noProof/>
          <w:lang w:val="en-IN" w:eastAsia="en-IN"/>
        </w:rPr>
        <mc:AlternateContent>
          <mc:Choice Requires="wps">
            <w:drawing>
              <wp:anchor distT="0" distB="0" distL="114300" distR="114300" simplePos="0" relativeHeight="251688960" behindDoc="0" locked="0" layoutInCell="1" allowOverlap="1" wp14:anchorId="3480B502" wp14:editId="1FD92A93">
                <wp:simplePos x="0" y="0"/>
                <wp:positionH relativeFrom="page">
                  <wp:posOffset>694055</wp:posOffset>
                </wp:positionH>
                <wp:positionV relativeFrom="paragraph">
                  <wp:posOffset>262255</wp:posOffset>
                </wp:positionV>
                <wp:extent cx="1905" cy="0"/>
                <wp:effectExtent l="0" t="0" r="0" b="0"/>
                <wp:wrapNone/>
                <wp:docPr id="2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0"/>
                        </a:xfrm>
                        <a:prstGeom prst="line">
                          <a:avLst/>
                        </a:prstGeom>
                        <a:noFill/>
                        <a:ln w="2276">
                          <a:solidFill>
                            <a:srgbClr val="D1343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CA6A6AB" id="Line 27"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65pt,20.65pt" to="54.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" strokecolor="#d13438" strokeweight=".06322mm">
                <w10:wrap anchorx="page"/>
              </v:line>
            </w:pict>
          </mc:Fallback>
        </mc:AlternateContent>
      </w:r>
      <w:r w:rsidRPr="00C169A2">
        <w:rPr>
          <w:noProof/>
          <w:lang w:val="en-IN" w:eastAsia="en-IN"/>
        </w:rPr>
        <mc:AlternateContent>
          <mc:Choice Requires="wps">
            <w:drawing>
              <wp:anchor distT="0" distB="0" distL="114300" distR="114300" simplePos="0" relativeHeight="251689984" behindDoc="0" locked="0" layoutInCell="1" allowOverlap="1" wp14:anchorId="2D02CE6D" wp14:editId="5FB5F52D">
                <wp:simplePos x="0" y="0"/>
                <wp:positionH relativeFrom="page">
                  <wp:posOffset>1626870</wp:posOffset>
                </wp:positionH>
                <wp:positionV relativeFrom="paragraph">
                  <wp:posOffset>262255</wp:posOffset>
                </wp:positionV>
                <wp:extent cx="0" cy="0"/>
                <wp:effectExtent l="0" t="0" r="0" b="0"/>
                <wp:wrapNone/>
                <wp:docPr id="2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2276">
                          <a:solidFill>
                            <a:srgbClr val="D1343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50812C9" id="Line 26"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8.1pt,20.65pt" to="128.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" strokecolor="#d13438" strokeweight=".06322mm">
                <w10:wrap anchorx="page"/>
              </v:line>
            </w:pict>
          </mc:Fallback>
        </mc:AlternateContent>
      </w:r>
      <w:r w:rsidRPr="00C169A2">
        <w:t>&lt;H1&gt;Lab Experiment: Formation of Ionic Compounds</w:t>
      </w:r>
    </w:p>
    <w:p w14:paraId="57E3FFE3" w14:textId="0473B4C1" w:rsidR="00F510A6" w:rsidRPr="00C169A2" w:rsidRDefault="00F510A6" w:rsidP="00C169A2">
      <w:pPr>
        <w:spacing w:before="240"/>
        <w:rPr>
          <w:rFonts w:ascii="Calibri" w:hAnsi="Calibri" w:cs="Calibri"/>
        </w:rPr>
      </w:pPr>
      <w:r w:rsidRPr="00C169A2">
        <w:rPr>
          <w:rFonts w:ascii="Calibri" w:hAnsi="Calibri" w:cs="Calibri"/>
        </w:rPr>
        <w:t>Let’s observe how these ionic crystals are formed!</w:t>
      </w:r>
    </w:p>
    <w:p w14:paraId="71BC7F93" w14:textId="77777777" w:rsidR="000A706E" w:rsidRPr="00C169A2" w:rsidRDefault="000A706E" w:rsidP="00FD0A8B">
      <w:pPr>
        <w:rPr>
          <w:rFonts w:ascii="Calibri" w:hAnsi="Calibri" w:cs="Calibri"/>
        </w:rPr>
      </w:pPr>
    </w:p>
    <w:p w14:paraId="5D286E92" w14:textId="345310E9" w:rsidR="00F510A6" w:rsidRPr="00C169A2" w:rsidRDefault="00F510A6" w:rsidP="000A706E">
      <w:pPr>
        <w:ind w:left="810"/>
        <w:rPr>
          <w:rFonts w:ascii="Calibri" w:hAnsi="Calibri" w:cs="Calibri"/>
        </w:rPr>
      </w:pPr>
      <w:r w:rsidRPr="00C169A2">
        <w:rPr>
          <w:rFonts w:ascii="Calibri" w:hAnsi="Calibri" w:cs="Calibri"/>
        </w:rPr>
        <w:t>Materials:</w:t>
      </w:r>
    </w:p>
    <w:p w14:paraId="21D4F48F" w14:textId="77777777" w:rsidR="00F510A6" w:rsidRPr="00C169A2" w:rsidRDefault="00F510A6" w:rsidP="006C3E9B">
      <w:pPr>
        <w:pStyle w:val="TableParagraph"/>
        <w:numPr>
          <w:ilvl w:val="0"/>
          <w:numId w:val="10"/>
        </w:numPr>
        <w:spacing w:before="17" w:line="276" w:lineRule="auto"/>
        <w:ind w:left="1980" w:hanging="269"/>
        <w:rPr>
          <w:rFonts w:ascii="Calibri" w:hAnsi="Calibri" w:cs="Calibri"/>
        </w:rPr>
      </w:pPr>
      <w:r w:rsidRPr="00C169A2">
        <w:rPr>
          <w:rFonts w:ascii="Calibri" w:hAnsi="Calibri" w:cs="Calibri"/>
          <w:w w:val="105"/>
        </w:rPr>
        <w:t>NaCl solution (0.1 M)</w:t>
      </w:r>
    </w:p>
    <w:p w14:paraId="01B6C85A" w14:textId="77777777" w:rsidR="00F510A6" w:rsidRPr="00C169A2" w:rsidRDefault="00F510A6" w:rsidP="006C3E9B">
      <w:pPr>
        <w:pStyle w:val="TableParagraph"/>
        <w:numPr>
          <w:ilvl w:val="0"/>
          <w:numId w:val="9"/>
        </w:numPr>
        <w:spacing w:before="4" w:line="276" w:lineRule="auto"/>
        <w:ind w:left="1980" w:hanging="269"/>
        <w:rPr>
          <w:rFonts w:ascii="Calibri" w:hAnsi="Calibri" w:cs="Calibri"/>
        </w:rPr>
      </w:pPr>
      <w:r w:rsidRPr="00C169A2">
        <w:rPr>
          <w:rFonts w:ascii="Calibri" w:hAnsi="Calibri" w:cs="Calibri"/>
          <w:w w:val="105"/>
        </w:rPr>
        <w:t>AgNO</w:t>
      </w:r>
      <w:r w:rsidRPr="00C169A2">
        <w:rPr>
          <w:rFonts w:ascii="Calibri" w:hAnsi="Calibri" w:cs="Calibri"/>
          <w:w w:val="105"/>
          <w:vertAlign w:val="subscript"/>
        </w:rPr>
        <w:t>3</w:t>
      </w:r>
      <w:r w:rsidRPr="00C169A2">
        <w:rPr>
          <w:rFonts w:ascii="Calibri" w:hAnsi="Calibri" w:cs="Calibri"/>
          <w:w w:val="105"/>
        </w:rPr>
        <w:t xml:space="preserve"> solution (0.1 M)</w:t>
      </w:r>
    </w:p>
    <w:p w14:paraId="5C30D339" w14:textId="77777777" w:rsidR="00F510A6" w:rsidRPr="00C169A2" w:rsidRDefault="00F510A6" w:rsidP="006C3E9B">
      <w:pPr>
        <w:pStyle w:val="TableParagraph"/>
        <w:numPr>
          <w:ilvl w:val="0"/>
          <w:numId w:val="8"/>
        </w:numPr>
        <w:spacing w:before="2" w:line="276" w:lineRule="auto"/>
        <w:ind w:left="1980" w:hanging="269"/>
        <w:rPr>
          <w:rFonts w:ascii="Calibri" w:hAnsi="Calibri" w:cs="Calibri"/>
        </w:rPr>
      </w:pPr>
      <w:r w:rsidRPr="00C169A2">
        <w:rPr>
          <w:rFonts w:ascii="Calibri" w:hAnsi="Calibri" w:cs="Calibri"/>
          <w:w w:val="105"/>
        </w:rPr>
        <w:t>Test Tubes</w:t>
      </w:r>
    </w:p>
    <w:p w14:paraId="58242A31" w14:textId="77777777" w:rsidR="00F510A6" w:rsidRPr="00C169A2" w:rsidRDefault="00F510A6" w:rsidP="006C3E9B">
      <w:pPr>
        <w:pStyle w:val="TableParagraph"/>
        <w:numPr>
          <w:ilvl w:val="0"/>
          <w:numId w:val="7"/>
        </w:numPr>
        <w:spacing w:before="4" w:line="276" w:lineRule="auto"/>
        <w:ind w:left="1980" w:hanging="269"/>
        <w:rPr>
          <w:rFonts w:ascii="Calibri" w:hAnsi="Calibri" w:cs="Calibri"/>
        </w:rPr>
      </w:pPr>
      <w:r w:rsidRPr="00C169A2">
        <w:rPr>
          <w:rFonts w:ascii="Calibri" w:hAnsi="Calibri" w:cs="Calibri"/>
          <w:w w:val="105"/>
        </w:rPr>
        <w:t>Pipettes</w:t>
      </w:r>
    </w:p>
    <w:p w14:paraId="7E738DA3" w14:textId="77777777" w:rsidR="00F510A6" w:rsidRPr="00C169A2" w:rsidRDefault="00F510A6" w:rsidP="006C3E9B">
      <w:pPr>
        <w:pStyle w:val="TableParagraph"/>
        <w:numPr>
          <w:ilvl w:val="0"/>
          <w:numId w:val="6"/>
        </w:numPr>
        <w:spacing w:before="4" w:line="276" w:lineRule="auto"/>
        <w:ind w:left="1980" w:hanging="269"/>
        <w:rPr>
          <w:rFonts w:ascii="Calibri" w:hAnsi="Calibri" w:cs="Calibri"/>
        </w:rPr>
      </w:pPr>
      <w:r w:rsidRPr="00C169A2">
        <w:rPr>
          <w:rFonts w:ascii="Calibri" w:hAnsi="Calibri" w:cs="Calibri"/>
          <w:w w:val="105"/>
        </w:rPr>
        <w:lastRenderedPageBreak/>
        <w:t>Beakers</w:t>
      </w:r>
    </w:p>
    <w:p w14:paraId="24DB33ED" w14:textId="22275DFB" w:rsidR="00F510A6" w:rsidRPr="00C169A2" w:rsidRDefault="00F510A6" w:rsidP="006C3E9B">
      <w:pPr>
        <w:pStyle w:val="TableParagraph"/>
        <w:numPr>
          <w:ilvl w:val="0"/>
          <w:numId w:val="5"/>
        </w:numPr>
        <w:spacing w:before="4" w:line="276" w:lineRule="auto"/>
        <w:ind w:left="1980" w:hanging="269"/>
        <w:rPr>
          <w:rFonts w:ascii="Calibri" w:hAnsi="Calibri" w:cs="Calibri"/>
        </w:rPr>
      </w:pPr>
      <w:r w:rsidRPr="00C169A2">
        <w:rPr>
          <w:rFonts w:ascii="Calibri" w:hAnsi="Calibri" w:cs="Calibri"/>
          <w:w w:val="105"/>
        </w:rPr>
        <w:t>Stirring Rod</w:t>
      </w:r>
    </w:p>
    <w:p w14:paraId="04454B9D" w14:textId="2636ED3F" w:rsidR="00F510A6" w:rsidRPr="00C169A2" w:rsidRDefault="00F510A6" w:rsidP="000A706E">
      <w:pPr>
        <w:pStyle w:val="TableParagraph"/>
        <w:tabs>
          <w:tab w:val="left" w:pos="446"/>
        </w:tabs>
        <w:spacing w:before="4" w:line="276" w:lineRule="auto"/>
        <w:ind w:left="810"/>
        <w:rPr>
          <w:rFonts w:ascii="Calibri" w:hAnsi="Calibri" w:cs="Calibri"/>
        </w:rPr>
      </w:pPr>
      <w:r w:rsidRPr="00C169A2">
        <w:rPr>
          <w:rFonts w:ascii="Calibri" w:hAnsi="Calibri" w:cs="Calibri"/>
          <w:w w:val="105"/>
        </w:rPr>
        <w:t>Procedure:</w:t>
      </w:r>
    </w:p>
    <w:p w14:paraId="0CF90174" w14:textId="77777777" w:rsidR="00F510A6" w:rsidRPr="00C169A2" w:rsidRDefault="00F510A6" w:rsidP="006C3E9B">
      <w:pPr>
        <w:pStyle w:val="TableParagraph"/>
        <w:numPr>
          <w:ilvl w:val="0"/>
          <w:numId w:val="17"/>
        </w:numPr>
        <w:tabs>
          <w:tab w:val="left" w:pos="446"/>
        </w:tabs>
        <w:spacing w:before="2"/>
        <w:ind w:left="1980"/>
        <w:rPr>
          <w:rFonts w:ascii="Calibri" w:hAnsi="Calibri" w:cs="Calibri"/>
        </w:rPr>
      </w:pPr>
      <w:r w:rsidRPr="00C169A2">
        <w:rPr>
          <w:rFonts w:ascii="Calibri" w:hAnsi="Calibri" w:cs="Calibri"/>
          <w:w w:val="105"/>
        </w:rPr>
        <w:t>Pour 10 mL of NaCl solution into a test tube.</w:t>
      </w:r>
    </w:p>
    <w:p w14:paraId="47B9673A" w14:textId="77777777" w:rsidR="00F510A6" w:rsidRPr="00C169A2" w:rsidRDefault="00F510A6" w:rsidP="006C3E9B">
      <w:pPr>
        <w:pStyle w:val="TableParagraph"/>
        <w:numPr>
          <w:ilvl w:val="0"/>
          <w:numId w:val="17"/>
        </w:numPr>
        <w:tabs>
          <w:tab w:val="left" w:pos="446"/>
        </w:tabs>
        <w:spacing w:before="4"/>
        <w:ind w:left="1980"/>
        <w:rPr>
          <w:rFonts w:ascii="Calibri" w:hAnsi="Calibri" w:cs="Calibri"/>
        </w:rPr>
      </w:pPr>
      <w:r w:rsidRPr="00C169A2">
        <w:rPr>
          <w:rFonts w:ascii="Calibri" w:hAnsi="Calibri" w:cs="Calibri"/>
          <w:w w:val="105"/>
        </w:rPr>
        <w:t>Use a pipette to add AgNO₃ solution drop by drop to the test tube.</w:t>
      </w:r>
    </w:p>
    <w:p w14:paraId="467AA038" w14:textId="40D69EFE" w:rsidR="00F510A6" w:rsidRPr="00C169A2" w:rsidRDefault="00F510A6" w:rsidP="006C3E9B">
      <w:pPr>
        <w:pStyle w:val="TableParagraph"/>
        <w:numPr>
          <w:ilvl w:val="0"/>
          <w:numId w:val="17"/>
        </w:numPr>
        <w:tabs>
          <w:tab w:val="left" w:pos="446"/>
        </w:tabs>
        <w:spacing w:before="5"/>
        <w:ind w:left="1980"/>
        <w:rPr>
          <w:rFonts w:ascii="Calibri" w:hAnsi="Calibri" w:cs="Calibri"/>
        </w:rPr>
      </w:pPr>
      <w:r w:rsidRPr="00C169A2">
        <w:rPr>
          <w:rFonts w:ascii="Calibri" w:hAnsi="Calibri" w:cs="Calibri"/>
          <w:w w:val="105"/>
        </w:rPr>
        <w:t>Observe</w:t>
      </w:r>
      <w:r w:rsidR="00C817E1" w:rsidRPr="00C169A2">
        <w:rPr>
          <w:rFonts w:ascii="Calibri" w:hAnsi="Calibri" w:cs="Calibri"/>
          <w:w w:val="105"/>
        </w:rPr>
        <w:t xml:space="preserve"> what happens and r</w:t>
      </w:r>
      <w:r w:rsidRPr="00C169A2">
        <w:rPr>
          <w:rFonts w:ascii="Calibri" w:hAnsi="Calibri" w:cs="Calibri"/>
          <w:w w:val="105"/>
        </w:rPr>
        <w:t>ecord your observations in your lab notes.</w:t>
      </w:r>
    </w:p>
    <w:p w14:paraId="6DE747BE" w14:textId="77777777" w:rsidR="00C817E1" w:rsidRPr="00C169A2" w:rsidRDefault="00C817E1" w:rsidP="00C817E1">
      <w:pPr>
        <w:pStyle w:val="TableParagraph"/>
        <w:tabs>
          <w:tab w:val="left" w:pos="446"/>
        </w:tabs>
        <w:spacing w:before="5"/>
        <w:rPr>
          <w:rFonts w:ascii="Calibri" w:hAnsi="Calibri" w:cs="Calibri"/>
          <w:w w:val="105"/>
        </w:rPr>
      </w:pPr>
    </w:p>
    <w:p w14:paraId="645E3A81" w14:textId="77777777" w:rsidR="000A706E" w:rsidRPr="00C169A2" w:rsidRDefault="000A706E" w:rsidP="00C817E1">
      <w:pPr>
        <w:pStyle w:val="TableParagraph"/>
        <w:tabs>
          <w:tab w:val="left" w:pos="446"/>
        </w:tabs>
        <w:spacing w:before="5"/>
        <w:rPr>
          <w:rFonts w:ascii="Calibri" w:hAnsi="Calibri" w:cs="Calibri"/>
          <w:w w:val="105"/>
        </w:rPr>
      </w:pPr>
    </w:p>
    <w:p w14:paraId="6AECC371" w14:textId="68A9CCC6" w:rsidR="00C817E1" w:rsidRPr="00C169A2" w:rsidRDefault="00C817E1" w:rsidP="00705883">
      <w:pPr>
        <w:pStyle w:val="Heading2"/>
      </w:pPr>
      <w:r w:rsidRPr="00C169A2">
        <w:rPr>
          <w:w w:val="105"/>
        </w:rPr>
        <w:t>&lt;H2&gt; Explain your observations</w:t>
      </w:r>
    </w:p>
    <w:p w14:paraId="67D65295" w14:textId="5E42496E" w:rsidR="00F510A6" w:rsidRPr="00C169A2" w:rsidRDefault="00C817E1" w:rsidP="006C3E9B">
      <w:pPr>
        <w:pStyle w:val="TableParagraph"/>
        <w:numPr>
          <w:ilvl w:val="0"/>
          <w:numId w:val="16"/>
        </w:numPr>
        <w:tabs>
          <w:tab w:val="left" w:pos="446"/>
        </w:tabs>
        <w:spacing w:before="5"/>
        <w:rPr>
          <w:rFonts w:ascii="Calibri" w:hAnsi="Calibri" w:cs="Calibri"/>
          <w:w w:val="105"/>
        </w:rPr>
      </w:pPr>
      <w:r w:rsidRPr="00C169A2">
        <w:rPr>
          <w:rFonts w:ascii="Calibri" w:hAnsi="Calibri" w:cs="Calibri"/>
          <w:w w:val="105"/>
        </w:rPr>
        <w:t>Reflect on</w:t>
      </w:r>
      <w:r w:rsidR="00F510A6" w:rsidRPr="00C169A2">
        <w:rPr>
          <w:rFonts w:ascii="Calibri" w:hAnsi="Calibri" w:cs="Calibri"/>
          <w:w w:val="105"/>
        </w:rPr>
        <w:t xml:space="preserve"> the </w:t>
      </w:r>
      <w:r w:rsidRPr="00C169A2">
        <w:rPr>
          <w:rFonts w:ascii="Calibri" w:hAnsi="Calibri" w:cs="Calibri"/>
          <w:w w:val="105"/>
        </w:rPr>
        <w:t xml:space="preserve">possible </w:t>
      </w:r>
      <w:r w:rsidR="00F510A6" w:rsidRPr="00C169A2">
        <w:rPr>
          <w:rFonts w:ascii="Calibri" w:hAnsi="Calibri" w:cs="Calibri"/>
          <w:w w:val="105"/>
        </w:rPr>
        <w:t>nature of the white precipitate based on the ions present in the solution.</w:t>
      </w:r>
    </w:p>
    <w:p w14:paraId="1142DB92" w14:textId="745CC2B9" w:rsidR="00F510A6" w:rsidRPr="00C169A2" w:rsidRDefault="00C817E1" w:rsidP="006C3E9B">
      <w:pPr>
        <w:pStyle w:val="TableParagraph"/>
        <w:numPr>
          <w:ilvl w:val="0"/>
          <w:numId w:val="16"/>
        </w:numPr>
        <w:tabs>
          <w:tab w:val="left" w:pos="446"/>
        </w:tabs>
        <w:spacing w:before="5"/>
        <w:rPr>
          <w:rFonts w:ascii="Calibri" w:hAnsi="Calibri" w:cs="Calibri"/>
        </w:rPr>
      </w:pPr>
      <w:r w:rsidRPr="00C169A2">
        <w:rPr>
          <w:rFonts w:ascii="Calibri" w:hAnsi="Calibri" w:cs="Calibri"/>
          <w:w w:val="105"/>
        </w:rPr>
        <w:t>Why do you think the while precipitate formed? Discuss with classmates.</w:t>
      </w:r>
    </w:p>
    <w:p w14:paraId="49C3EAD8" w14:textId="77777777" w:rsidR="0009673F" w:rsidRPr="00C169A2" w:rsidRDefault="0009673F" w:rsidP="00553C3F">
      <w:pPr>
        <w:pStyle w:val="BodyText"/>
        <w:spacing w:before="6"/>
        <w:ind w:right="1040"/>
        <w:rPr>
          <w:sz w:val="27"/>
        </w:rPr>
      </w:pPr>
    </w:p>
    <w:p w14:paraId="7C15477E" w14:textId="77777777" w:rsidR="0009673F" w:rsidRPr="00C169A2" w:rsidRDefault="00ED1CF6" w:rsidP="00705883">
      <w:pPr>
        <w:pStyle w:val="Heading1"/>
      </w:pPr>
      <w:r w:rsidRPr="00C169A2">
        <w:t>&lt;H1&gt;Properties of Ionic Compounds</w:t>
      </w:r>
    </w:p>
    <w:p w14:paraId="4C1FFE81" w14:textId="77777777" w:rsidR="00C817E1" w:rsidRPr="00C169A2" w:rsidRDefault="00ED1CF6" w:rsidP="00C817E1">
      <w:pPr>
        <w:pStyle w:val="BodyText"/>
        <w:spacing w:before="43" w:line="283" w:lineRule="auto"/>
        <w:ind w:right="1040"/>
        <w:rPr>
          <w:rFonts w:ascii="Calibri" w:hAnsi="Calibri" w:cs="Calibri"/>
          <w:sz w:val="22"/>
          <w:szCs w:val="22"/>
        </w:rPr>
      </w:pPr>
      <w:r w:rsidRPr="00C169A2">
        <w:rPr>
          <w:rFonts w:ascii="Calibri" w:hAnsi="Calibri" w:cs="Calibri"/>
          <w:w w:val="105"/>
          <w:sz w:val="22"/>
          <w:szCs w:val="22"/>
        </w:rPr>
        <w:t>Ionic compounds have several distinctive properties due to the nature of the strong electrostatic forces that form the ionic bonds. Reflect on the facts and examples of the first column of the table to decide on the property listed on the last column.</w:t>
      </w:r>
    </w:p>
    <w:p w14:paraId="256A4B5F" w14:textId="77777777" w:rsidR="00C817E1" w:rsidRPr="00C169A2" w:rsidRDefault="00C817E1" w:rsidP="00C817E1">
      <w:pPr>
        <w:pStyle w:val="BodyText"/>
        <w:spacing w:before="43" w:line="283" w:lineRule="auto"/>
        <w:ind w:right="1040"/>
        <w:rPr>
          <w:rFonts w:ascii="Calibri" w:hAnsi="Calibri" w:cs="Calibri"/>
          <w:sz w:val="22"/>
          <w:szCs w:val="22"/>
        </w:rPr>
      </w:pPr>
    </w:p>
    <w:tbl>
      <w:tblPr>
        <w:tblStyle w:val="TableGrid"/>
        <w:tblW w:w="0" w:type="auto"/>
        <w:tblLook w:val="04A0" w:firstRow="1" w:lastRow="0" w:firstColumn="1" w:lastColumn="0" w:noHBand="0" w:noVBand="1"/>
      </w:tblPr>
      <w:tblGrid>
        <w:gridCol w:w="4655"/>
        <w:gridCol w:w="4695"/>
      </w:tblGrid>
      <w:tr w:rsidR="00F91739" w:rsidRPr="00C169A2" w14:paraId="2A07AF28" w14:textId="77777777" w:rsidTr="00F91739">
        <w:tc>
          <w:tcPr>
            <w:tcW w:w="4945" w:type="dxa"/>
            <w:shd w:val="clear" w:color="auto" w:fill="000000" w:themeFill="text1"/>
            <w:vAlign w:val="center"/>
          </w:tcPr>
          <w:p w14:paraId="4E96682C" w14:textId="0DB27FDC" w:rsidR="00F91739" w:rsidRPr="00C169A2" w:rsidRDefault="00F91739" w:rsidP="00F91739">
            <w:pPr>
              <w:pStyle w:val="BodyText"/>
              <w:spacing w:before="43" w:line="283" w:lineRule="auto"/>
              <w:ind w:right="72"/>
              <w:rPr>
                <w:rFonts w:ascii="Calibri" w:hAnsi="Calibri" w:cs="Calibri"/>
                <w:b/>
                <w:bCs/>
                <w:color w:val="FFFFFF" w:themeColor="background1"/>
                <w:sz w:val="22"/>
                <w:szCs w:val="22"/>
              </w:rPr>
            </w:pPr>
            <w:r w:rsidRPr="00C169A2">
              <w:rPr>
                <w:rFonts w:ascii="Calibri" w:hAnsi="Calibri" w:cs="Calibri"/>
                <w:b/>
                <w:bCs/>
                <w:color w:val="FFFFFF" w:themeColor="background1"/>
                <w:sz w:val="22"/>
                <w:szCs w:val="22"/>
              </w:rPr>
              <w:t>Facts and examples</w:t>
            </w:r>
          </w:p>
        </w:tc>
        <w:tc>
          <w:tcPr>
            <w:tcW w:w="4950" w:type="dxa"/>
            <w:shd w:val="clear" w:color="auto" w:fill="000000" w:themeFill="text1"/>
            <w:vAlign w:val="center"/>
          </w:tcPr>
          <w:p w14:paraId="7B273420" w14:textId="33EBCC35" w:rsidR="00F91739" w:rsidRPr="00C169A2" w:rsidRDefault="00F91739" w:rsidP="00F91739">
            <w:pPr>
              <w:pStyle w:val="BodyText"/>
              <w:spacing w:before="43" w:line="283" w:lineRule="auto"/>
              <w:ind w:right="1040"/>
              <w:rPr>
                <w:rFonts w:ascii="Calibri" w:hAnsi="Calibri" w:cs="Calibri"/>
                <w:b/>
                <w:bCs/>
                <w:color w:val="FFFFFF" w:themeColor="background1"/>
                <w:sz w:val="22"/>
                <w:szCs w:val="22"/>
              </w:rPr>
            </w:pPr>
            <w:r w:rsidRPr="00C169A2">
              <w:rPr>
                <w:rFonts w:ascii="Calibri" w:hAnsi="Calibri" w:cs="Calibri"/>
                <w:b/>
                <w:bCs/>
                <w:color w:val="FFFFFF" w:themeColor="background1"/>
                <w:sz w:val="22"/>
                <w:szCs w:val="22"/>
              </w:rPr>
              <w:t>Property (circle the correct answer)</w:t>
            </w:r>
          </w:p>
        </w:tc>
      </w:tr>
      <w:tr w:rsidR="00F91739" w:rsidRPr="00C169A2" w14:paraId="67BE78EA" w14:textId="77777777" w:rsidTr="00F91739">
        <w:tc>
          <w:tcPr>
            <w:tcW w:w="4945" w:type="dxa"/>
            <w:vAlign w:val="center"/>
          </w:tcPr>
          <w:p w14:paraId="03D74ADB" w14:textId="69D69B94" w:rsidR="00F91739" w:rsidRPr="00C169A2" w:rsidRDefault="00F91739" w:rsidP="006C3E9B">
            <w:pPr>
              <w:pStyle w:val="BodyText"/>
              <w:numPr>
                <w:ilvl w:val="0"/>
                <w:numId w:val="21"/>
              </w:numPr>
              <w:spacing w:before="43" w:line="283" w:lineRule="auto"/>
              <w:ind w:left="432" w:right="72"/>
              <w:rPr>
                <w:rFonts w:ascii="Calibri" w:hAnsi="Calibri" w:cs="Calibri"/>
                <w:sz w:val="22"/>
                <w:szCs w:val="22"/>
              </w:rPr>
            </w:pPr>
            <w:r w:rsidRPr="00C169A2">
              <w:rPr>
                <w:rFonts w:ascii="Calibri" w:hAnsi="Calibri" w:cs="Calibri"/>
                <w:sz w:val="22"/>
                <w:szCs w:val="22"/>
              </w:rPr>
              <w:t>The strong electrostatic forces between cations and anions imply that large amounts of energy are required to move ions apart. For example, NaCl has a melting point of about 801°C and a boiling point of 1,413°C.</w:t>
            </w:r>
          </w:p>
        </w:tc>
        <w:tc>
          <w:tcPr>
            <w:tcW w:w="4950" w:type="dxa"/>
            <w:vAlign w:val="center"/>
          </w:tcPr>
          <w:p w14:paraId="755F654F" w14:textId="3EA75387" w:rsidR="00F91739" w:rsidRPr="00C169A2" w:rsidRDefault="00F91739" w:rsidP="00F91739">
            <w:pPr>
              <w:pStyle w:val="BodyText"/>
              <w:spacing w:before="43" w:line="283" w:lineRule="auto"/>
              <w:ind w:right="72"/>
              <w:rPr>
                <w:rFonts w:ascii="Calibri" w:hAnsi="Calibri" w:cs="Calibri"/>
                <w:sz w:val="22"/>
                <w:szCs w:val="22"/>
              </w:rPr>
            </w:pPr>
            <w:r w:rsidRPr="00C169A2">
              <w:rPr>
                <w:rFonts w:ascii="Calibri" w:hAnsi="Calibri" w:cs="Calibri"/>
                <w:sz w:val="22"/>
                <w:szCs w:val="22"/>
              </w:rPr>
              <w:t>Boiling and melting point: high or low?</w:t>
            </w:r>
          </w:p>
        </w:tc>
      </w:tr>
      <w:tr w:rsidR="00F91739" w:rsidRPr="00C169A2" w14:paraId="691F1C72" w14:textId="77777777" w:rsidTr="00F91739">
        <w:tc>
          <w:tcPr>
            <w:tcW w:w="4945" w:type="dxa"/>
            <w:vAlign w:val="center"/>
          </w:tcPr>
          <w:p w14:paraId="11319488" w14:textId="60119A9E" w:rsidR="00F91739" w:rsidRPr="00C169A2" w:rsidRDefault="00F91739" w:rsidP="006C3E9B">
            <w:pPr>
              <w:pStyle w:val="BodyText"/>
              <w:numPr>
                <w:ilvl w:val="0"/>
                <w:numId w:val="21"/>
              </w:numPr>
              <w:spacing w:before="43" w:line="283" w:lineRule="auto"/>
              <w:ind w:left="432" w:right="72"/>
              <w:rPr>
                <w:rFonts w:ascii="Calibri" w:hAnsi="Calibri" w:cs="Calibri"/>
                <w:sz w:val="22"/>
                <w:szCs w:val="22"/>
              </w:rPr>
            </w:pPr>
            <w:r w:rsidRPr="00C169A2">
              <w:rPr>
                <w:rFonts w:ascii="Calibri" w:hAnsi="Calibri" w:cs="Calibri"/>
                <w:sz w:val="22"/>
                <w:szCs w:val="22"/>
              </w:rPr>
              <w:t>Ionic bonds are very strong, requiring significant energy to break. The strong electrostatic forces between oppositely charged ions create resistant to deformation or scratch three-dimensional structure that is hard to overcome.</w:t>
            </w:r>
          </w:p>
        </w:tc>
        <w:tc>
          <w:tcPr>
            <w:tcW w:w="4950" w:type="dxa"/>
            <w:vAlign w:val="center"/>
          </w:tcPr>
          <w:p w14:paraId="361BF1FC" w14:textId="692ACDED" w:rsidR="00F91739" w:rsidRPr="00C169A2" w:rsidRDefault="00F91739" w:rsidP="00F91739">
            <w:pPr>
              <w:pStyle w:val="BodyText"/>
              <w:spacing w:before="43" w:line="283" w:lineRule="auto"/>
              <w:ind w:right="1040"/>
              <w:rPr>
                <w:rFonts w:ascii="Calibri" w:hAnsi="Calibri" w:cs="Calibri"/>
                <w:sz w:val="22"/>
                <w:szCs w:val="22"/>
              </w:rPr>
            </w:pPr>
            <w:r w:rsidRPr="00C169A2">
              <w:rPr>
                <w:rFonts w:ascii="Calibri" w:hAnsi="Calibri" w:cs="Calibri"/>
                <w:sz w:val="22"/>
                <w:szCs w:val="22"/>
              </w:rPr>
              <w:t>Hard or flexible?</w:t>
            </w:r>
          </w:p>
        </w:tc>
      </w:tr>
      <w:tr w:rsidR="00F91739" w:rsidRPr="00C169A2" w14:paraId="6B0D21D1" w14:textId="77777777" w:rsidTr="00F91739">
        <w:tc>
          <w:tcPr>
            <w:tcW w:w="4945" w:type="dxa"/>
          </w:tcPr>
          <w:p w14:paraId="699341B0" w14:textId="7E28FB12" w:rsidR="00F91739" w:rsidRPr="00C169A2" w:rsidRDefault="00F91739" w:rsidP="006C3E9B">
            <w:pPr>
              <w:pStyle w:val="BodyText"/>
              <w:numPr>
                <w:ilvl w:val="0"/>
                <w:numId w:val="21"/>
              </w:numPr>
              <w:spacing w:before="43" w:line="283" w:lineRule="auto"/>
              <w:ind w:left="432" w:right="72"/>
              <w:rPr>
                <w:rFonts w:ascii="Calibri" w:hAnsi="Calibri" w:cs="Calibri"/>
                <w:sz w:val="22"/>
                <w:szCs w:val="22"/>
              </w:rPr>
            </w:pPr>
            <w:r w:rsidRPr="00C169A2">
              <w:rPr>
                <w:rFonts w:ascii="Calibri" w:hAnsi="Calibri" w:cs="Calibri"/>
                <w:sz w:val="22"/>
                <w:szCs w:val="22"/>
              </w:rPr>
              <w:t>Cations and anions are rigidly held in place in an ordered crystal structure; they cannot deform or rearrange. When subject to mechanical stress, like being hit or bent, they shatter or break easily.</w:t>
            </w:r>
          </w:p>
        </w:tc>
        <w:tc>
          <w:tcPr>
            <w:tcW w:w="4950" w:type="dxa"/>
            <w:vAlign w:val="center"/>
          </w:tcPr>
          <w:p w14:paraId="514BFBF1" w14:textId="7318B1C0" w:rsidR="00F91739" w:rsidRPr="00C169A2" w:rsidRDefault="00F91739" w:rsidP="00F91739">
            <w:pPr>
              <w:pStyle w:val="BodyText"/>
              <w:spacing w:before="43" w:line="283" w:lineRule="auto"/>
              <w:ind w:right="1040"/>
              <w:rPr>
                <w:rFonts w:ascii="Calibri" w:hAnsi="Calibri" w:cs="Calibri"/>
                <w:sz w:val="22"/>
                <w:szCs w:val="22"/>
              </w:rPr>
            </w:pPr>
            <w:r w:rsidRPr="00C169A2">
              <w:rPr>
                <w:rFonts w:ascii="Calibri" w:hAnsi="Calibri" w:cs="Calibri"/>
                <w:sz w:val="22"/>
                <w:szCs w:val="22"/>
              </w:rPr>
              <w:t>Brittle or malleable?</w:t>
            </w:r>
          </w:p>
        </w:tc>
      </w:tr>
      <w:tr w:rsidR="00F91739" w:rsidRPr="00C169A2" w14:paraId="3EACDF21" w14:textId="77777777" w:rsidTr="00F91739">
        <w:tc>
          <w:tcPr>
            <w:tcW w:w="4945" w:type="dxa"/>
          </w:tcPr>
          <w:p w14:paraId="71D743E3" w14:textId="127A7687" w:rsidR="00F91739" w:rsidRPr="00C169A2" w:rsidRDefault="00F91739" w:rsidP="006C3E9B">
            <w:pPr>
              <w:pStyle w:val="BodyText"/>
              <w:numPr>
                <w:ilvl w:val="0"/>
                <w:numId w:val="21"/>
              </w:numPr>
              <w:spacing w:before="43" w:line="283" w:lineRule="auto"/>
              <w:ind w:left="432" w:right="72"/>
              <w:rPr>
                <w:rFonts w:ascii="Calibri" w:hAnsi="Calibri" w:cs="Calibri"/>
                <w:sz w:val="22"/>
                <w:szCs w:val="22"/>
              </w:rPr>
            </w:pPr>
            <w:r w:rsidRPr="00C169A2">
              <w:rPr>
                <w:rFonts w:ascii="Calibri" w:hAnsi="Calibri" w:cs="Calibri"/>
                <w:sz w:val="22"/>
                <w:szCs w:val="22"/>
              </w:rPr>
              <w:t>As solids, cations and anions are held in place in the crystal structure, they do not move.</w:t>
            </w:r>
          </w:p>
        </w:tc>
        <w:tc>
          <w:tcPr>
            <w:tcW w:w="4950" w:type="dxa"/>
            <w:vAlign w:val="center"/>
          </w:tcPr>
          <w:p w14:paraId="6A544A22" w14:textId="73DB9A67" w:rsidR="00F91739" w:rsidRPr="00C169A2" w:rsidRDefault="00F91739" w:rsidP="00F91739">
            <w:pPr>
              <w:pStyle w:val="BodyText"/>
              <w:spacing w:before="43" w:line="283" w:lineRule="auto"/>
              <w:ind w:right="72"/>
              <w:rPr>
                <w:rFonts w:ascii="Calibri" w:hAnsi="Calibri" w:cs="Calibri"/>
                <w:sz w:val="22"/>
                <w:szCs w:val="22"/>
              </w:rPr>
            </w:pPr>
            <w:r w:rsidRPr="00C169A2">
              <w:rPr>
                <w:rFonts w:ascii="Calibri" w:hAnsi="Calibri" w:cs="Calibri"/>
                <w:b/>
                <w:bCs/>
                <w:sz w:val="22"/>
                <w:szCs w:val="22"/>
                <w:u w:val="single"/>
              </w:rPr>
              <w:t>In solid state</w:t>
            </w:r>
            <w:r w:rsidRPr="00C169A2">
              <w:rPr>
                <w:rFonts w:ascii="Calibri" w:hAnsi="Calibri" w:cs="Calibri"/>
                <w:sz w:val="22"/>
                <w:szCs w:val="22"/>
              </w:rPr>
              <w:t>, conductor or insulator of electricity?</w:t>
            </w:r>
          </w:p>
        </w:tc>
      </w:tr>
      <w:tr w:rsidR="00F91739" w:rsidRPr="00C169A2" w14:paraId="273C662A" w14:textId="77777777" w:rsidTr="00F91739">
        <w:tc>
          <w:tcPr>
            <w:tcW w:w="4945" w:type="dxa"/>
          </w:tcPr>
          <w:p w14:paraId="08F8DA98" w14:textId="174445A6" w:rsidR="00F91739" w:rsidRPr="00C169A2" w:rsidRDefault="00F91739" w:rsidP="006C3E9B">
            <w:pPr>
              <w:pStyle w:val="BodyText"/>
              <w:numPr>
                <w:ilvl w:val="0"/>
                <w:numId w:val="21"/>
              </w:numPr>
              <w:spacing w:before="43" w:line="283" w:lineRule="auto"/>
              <w:ind w:left="432" w:right="72"/>
              <w:rPr>
                <w:rFonts w:ascii="Calibri" w:hAnsi="Calibri" w:cs="Calibri"/>
                <w:sz w:val="22"/>
                <w:szCs w:val="22"/>
              </w:rPr>
            </w:pPr>
            <w:r w:rsidRPr="00C169A2">
              <w:rPr>
                <w:rFonts w:ascii="Calibri" w:hAnsi="Calibri" w:cs="Calibri"/>
                <w:sz w:val="22"/>
                <w:szCs w:val="22"/>
              </w:rPr>
              <w:lastRenderedPageBreak/>
              <w:t>When melted, the ions can move.</w:t>
            </w:r>
          </w:p>
        </w:tc>
        <w:tc>
          <w:tcPr>
            <w:tcW w:w="4950" w:type="dxa"/>
            <w:vAlign w:val="center"/>
          </w:tcPr>
          <w:p w14:paraId="4DE6B862" w14:textId="315B8DE7" w:rsidR="00F91739" w:rsidRPr="00C169A2" w:rsidRDefault="00F91739" w:rsidP="00F91739">
            <w:pPr>
              <w:pStyle w:val="BodyText"/>
              <w:spacing w:before="43" w:line="283" w:lineRule="auto"/>
              <w:ind w:right="72"/>
              <w:rPr>
                <w:rFonts w:ascii="Calibri" w:hAnsi="Calibri" w:cs="Calibri"/>
                <w:sz w:val="22"/>
                <w:szCs w:val="22"/>
              </w:rPr>
            </w:pPr>
            <w:r w:rsidRPr="00C169A2">
              <w:rPr>
                <w:rFonts w:ascii="Calibri" w:hAnsi="Calibri" w:cs="Calibri"/>
                <w:b/>
                <w:bCs/>
                <w:sz w:val="22"/>
                <w:szCs w:val="22"/>
                <w:u w:val="single"/>
              </w:rPr>
              <w:t>In liquid state</w:t>
            </w:r>
            <w:r w:rsidRPr="00C169A2">
              <w:rPr>
                <w:rFonts w:ascii="Calibri" w:hAnsi="Calibri" w:cs="Calibri"/>
                <w:sz w:val="22"/>
                <w:szCs w:val="22"/>
              </w:rPr>
              <w:t>, conductor or insulator of electricity?</w:t>
            </w:r>
          </w:p>
        </w:tc>
      </w:tr>
    </w:tbl>
    <w:p w14:paraId="21F5FBFA" w14:textId="77777777" w:rsidR="007B3D0F" w:rsidRPr="00C169A2" w:rsidRDefault="007B3D0F" w:rsidP="007B3D0F">
      <w:pPr>
        <w:pStyle w:val="ListParagraph"/>
        <w:tabs>
          <w:tab w:val="left" w:pos="540"/>
        </w:tabs>
        <w:spacing w:before="100" w:line="283" w:lineRule="auto"/>
        <w:ind w:left="540" w:right="1040" w:firstLine="0"/>
        <w:rPr>
          <w:rFonts w:ascii="Calibri" w:hAnsi="Calibri" w:cs="Calibri"/>
        </w:rPr>
      </w:pPr>
    </w:p>
    <w:p w14:paraId="7AEEB6DC" w14:textId="55D5C89F" w:rsidR="00AB1563" w:rsidRPr="00C169A2" w:rsidRDefault="00ED1CF6" w:rsidP="006C3E9B">
      <w:pPr>
        <w:pStyle w:val="ListParagraph"/>
        <w:numPr>
          <w:ilvl w:val="0"/>
          <w:numId w:val="11"/>
        </w:numPr>
        <w:tabs>
          <w:tab w:val="left" w:pos="540"/>
        </w:tabs>
        <w:spacing w:before="100" w:line="283" w:lineRule="auto"/>
        <w:ind w:left="540" w:right="1040" w:hanging="360"/>
        <w:rPr>
          <w:rFonts w:ascii="Calibri" w:hAnsi="Calibri" w:cs="Calibri"/>
        </w:rPr>
      </w:pPr>
      <w:r w:rsidRPr="00C169A2">
        <w:rPr>
          <w:rFonts w:ascii="Calibri" w:hAnsi="Calibri" w:cs="Calibri"/>
          <w:b/>
          <w:w w:val="105"/>
        </w:rPr>
        <w:t xml:space="preserve">Solubility in water: </w:t>
      </w:r>
      <w:r w:rsidR="00AB1563" w:rsidRPr="00C169A2">
        <w:rPr>
          <w:rFonts w:ascii="Calibri" w:hAnsi="Calibri" w:cs="Calibri"/>
          <w:w w:val="105"/>
        </w:rPr>
        <w:t xml:space="preserve">The balance between lattice energy and hydration energy determines in the ionic compound dissolves. </w:t>
      </w:r>
    </w:p>
    <w:p w14:paraId="49F67A00" w14:textId="77777777" w:rsidR="00AB1563" w:rsidRPr="00C169A2" w:rsidRDefault="007B3D0F" w:rsidP="006C3E9B">
      <w:pPr>
        <w:pStyle w:val="ListParagraph"/>
        <w:numPr>
          <w:ilvl w:val="2"/>
          <w:numId w:val="11"/>
        </w:numPr>
        <w:tabs>
          <w:tab w:val="left" w:pos="810"/>
        </w:tabs>
        <w:spacing w:before="100" w:line="283" w:lineRule="auto"/>
        <w:ind w:left="1260" w:right="1040"/>
        <w:rPr>
          <w:rFonts w:ascii="Calibri" w:hAnsi="Calibri" w:cs="Calibri"/>
        </w:rPr>
      </w:pPr>
      <w:r w:rsidRPr="00C169A2">
        <w:rPr>
          <w:rFonts w:ascii="Calibri" w:hAnsi="Calibri" w:cs="Calibri"/>
          <w:w w:val="105"/>
        </w:rPr>
        <w:t>Lattice energy is the energy required to break the ionic bonds holding the ions together in the solid crystal. This energy is always positive; it needs to be absorbed by the ionic compound.</w:t>
      </w:r>
    </w:p>
    <w:p w14:paraId="0549BEC6" w14:textId="7FF86246" w:rsidR="007B3D0F" w:rsidRPr="00C169A2" w:rsidRDefault="007B3D0F" w:rsidP="006C3E9B">
      <w:pPr>
        <w:pStyle w:val="ListParagraph"/>
        <w:numPr>
          <w:ilvl w:val="2"/>
          <w:numId w:val="11"/>
        </w:numPr>
        <w:tabs>
          <w:tab w:val="left" w:pos="810"/>
        </w:tabs>
        <w:spacing w:before="100" w:line="283" w:lineRule="auto"/>
        <w:ind w:left="1260" w:right="1040"/>
        <w:rPr>
          <w:rFonts w:ascii="Calibri" w:hAnsi="Calibri" w:cs="Calibri"/>
        </w:rPr>
      </w:pPr>
      <w:r w:rsidRPr="00C169A2">
        <w:rPr>
          <w:rFonts w:ascii="Calibri" w:hAnsi="Calibri" w:cs="Calibri"/>
          <w:w w:val="105"/>
        </w:rPr>
        <w:t xml:space="preserve">Hydration energy is the energy released when ions from an ionic compound interact with water molecules and become surrounded by them. </w:t>
      </w:r>
      <w:r w:rsidR="00AB1563" w:rsidRPr="00C169A2">
        <w:rPr>
          <w:rFonts w:ascii="Calibri" w:hAnsi="Calibri" w:cs="Calibri"/>
          <w:w w:val="105"/>
        </w:rPr>
        <w:t>Water molecules have a partial positive end and a partial</w:t>
      </w:r>
      <w:ins w:id="13" w:author="Nirja Mittal" w:date="2024-09-20T17:02:00Z">
        <w:r w:rsidR="00AB1563" w:rsidRPr="00C169A2">
          <w:rPr>
            <w:rFonts w:ascii="Calibri" w:hAnsi="Calibri" w:cs="Calibri"/>
            <w:w w:val="105"/>
          </w:rPr>
          <w:t xml:space="preserve"> </w:t>
        </w:r>
      </w:ins>
      <w:r w:rsidR="00AB1563" w:rsidRPr="00C169A2">
        <w:rPr>
          <w:rFonts w:ascii="Calibri" w:hAnsi="Calibri" w:cs="Calibri"/>
          <w:w w:val="105"/>
        </w:rPr>
        <w:t xml:space="preserve">negative end. When an ionic compound is placed in water, the water molecules surround the individual ions. The positive ends of water molecules attract the negative ions in the compound, and the negative ends of water molecules attract the positive ions. </w:t>
      </w:r>
      <w:r w:rsidRPr="00C169A2">
        <w:rPr>
          <w:rFonts w:ascii="Calibri" w:hAnsi="Calibri" w:cs="Calibri"/>
          <w:w w:val="105"/>
        </w:rPr>
        <w:t>This process is releas</w:t>
      </w:r>
      <w:r w:rsidR="00AB1563" w:rsidRPr="00C169A2">
        <w:rPr>
          <w:rFonts w:ascii="Calibri" w:hAnsi="Calibri" w:cs="Calibri"/>
          <w:w w:val="105"/>
        </w:rPr>
        <w:t>es</w:t>
      </w:r>
      <w:r w:rsidRPr="00C169A2">
        <w:rPr>
          <w:rFonts w:ascii="Calibri" w:hAnsi="Calibri" w:cs="Calibri"/>
          <w:w w:val="105"/>
        </w:rPr>
        <w:t xml:space="preserve"> energy as they stabilize the ions in solution.</w:t>
      </w:r>
    </w:p>
    <w:p w14:paraId="1DCF5CBE" w14:textId="7222D654" w:rsidR="0009673F" w:rsidRPr="00C169A2" w:rsidRDefault="00ED1CF6" w:rsidP="00AB1563">
      <w:pPr>
        <w:pStyle w:val="ListParagraph"/>
        <w:tabs>
          <w:tab w:val="left" w:pos="810"/>
        </w:tabs>
        <w:spacing w:before="100" w:line="283" w:lineRule="auto"/>
        <w:ind w:left="810" w:right="1040" w:firstLine="0"/>
        <w:rPr>
          <w:rFonts w:ascii="Calibri" w:hAnsi="Calibri" w:cs="Calibri"/>
          <w:sz w:val="22"/>
          <w:szCs w:val="22"/>
        </w:rPr>
      </w:pPr>
      <w:r w:rsidRPr="00C169A2">
        <w:rPr>
          <w:rFonts w:ascii="Calibri" w:hAnsi="Calibri" w:cs="Calibri"/>
          <w:w w:val="105"/>
          <w:sz w:val="22"/>
          <w:szCs w:val="22"/>
        </w:rPr>
        <w:t xml:space="preserve">If this release of energy is greater than or equal to the </w:t>
      </w:r>
      <w:r w:rsidR="00AB1563" w:rsidRPr="00C169A2">
        <w:rPr>
          <w:rFonts w:ascii="Calibri" w:hAnsi="Calibri" w:cs="Calibri"/>
          <w:w w:val="105"/>
        </w:rPr>
        <w:t xml:space="preserve">lattice </w:t>
      </w:r>
      <w:r w:rsidRPr="00C169A2">
        <w:rPr>
          <w:rFonts w:ascii="Calibri" w:hAnsi="Calibri" w:cs="Calibri"/>
          <w:w w:val="105"/>
          <w:sz w:val="22"/>
          <w:szCs w:val="22"/>
        </w:rPr>
        <w:t xml:space="preserve">energy, the ions break apart </w:t>
      </w:r>
      <w:r w:rsidR="00AB1563" w:rsidRPr="00C169A2">
        <w:rPr>
          <w:rFonts w:ascii="Calibri" w:hAnsi="Calibri" w:cs="Calibri"/>
          <w:w w:val="105"/>
        </w:rPr>
        <w:t xml:space="preserve">from the crystal </w:t>
      </w:r>
      <w:r w:rsidRPr="00C169A2">
        <w:rPr>
          <w:rFonts w:ascii="Calibri" w:hAnsi="Calibri" w:cs="Calibri"/>
          <w:w w:val="105"/>
          <w:sz w:val="22"/>
          <w:szCs w:val="22"/>
        </w:rPr>
        <w:t>and dissolve in water.</w:t>
      </w:r>
    </w:p>
    <w:p w14:paraId="3725A35D" w14:textId="77777777" w:rsidR="0009673F" w:rsidRPr="00C169A2" w:rsidRDefault="0009673F" w:rsidP="00553C3F">
      <w:pPr>
        <w:pStyle w:val="BodyText"/>
        <w:spacing w:before="9"/>
        <w:ind w:right="1040"/>
        <w:rPr>
          <w:rFonts w:ascii="Calibri" w:hAnsi="Calibri" w:cs="Calibri"/>
          <w:sz w:val="22"/>
          <w:szCs w:val="22"/>
        </w:rPr>
      </w:pPr>
    </w:p>
    <w:p w14:paraId="39F9056C" w14:textId="77777777" w:rsidR="0009673F" w:rsidRPr="00C169A2" w:rsidRDefault="00ED1CF6" w:rsidP="00553C3F">
      <w:pPr>
        <w:pStyle w:val="BodyText"/>
        <w:spacing w:line="285" w:lineRule="auto"/>
        <w:ind w:right="1040"/>
        <w:rPr>
          <w:rFonts w:ascii="Calibri" w:hAnsi="Calibri" w:cs="Calibri"/>
          <w:sz w:val="22"/>
          <w:szCs w:val="22"/>
        </w:rPr>
      </w:pPr>
      <w:r w:rsidRPr="00C169A2">
        <w:rPr>
          <w:rFonts w:ascii="Calibri" w:hAnsi="Calibri" w:cs="Calibri"/>
          <w:w w:val="105"/>
          <w:sz w:val="22"/>
          <w:szCs w:val="22"/>
        </w:rPr>
        <w:t>The energy balance between hydration energy and lattice energy is influenced by the strength of the ionic bonds in the crystal which relates to the charges and sizes of the ions.</w:t>
      </w:r>
    </w:p>
    <w:p w14:paraId="2151C386" w14:textId="77777777" w:rsidR="0009673F" w:rsidRPr="00C169A2" w:rsidRDefault="00ED1CF6" w:rsidP="006C3E9B">
      <w:pPr>
        <w:pStyle w:val="ListParagraph"/>
        <w:numPr>
          <w:ilvl w:val="1"/>
          <w:numId w:val="11"/>
        </w:numPr>
        <w:tabs>
          <w:tab w:val="left" w:pos="652"/>
        </w:tabs>
        <w:spacing w:line="280" w:lineRule="auto"/>
        <w:ind w:left="360" w:right="1040"/>
        <w:rPr>
          <w:rFonts w:ascii="Calibri" w:hAnsi="Calibri" w:cs="Calibri"/>
        </w:rPr>
      </w:pPr>
      <w:r w:rsidRPr="00C169A2">
        <w:rPr>
          <w:rFonts w:ascii="Calibri" w:hAnsi="Calibri" w:cs="Calibri"/>
          <w:w w:val="105"/>
        </w:rPr>
        <w:t xml:space="preserve">Highly charged ions (for example </w:t>
      </w:r>
      <w:r w:rsidRPr="00C169A2">
        <w:rPr>
          <w:rFonts w:ascii="Calibri" w:hAnsi="Calibri" w:cs="Calibri"/>
          <w:i/>
          <w:w w:val="105"/>
        </w:rPr>
        <w:t>O</w:t>
      </w:r>
      <w:r w:rsidRPr="00C169A2">
        <w:rPr>
          <w:rFonts w:ascii="Calibri" w:hAnsi="Calibri" w:cs="Calibri"/>
          <w:i/>
          <w:w w:val="105"/>
          <w:vertAlign w:val="superscript"/>
        </w:rPr>
        <w:t>2−</w:t>
      </w:r>
      <w:r w:rsidRPr="00C169A2">
        <w:rPr>
          <w:rFonts w:ascii="Calibri" w:hAnsi="Calibri" w:cs="Calibri"/>
          <w:i/>
          <w:w w:val="105"/>
        </w:rPr>
        <w:t xml:space="preserve"> </w:t>
      </w:r>
      <w:r w:rsidRPr="00C169A2">
        <w:rPr>
          <w:rFonts w:ascii="Calibri" w:hAnsi="Calibri" w:cs="Calibri"/>
          <w:w w:val="105"/>
        </w:rPr>
        <w:t xml:space="preserve">and </w:t>
      </w:r>
      <w:r w:rsidRPr="00C169A2">
        <w:rPr>
          <w:rFonts w:ascii="Calibri" w:hAnsi="Calibri" w:cs="Calibri"/>
          <w:i/>
          <w:w w:val="105"/>
        </w:rPr>
        <w:t xml:space="preserve">Al </w:t>
      </w:r>
      <w:r w:rsidRPr="00C169A2">
        <w:rPr>
          <w:rFonts w:ascii="Calibri" w:hAnsi="Calibri" w:cs="Calibri"/>
          <w:i/>
          <w:w w:val="105"/>
          <w:vertAlign w:val="superscript"/>
        </w:rPr>
        <w:t>3+</w:t>
      </w:r>
      <w:r w:rsidRPr="00C169A2">
        <w:rPr>
          <w:rFonts w:ascii="Calibri" w:hAnsi="Calibri" w:cs="Calibri"/>
          <w:i/>
          <w:w w:val="105"/>
        </w:rPr>
        <w:t xml:space="preserve">) </w:t>
      </w:r>
      <w:r w:rsidRPr="00C169A2">
        <w:rPr>
          <w:rFonts w:ascii="Calibri" w:hAnsi="Calibri" w:cs="Calibri"/>
          <w:w w:val="105"/>
        </w:rPr>
        <w:t>have stronger electrostatic attractions, leading to higher lattice energy and lower tendency to dissolve.</w:t>
      </w:r>
    </w:p>
    <w:p w14:paraId="58C6A380" w14:textId="77777777" w:rsidR="0009673F" w:rsidRPr="00C169A2" w:rsidRDefault="00ED1CF6" w:rsidP="006C3E9B">
      <w:pPr>
        <w:pStyle w:val="ListParagraph"/>
        <w:numPr>
          <w:ilvl w:val="1"/>
          <w:numId w:val="11"/>
        </w:numPr>
        <w:tabs>
          <w:tab w:val="left" w:pos="652"/>
        </w:tabs>
        <w:spacing w:line="280" w:lineRule="auto"/>
        <w:ind w:left="360" w:right="1040"/>
        <w:rPr>
          <w:rFonts w:ascii="Calibri" w:hAnsi="Calibri" w:cs="Calibri"/>
        </w:rPr>
      </w:pPr>
      <w:r w:rsidRPr="00C169A2">
        <w:rPr>
          <w:rFonts w:ascii="Calibri" w:hAnsi="Calibri" w:cs="Calibri"/>
          <w:w w:val="105"/>
        </w:rPr>
        <w:t xml:space="preserve">Small sized ions (for example </w:t>
      </w:r>
      <w:r w:rsidRPr="00C169A2">
        <w:rPr>
          <w:rFonts w:ascii="Calibri" w:hAnsi="Calibri" w:cs="Calibri"/>
          <w:i/>
          <w:w w:val="105"/>
        </w:rPr>
        <w:t>F</w:t>
      </w:r>
      <w:r w:rsidRPr="00C169A2">
        <w:rPr>
          <w:rFonts w:ascii="Calibri" w:hAnsi="Calibri" w:cs="Calibri"/>
          <w:i/>
          <w:w w:val="105"/>
          <w:vertAlign w:val="superscript"/>
        </w:rPr>
        <w:t>−</w:t>
      </w:r>
      <w:r w:rsidRPr="00C169A2">
        <w:rPr>
          <w:rFonts w:ascii="Calibri" w:hAnsi="Calibri" w:cs="Calibri"/>
          <w:i/>
          <w:w w:val="105"/>
        </w:rPr>
        <w:t xml:space="preserve"> </w:t>
      </w:r>
      <w:r w:rsidRPr="00C169A2">
        <w:rPr>
          <w:rFonts w:ascii="Calibri" w:hAnsi="Calibri" w:cs="Calibri"/>
          <w:w w:val="105"/>
        </w:rPr>
        <w:t xml:space="preserve">and </w:t>
      </w:r>
      <w:r w:rsidRPr="00C169A2">
        <w:rPr>
          <w:rFonts w:ascii="Calibri" w:hAnsi="Calibri" w:cs="Calibri"/>
          <w:i/>
          <w:w w:val="105"/>
        </w:rPr>
        <w:t xml:space="preserve">Li </w:t>
      </w:r>
      <w:r w:rsidRPr="00C169A2">
        <w:rPr>
          <w:rFonts w:ascii="Calibri" w:hAnsi="Calibri" w:cs="Calibri"/>
          <w:i/>
          <w:w w:val="105"/>
          <w:vertAlign w:val="superscript"/>
        </w:rPr>
        <w:t>+</w:t>
      </w:r>
      <w:r w:rsidRPr="00C169A2">
        <w:rPr>
          <w:rFonts w:ascii="Calibri" w:hAnsi="Calibri" w:cs="Calibri"/>
          <w:i/>
          <w:w w:val="105"/>
        </w:rPr>
        <w:t xml:space="preserve">) </w:t>
      </w:r>
      <w:r w:rsidRPr="00C169A2">
        <w:rPr>
          <w:rFonts w:ascii="Calibri" w:hAnsi="Calibri" w:cs="Calibri"/>
          <w:w w:val="105"/>
        </w:rPr>
        <w:t xml:space="preserve">can pack more closely together in the crystal </w:t>
      </w:r>
      <w:r w:rsidRPr="00C169A2">
        <w:rPr>
          <w:rFonts w:ascii="Calibri" w:hAnsi="Calibri" w:cs="Calibri"/>
        </w:rPr>
        <w:t xml:space="preserve">lattice, resulting in stronger attractions and higher lattice energy. Therefore, compounds </w:t>
      </w:r>
      <w:r w:rsidRPr="00C169A2">
        <w:rPr>
          <w:rFonts w:ascii="Calibri" w:hAnsi="Calibri" w:cs="Calibri"/>
          <w:w w:val="105"/>
        </w:rPr>
        <w:t>with smaller ions are also generally less soluble.</w:t>
      </w:r>
    </w:p>
    <w:p w14:paraId="26D3E0F8" w14:textId="77777777" w:rsidR="00987147" w:rsidRPr="00C169A2" w:rsidRDefault="00987147" w:rsidP="00FD0A8B"/>
    <w:p w14:paraId="000B2E2D" w14:textId="77777777" w:rsidR="00987147" w:rsidRPr="00C169A2" w:rsidRDefault="00987147" w:rsidP="00705883">
      <w:pPr>
        <w:pStyle w:val="Heading2"/>
      </w:pPr>
      <w:r w:rsidRPr="00C169A2">
        <w:t>&lt;H2&gt;Progress Check</w:t>
      </w:r>
    </w:p>
    <w:p w14:paraId="4FC63D06" w14:textId="1F01DC3E" w:rsidR="00987147" w:rsidRPr="00C169A2" w:rsidRDefault="00987147" w:rsidP="00D85A20">
      <w:pPr>
        <w:tabs>
          <w:tab w:val="left" w:pos="652"/>
        </w:tabs>
        <w:spacing w:before="43"/>
        <w:ind w:right="1040"/>
        <w:rPr>
          <w:rFonts w:ascii="Calibri" w:hAnsi="Calibri" w:cs="Calibri"/>
        </w:rPr>
      </w:pPr>
      <w:r w:rsidRPr="00C169A2">
        <w:rPr>
          <w:rFonts w:ascii="Calibri" w:hAnsi="Calibri" w:cs="Calibri"/>
          <w:w w:val="105"/>
        </w:rPr>
        <w:t>Apply the concept of balance between hydration energy and lattice energy to explain why NaCl and AgNO</w:t>
      </w:r>
      <w:r w:rsidRPr="00C169A2">
        <w:rPr>
          <w:rFonts w:ascii="Calibri" w:hAnsi="Calibri" w:cs="Calibri"/>
          <w:w w:val="105"/>
          <w:vertAlign w:val="subscript"/>
        </w:rPr>
        <w:t>3</w:t>
      </w:r>
      <w:r w:rsidRPr="00C169A2">
        <w:rPr>
          <w:rFonts w:ascii="Calibri" w:hAnsi="Calibri" w:cs="Calibri"/>
          <w:w w:val="105"/>
        </w:rPr>
        <w:t xml:space="preserve"> were able to stay dissolved in water while AgCl precipitated.</w:t>
      </w:r>
    </w:p>
    <w:p w14:paraId="791043EF" w14:textId="77777777" w:rsidR="00987147" w:rsidRPr="00C169A2" w:rsidRDefault="00987147" w:rsidP="00FD0A8B"/>
    <w:p w14:paraId="57FF8B19" w14:textId="6056830A" w:rsidR="0009673F" w:rsidRPr="00C169A2" w:rsidRDefault="00FC17DB" w:rsidP="00705883">
      <w:pPr>
        <w:pStyle w:val="Heading1"/>
      </w:pPr>
      <w:r w:rsidRPr="00C169A2">
        <w:rPr>
          <w:noProof/>
          <w:lang w:val="en-IN" w:eastAsia="en-IN"/>
        </w:rPr>
        <mc:AlternateContent>
          <mc:Choice Requires="wps">
            <w:drawing>
              <wp:anchor distT="0" distB="0" distL="114300" distR="114300" simplePos="0" relativeHeight="251658240" behindDoc="1" locked="0" layoutInCell="1" allowOverlap="1" wp14:anchorId="597602DE" wp14:editId="186F192F">
                <wp:simplePos x="0" y="0"/>
                <wp:positionH relativeFrom="page">
                  <wp:posOffset>1772285</wp:posOffset>
                </wp:positionH>
                <wp:positionV relativeFrom="paragraph">
                  <wp:posOffset>635</wp:posOffset>
                </wp:positionV>
                <wp:extent cx="2540" cy="175260"/>
                <wp:effectExtent l="0" t="0" r="0" b="0"/>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75260"/>
                        </a:xfrm>
                        <a:custGeom>
                          <a:avLst/>
                          <a:gdLst>
                            <a:gd name="T0" fmla="+- 0 2795 2791"/>
                            <a:gd name="T1" fmla="*/ T0 w 4"/>
                            <a:gd name="T2" fmla="+- 0 277 1"/>
                            <a:gd name="T3" fmla="*/ 277 h 276"/>
                            <a:gd name="T4" fmla="+- 0 2791 2791"/>
                            <a:gd name="T5" fmla="*/ T4 w 4"/>
                            <a:gd name="T6" fmla="+- 0 274 1"/>
                            <a:gd name="T7" fmla="*/ 274 h 276"/>
                            <a:gd name="T8" fmla="+- 0 2791 2791"/>
                            <a:gd name="T9" fmla="*/ T8 w 4"/>
                            <a:gd name="T10" fmla="+- 0 274 1"/>
                            <a:gd name="T11" fmla="*/ 274 h 276"/>
                            <a:gd name="T12" fmla="+- 0 2791 2791"/>
                            <a:gd name="T13" fmla="*/ T12 w 4"/>
                            <a:gd name="T14" fmla="+- 0 8 1"/>
                            <a:gd name="T15" fmla="*/ 8 h 276"/>
                            <a:gd name="T16" fmla="+- 0 2791 2791"/>
                            <a:gd name="T17" fmla="*/ T16 w 4"/>
                            <a:gd name="T18" fmla="+- 0 8 1"/>
                            <a:gd name="T19" fmla="*/ 8 h 276"/>
                            <a:gd name="T20" fmla="+- 0 2795 2791"/>
                            <a:gd name="T21" fmla="*/ T20 w 4"/>
                            <a:gd name="T22" fmla="+- 0 1 1"/>
                            <a:gd name="T23" fmla="*/ 1 h 276"/>
                          </a:gdLst>
                          <a:ahLst/>
                          <a:cxnLst>
                            <a:cxn ang="0">
                              <a:pos x="T1" y="T3"/>
                            </a:cxn>
                            <a:cxn ang="0">
                              <a:pos x="T5" y="T7"/>
                            </a:cxn>
                            <a:cxn ang="0">
                              <a:pos x="T9" y="T11"/>
                            </a:cxn>
                            <a:cxn ang="0">
                              <a:pos x="T13" y="T15"/>
                            </a:cxn>
                            <a:cxn ang="0">
                              <a:pos x="T17" y="T19"/>
                            </a:cxn>
                            <a:cxn ang="0">
                              <a:pos x="T21" y="T23"/>
                            </a:cxn>
                          </a:cxnLst>
                          <a:rect l="0" t="0" r="r" b="b"/>
                          <a:pathLst>
                            <a:path w="4" h="276">
                              <a:moveTo>
                                <a:pt x="4" y="276"/>
                              </a:moveTo>
                              <a:lnTo>
                                <a:pt x="0" y="273"/>
                              </a:lnTo>
                              <a:moveTo>
                                <a:pt x="0" y="273"/>
                              </a:moveTo>
                              <a:lnTo>
                                <a:pt x="0" y="7"/>
                              </a:lnTo>
                              <a:moveTo>
                                <a:pt x="0" y="7"/>
                              </a:moveTo>
                              <a:lnTo>
                                <a:pt x="4" y="0"/>
                              </a:lnTo>
                            </a:path>
                          </a:pathLst>
                        </a:custGeom>
                        <a:noFill/>
                        <a:ln w="2276">
                          <a:solidFill>
                            <a:srgbClr val="D134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0E93AAF3" id="AutoShape 19" o:spid="_x0000_s1026" style="position:absolute;margin-left:139.55pt;margin-top:.05pt;width:.2pt;height:13.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" path="m4,276l,273t,l,7t,l4,e" filled="f" strokecolor="#d13438" strokeweight=".06322mm">
                <v:path arrowok="t" o:connecttype="custom" o:connectlocs="2540,175895;0,173990;0,173990;0,5080;0,5080;2540,635" o:connectangles="0,0,0,0,0,0"/>
                <w10:wrap anchorx="page"/>
              </v:shape>
            </w:pict>
          </mc:Fallback>
        </mc:AlternateContent>
      </w:r>
      <w:r w:rsidR="00ED1CF6" w:rsidRPr="00C169A2">
        <w:t>&lt;H1&gt;</w:t>
      </w:r>
      <w:r w:rsidR="00D85A20" w:rsidRPr="00C169A2">
        <w:t>Critical Thinking</w:t>
      </w:r>
    </w:p>
    <w:p w14:paraId="791054B8" w14:textId="77777777" w:rsidR="0009673F" w:rsidRPr="00C169A2" w:rsidRDefault="00ED1CF6" w:rsidP="007D4829">
      <w:pPr>
        <w:rPr>
          <w:shd w:val="clear" w:color="auto" w:fill="FFFF00"/>
        </w:rPr>
      </w:pPr>
      <w:r w:rsidRPr="00C169A2">
        <w:rPr>
          <w:shd w:val="clear" w:color="auto" w:fill="FFFF00"/>
        </w:rPr>
        <w:t>The Questioneer Icon</w:t>
      </w:r>
    </w:p>
    <w:p w14:paraId="75A694A4" w14:textId="01DAC71D" w:rsidR="0009673F" w:rsidRPr="00C169A2" w:rsidRDefault="00ED1CF6" w:rsidP="00553C3F">
      <w:pPr>
        <w:pStyle w:val="BodyText"/>
        <w:spacing w:before="100" w:line="285" w:lineRule="auto"/>
        <w:ind w:right="1040"/>
        <w:rPr>
          <w:rFonts w:ascii="Calibri" w:hAnsi="Calibri" w:cs="Calibri"/>
          <w:sz w:val="22"/>
          <w:szCs w:val="22"/>
        </w:rPr>
      </w:pPr>
      <w:r w:rsidRPr="00C169A2">
        <w:rPr>
          <w:rFonts w:ascii="Calibri" w:hAnsi="Calibri" w:cs="Calibri"/>
          <w:w w:val="105"/>
          <w:sz w:val="22"/>
          <w:szCs w:val="22"/>
        </w:rPr>
        <w:t xml:space="preserve">Reflect on the following prompts to think critically about the content and come up with meaningful questions for inquiry about </w:t>
      </w:r>
      <w:r w:rsidRPr="00C169A2">
        <w:rPr>
          <w:rFonts w:ascii="Calibri" w:hAnsi="Calibri" w:cs="Calibri"/>
          <w:b/>
          <w:w w:val="105"/>
          <w:sz w:val="22"/>
          <w:szCs w:val="22"/>
        </w:rPr>
        <w:t xml:space="preserve">ionic bonding </w:t>
      </w:r>
      <w:r w:rsidRPr="00C169A2">
        <w:rPr>
          <w:rFonts w:ascii="Calibri" w:hAnsi="Calibri" w:cs="Calibri"/>
          <w:w w:val="105"/>
          <w:sz w:val="22"/>
          <w:szCs w:val="22"/>
        </w:rPr>
        <w:t xml:space="preserve">and </w:t>
      </w:r>
      <w:r w:rsidRPr="00C169A2">
        <w:rPr>
          <w:rFonts w:ascii="Calibri" w:hAnsi="Calibri" w:cs="Calibri"/>
          <w:b/>
          <w:w w:val="105"/>
          <w:sz w:val="22"/>
          <w:szCs w:val="22"/>
        </w:rPr>
        <w:t>ion formation</w:t>
      </w:r>
      <w:r w:rsidRPr="00C169A2">
        <w:rPr>
          <w:rFonts w:ascii="Calibri" w:hAnsi="Calibri" w:cs="Calibri"/>
          <w:w w:val="105"/>
          <w:sz w:val="22"/>
          <w:szCs w:val="22"/>
        </w:rPr>
        <w:t>.</w:t>
      </w:r>
    </w:p>
    <w:p w14:paraId="12A160C6" w14:textId="77777777" w:rsidR="0009673F" w:rsidRPr="00C169A2" w:rsidRDefault="00ED1CF6" w:rsidP="006C3E9B">
      <w:pPr>
        <w:pStyle w:val="ListParagraph"/>
        <w:numPr>
          <w:ilvl w:val="0"/>
          <w:numId w:val="4"/>
        </w:numPr>
        <w:tabs>
          <w:tab w:val="left" w:pos="652"/>
        </w:tabs>
        <w:spacing w:line="198" w:lineRule="exact"/>
        <w:ind w:left="630" w:right="1040"/>
        <w:rPr>
          <w:rFonts w:ascii="Calibri" w:hAnsi="Calibri" w:cs="Calibri"/>
        </w:rPr>
      </w:pPr>
      <w:r w:rsidRPr="00C169A2">
        <w:rPr>
          <w:rFonts w:ascii="Calibri" w:hAnsi="Calibri" w:cs="Calibri"/>
          <w:w w:val="105"/>
        </w:rPr>
        <w:lastRenderedPageBreak/>
        <w:t>Different atoms form different ions.</w:t>
      </w:r>
    </w:p>
    <w:p w14:paraId="540A55E2" w14:textId="77777777" w:rsidR="0009673F" w:rsidRPr="00C169A2" w:rsidRDefault="00ED1CF6" w:rsidP="006C3E9B">
      <w:pPr>
        <w:pStyle w:val="ListParagraph"/>
        <w:numPr>
          <w:ilvl w:val="0"/>
          <w:numId w:val="4"/>
        </w:numPr>
        <w:tabs>
          <w:tab w:val="left" w:pos="652"/>
        </w:tabs>
        <w:spacing w:before="26"/>
        <w:ind w:left="630" w:right="1040"/>
        <w:rPr>
          <w:rFonts w:ascii="Calibri" w:hAnsi="Calibri" w:cs="Calibri"/>
        </w:rPr>
      </w:pPr>
      <w:r w:rsidRPr="00C169A2">
        <w:rPr>
          <w:rFonts w:ascii="Calibri" w:hAnsi="Calibri" w:cs="Calibri"/>
          <w:w w:val="105"/>
        </w:rPr>
        <w:t>Some atoms gain electrons. Where do those electrons come from?</w:t>
      </w:r>
    </w:p>
    <w:p w14:paraId="2B8DA3A8" w14:textId="77777777" w:rsidR="0009673F" w:rsidRPr="00C169A2" w:rsidRDefault="00ED1CF6" w:rsidP="006C3E9B">
      <w:pPr>
        <w:pStyle w:val="ListParagraph"/>
        <w:numPr>
          <w:ilvl w:val="0"/>
          <w:numId w:val="4"/>
        </w:numPr>
        <w:tabs>
          <w:tab w:val="left" w:pos="652"/>
        </w:tabs>
        <w:spacing w:before="22"/>
        <w:ind w:left="630" w:right="1040"/>
        <w:rPr>
          <w:rFonts w:ascii="Calibri" w:hAnsi="Calibri" w:cs="Calibri"/>
        </w:rPr>
      </w:pPr>
      <w:r w:rsidRPr="00C169A2">
        <w:rPr>
          <w:rFonts w:ascii="Calibri" w:hAnsi="Calibri" w:cs="Calibri"/>
          <w:w w:val="105"/>
        </w:rPr>
        <w:t>Ionic compounds do not form molecules.</w:t>
      </w:r>
    </w:p>
    <w:p w14:paraId="73CC34BA" w14:textId="77777777" w:rsidR="0009673F" w:rsidRPr="00C169A2" w:rsidRDefault="00ED1CF6" w:rsidP="006C3E9B">
      <w:pPr>
        <w:pStyle w:val="ListParagraph"/>
        <w:numPr>
          <w:ilvl w:val="0"/>
          <w:numId w:val="4"/>
        </w:numPr>
        <w:tabs>
          <w:tab w:val="left" w:pos="652"/>
        </w:tabs>
        <w:spacing w:before="26" w:line="271" w:lineRule="auto"/>
        <w:ind w:left="630" w:right="1040"/>
        <w:rPr>
          <w:rFonts w:ascii="Calibri" w:hAnsi="Calibri" w:cs="Calibri"/>
        </w:rPr>
      </w:pPr>
      <w:r w:rsidRPr="00C169A2">
        <w:rPr>
          <w:rFonts w:ascii="Calibri" w:hAnsi="Calibri" w:cs="Calibri"/>
          <w:w w:val="105"/>
        </w:rPr>
        <w:t>Due to the electrostatic forces that hold the ions in place, ionic compounds are not volatile, ductile, or malleable.</w:t>
      </w:r>
    </w:p>
    <w:p w14:paraId="01B14D4F" w14:textId="77777777" w:rsidR="0009673F" w:rsidRPr="00C169A2" w:rsidRDefault="0009673F" w:rsidP="00553C3F">
      <w:pPr>
        <w:pStyle w:val="BodyText"/>
        <w:spacing w:before="5"/>
        <w:ind w:right="1040"/>
        <w:rPr>
          <w:sz w:val="17"/>
        </w:rPr>
      </w:pPr>
    </w:p>
    <w:p w14:paraId="09EF704C" w14:textId="77777777" w:rsidR="0009673F" w:rsidRPr="00C169A2" w:rsidRDefault="0009673F" w:rsidP="00553C3F">
      <w:pPr>
        <w:ind w:right="1040"/>
        <w:rPr>
          <w:sz w:val="17"/>
        </w:rPr>
        <w:sectPr w:rsidR="0009673F" w:rsidRPr="00C169A2" w:rsidSect="00D23DC4">
          <w:pgSz w:w="12240" w:h="15840"/>
          <w:pgMar w:top="1440" w:right="1440" w:bottom="1440" w:left="1440" w:header="720" w:footer="720" w:gutter="0"/>
          <w:cols w:space="720"/>
        </w:sectPr>
      </w:pPr>
    </w:p>
    <w:p w14:paraId="41B3C79D" w14:textId="13B79436" w:rsidR="0009673F" w:rsidRPr="00C169A2" w:rsidRDefault="00FC17DB" w:rsidP="00705883">
      <w:pPr>
        <w:pStyle w:val="Heading1"/>
      </w:pPr>
      <w:r w:rsidRPr="00C169A2">
        <w:rPr>
          <w:noProof/>
          <w:lang w:val="en-IN" w:eastAsia="en-IN"/>
        </w:rPr>
        <mc:AlternateContent>
          <mc:Choice Requires="wps">
            <w:drawing>
              <wp:anchor distT="0" distB="0" distL="114300" distR="114300" simplePos="0" relativeHeight="251660288" behindDoc="1" locked="0" layoutInCell="1" allowOverlap="1" wp14:anchorId="48AC296A" wp14:editId="7925D86B">
                <wp:simplePos x="0" y="0"/>
                <wp:positionH relativeFrom="page">
                  <wp:posOffset>2186940</wp:posOffset>
                </wp:positionH>
                <wp:positionV relativeFrom="paragraph">
                  <wp:posOffset>59055</wp:posOffset>
                </wp:positionV>
                <wp:extent cx="2540" cy="175260"/>
                <wp:effectExtent l="0" t="0" r="0" b="0"/>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75260"/>
                        </a:xfrm>
                        <a:custGeom>
                          <a:avLst/>
                          <a:gdLst>
                            <a:gd name="T0" fmla="+- 0 3447 3444"/>
                            <a:gd name="T1" fmla="*/ T0 w 4"/>
                            <a:gd name="T2" fmla="+- 0 369 93"/>
                            <a:gd name="T3" fmla="*/ 369 h 276"/>
                            <a:gd name="T4" fmla="+- 0 3444 3444"/>
                            <a:gd name="T5" fmla="*/ T4 w 4"/>
                            <a:gd name="T6" fmla="+- 0 366 93"/>
                            <a:gd name="T7" fmla="*/ 366 h 276"/>
                            <a:gd name="T8" fmla="+- 0 3444 3444"/>
                            <a:gd name="T9" fmla="*/ T8 w 4"/>
                            <a:gd name="T10" fmla="+- 0 366 93"/>
                            <a:gd name="T11" fmla="*/ 366 h 276"/>
                            <a:gd name="T12" fmla="+- 0 3444 3444"/>
                            <a:gd name="T13" fmla="*/ T12 w 4"/>
                            <a:gd name="T14" fmla="+- 0 100 93"/>
                            <a:gd name="T15" fmla="*/ 100 h 276"/>
                            <a:gd name="T16" fmla="+- 0 3444 3444"/>
                            <a:gd name="T17" fmla="*/ T16 w 4"/>
                            <a:gd name="T18" fmla="+- 0 100 93"/>
                            <a:gd name="T19" fmla="*/ 100 h 276"/>
                            <a:gd name="T20" fmla="+- 0 3447 3444"/>
                            <a:gd name="T21" fmla="*/ T20 w 4"/>
                            <a:gd name="T22" fmla="+- 0 93 93"/>
                            <a:gd name="T23" fmla="*/ 93 h 276"/>
                          </a:gdLst>
                          <a:ahLst/>
                          <a:cxnLst>
                            <a:cxn ang="0">
                              <a:pos x="T1" y="T3"/>
                            </a:cxn>
                            <a:cxn ang="0">
                              <a:pos x="T5" y="T7"/>
                            </a:cxn>
                            <a:cxn ang="0">
                              <a:pos x="T9" y="T11"/>
                            </a:cxn>
                            <a:cxn ang="0">
                              <a:pos x="T13" y="T15"/>
                            </a:cxn>
                            <a:cxn ang="0">
                              <a:pos x="T17" y="T19"/>
                            </a:cxn>
                            <a:cxn ang="0">
                              <a:pos x="T21" y="T23"/>
                            </a:cxn>
                          </a:cxnLst>
                          <a:rect l="0" t="0" r="r" b="b"/>
                          <a:pathLst>
                            <a:path w="4" h="276">
                              <a:moveTo>
                                <a:pt x="3" y="276"/>
                              </a:moveTo>
                              <a:lnTo>
                                <a:pt x="0" y="273"/>
                              </a:lnTo>
                              <a:moveTo>
                                <a:pt x="0" y="273"/>
                              </a:moveTo>
                              <a:lnTo>
                                <a:pt x="0" y="7"/>
                              </a:lnTo>
                              <a:moveTo>
                                <a:pt x="0" y="7"/>
                              </a:moveTo>
                              <a:lnTo>
                                <a:pt x="3" y="0"/>
                              </a:lnTo>
                            </a:path>
                          </a:pathLst>
                        </a:custGeom>
                        <a:noFill/>
                        <a:ln w="2276">
                          <a:solidFill>
                            <a:srgbClr val="D134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05B63689" id="AutoShape 11" o:spid="_x0000_s1026" style="position:absolute;margin-left:172.2pt;margin-top:4.65pt;width:.2pt;height:13.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" path="m3,276l,273t,l,7t,l3,e" filled="f" strokecolor="#d13438" strokeweight=".06322mm">
                <v:path arrowok="t" o:connecttype="custom" o:connectlocs="1905,234315;0,232410;0,232410;0,63500;0,63500;1905,59055" o:connectangles="0,0,0,0,0,0"/>
                <w10:wrap anchorx="page"/>
              </v:shape>
            </w:pict>
          </mc:Fallback>
        </mc:AlternateContent>
      </w:r>
      <w:r w:rsidR="00ED1CF6" w:rsidRPr="00C169A2">
        <w:t>&lt;H1&gt;</w:t>
      </w:r>
      <w:r w:rsidR="007D4829" w:rsidRPr="00C169A2">
        <w:t>Quiz</w:t>
      </w:r>
    </w:p>
    <w:p w14:paraId="55BD2B83" w14:textId="77777777" w:rsidR="007D4829" w:rsidRPr="00C169A2" w:rsidRDefault="007D4829" w:rsidP="006C3E9B">
      <w:pPr>
        <w:pStyle w:val="BodyText"/>
        <w:numPr>
          <w:ilvl w:val="0"/>
          <w:numId w:val="3"/>
        </w:numPr>
        <w:ind w:right="1040"/>
        <w:rPr>
          <w:rFonts w:ascii="Calibri" w:hAnsi="Calibri" w:cs="Calibri"/>
          <w:sz w:val="22"/>
          <w:szCs w:val="22"/>
        </w:rPr>
      </w:pPr>
      <w:r w:rsidRPr="00C169A2">
        <w:rPr>
          <w:rFonts w:ascii="Calibri" w:hAnsi="Calibri" w:cs="Calibri"/>
          <w:sz w:val="22"/>
          <w:szCs w:val="22"/>
        </w:rPr>
        <w:t>Which of these elements form cations and which form anions: Sc, F, Mg, P, Cr, Fe?</w:t>
      </w:r>
    </w:p>
    <w:p w14:paraId="73C3C31D" w14:textId="77777777" w:rsidR="007D4829" w:rsidRPr="00C169A2" w:rsidRDefault="007D4829" w:rsidP="006C3E9B">
      <w:pPr>
        <w:pStyle w:val="BodyText"/>
        <w:numPr>
          <w:ilvl w:val="0"/>
          <w:numId w:val="3"/>
        </w:numPr>
        <w:ind w:right="1040"/>
        <w:rPr>
          <w:rFonts w:ascii="Calibri" w:hAnsi="Calibri" w:cs="Calibri"/>
          <w:sz w:val="22"/>
          <w:szCs w:val="22"/>
        </w:rPr>
      </w:pPr>
      <w:r w:rsidRPr="00C169A2">
        <w:rPr>
          <w:rFonts w:ascii="Calibri" w:hAnsi="Calibri" w:cs="Calibri"/>
          <w:sz w:val="22"/>
          <w:szCs w:val="22"/>
        </w:rPr>
        <w:t>What type of atoms will more easily lose electrons: those with few valence electrons or those with a larger number of valence electrons? Debate your ideas with a classmate and give examples. You may look up the ionization energies and electron affinity values in tables for atoms with different numbers of valence electrons.</w:t>
      </w:r>
    </w:p>
    <w:p w14:paraId="15C64EA5" w14:textId="26778DF8" w:rsidR="007D4829" w:rsidRPr="00C169A2" w:rsidRDefault="007D4829" w:rsidP="006C3E9B">
      <w:pPr>
        <w:pStyle w:val="BodyText"/>
        <w:numPr>
          <w:ilvl w:val="0"/>
          <w:numId w:val="3"/>
        </w:numPr>
        <w:ind w:right="1040"/>
        <w:rPr>
          <w:rFonts w:ascii="Calibri" w:hAnsi="Calibri" w:cs="Calibri"/>
          <w:sz w:val="22"/>
          <w:szCs w:val="22"/>
        </w:rPr>
      </w:pPr>
      <w:r w:rsidRPr="00C169A2">
        <w:rPr>
          <w:rFonts w:ascii="Calibri" w:hAnsi="Calibri" w:cs="Calibri"/>
          <w:sz w:val="22"/>
          <w:szCs w:val="22"/>
        </w:rPr>
        <w:t>Debate ideas with a classmate: Among the halogens, group 17 of the Periodic Table, what atom will release more energy when forming an anion, F or I? You may look up the electron affinity values in tables and think of the atom size to answer this question.</w:t>
      </w:r>
    </w:p>
    <w:p w14:paraId="28FD9EC1" w14:textId="77777777" w:rsidR="0009673F" w:rsidRPr="00C169A2" w:rsidRDefault="00ED1CF6" w:rsidP="006C3E9B">
      <w:pPr>
        <w:pStyle w:val="ListParagraph"/>
        <w:numPr>
          <w:ilvl w:val="0"/>
          <w:numId w:val="3"/>
        </w:numPr>
        <w:tabs>
          <w:tab w:val="left" w:pos="652"/>
        </w:tabs>
        <w:ind w:left="630" w:right="1040"/>
        <w:rPr>
          <w:rFonts w:ascii="Calibri" w:hAnsi="Calibri" w:cs="Calibri"/>
        </w:rPr>
      </w:pPr>
      <w:r w:rsidRPr="00C169A2">
        <w:rPr>
          <w:rFonts w:ascii="Calibri" w:hAnsi="Calibri" w:cs="Calibri"/>
          <w:w w:val="105"/>
        </w:rPr>
        <w:t>Why is solid NaCl a bad conductor of electricity?</w:t>
      </w:r>
    </w:p>
    <w:p w14:paraId="24C01CAB" w14:textId="77777777" w:rsidR="0009673F" w:rsidRPr="00C169A2" w:rsidRDefault="00ED1CF6" w:rsidP="006C3E9B">
      <w:pPr>
        <w:pStyle w:val="ListParagraph"/>
        <w:numPr>
          <w:ilvl w:val="0"/>
          <w:numId w:val="3"/>
        </w:numPr>
        <w:tabs>
          <w:tab w:val="left" w:pos="652"/>
        </w:tabs>
        <w:spacing w:before="31"/>
        <w:ind w:left="630" w:right="1040"/>
        <w:rPr>
          <w:rFonts w:ascii="Calibri" w:hAnsi="Calibri" w:cs="Calibri"/>
        </w:rPr>
      </w:pPr>
      <w:r w:rsidRPr="00C169A2">
        <w:rPr>
          <w:rFonts w:ascii="Calibri" w:hAnsi="Calibri" w:cs="Calibri"/>
          <w:w w:val="105"/>
        </w:rPr>
        <w:t>Which compound has higher lattice energy: MgO</w:t>
      </w:r>
      <w:r w:rsidRPr="00C169A2">
        <w:rPr>
          <w:rFonts w:ascii="Calibri" w:hAnsi="Calibri" w:cs="Calibri"/>
          <w:i/>
          <w:w w:val="105"/>
        </w:rPr>
        <w:t xml:space="preserve"> </w:t>
      </w:r>
      <w:r w:rsidRPr="00C169A2">
        <w:rPr>
          <w:rFonts w:ascii="Calibri" w:hAnsi="Calibri" w:cs="Calibri"/>
          <w:w w:val="105"/>
        </w:rPr>
        <w:t>and NaCl? Why?</w:t>
      </w:r>
    </w:p>
    <w:p w14:paraId="79189BB1" w14:textId="1BCD5A88" w:rsidR="0009673F" w:rsidRPr="00C169A2" w:rsidRDefault="009E69EC" w:rsidP="006C3E9B">
      <w:pPr>
        <w:pStyle w:val="ListParagraph"/>
        <w:numPr>
          <w:ilvl w:val="0"/>
          <w:numId w:val="3"/>
        </w:numPr>
        <w:tabs>
          <w:tab w:val="left" w:pos="652"/>
        </w:tabs>
        <w:spacing w:before="35"/>
        <w:ind w:left="630" w:right="1040"/>
        <w:rPr>
          <w:rFonts w:ascii="Calibri" w:hAnsi="Calibri" w:cs="Calibri"/>
        </w:rPr>
      </w:pPr>
      <w:r w:rsidRPr="00C169A2">
        <w:rPr>
          <w:rFonts w:ascii="Calibri" w:hAnsi="Calibri" w:cs="Calibri"/>
        </w:rPr>
        <w:t>Explain the Octet rule and describe one of its major advantages and one of its limitations</w:t>
      </w:r>
      <w:r w:rsidRPr="00C169A2">
        <w:rPr>
          <w:rFonts w:ascii="Calibri" w:hAnsi="Calibri" w:cs="Calibri"/>
          <w:w w:val="105"/>
        </w:rPr>
        <w:t>.</w:t>
      </w:r>
    </w:p>
    <w:p w14:paraId="4019D1C2" w14:textId="77777777" w:rsidR="0009673F" w:rsidRPr="00C169A2" w:rsidRDefault="00ED1CF6" w:rsidP="006C3E9B">
      <w:pPr>
        <w:pStyle w:val="ListParagraph"/>
        <w:numPr>
          <w:ilvl w:val="0"/>
          <w:numId w:val="3"/>
        </w:numPr>
        <w:tabs>
          <w:tab w:val="left" w:pos="652"/>
        </w:tabs>
        <w:spacing w:before="31"/>
        <w:ind w:left="630" w:right="1040"/>
        <w:rPr>
          <w:rFonts w:asciiTheme="minorHAnsi" w:hAnsiTheme="minorHAnsi" w:cstheme="minorHAnsi"/>
        </w:rPr>
      </w:pPr>
      <w:r w:rsidRPr="00C169A2">
        <w:rPr>
          <w:rFonts w:ascii="Calibri" w:hAnsi="Calibri" w:cs="Calibri"/>
          <w:w w:val="105"/>
        </w:rPr>
        <w:t>Explain why salt</w:t>
      </w:r>
      <w:r w:rsidRPr="00C169A2">
        <w:rPr>
          <w:rFonts w:asciiTheme="minorHAnsi" w:hAnsiTheme="minorHAnsi" w:cstheme="minorHAnsi"/>
          <w:w w:val="105"/>
        </w:rPr>
        <w:t xml:space="preserve"> conducts electricity when dissolved in water but not in its solid form.</w:t>
      </w:r>
    </w:p>
    <w:p w14:paraId="3990CE14" w14:textId="20588936" w:rsidR="0009673F" w:rsidRPr="00C169A2" w:rsidRDefault="00ED1CF6" w:rsidP="006C3E9B">
      <w:pPr>
        <w:pStyle w:val="ListParagraph"/>
        <w:numPr>
          <w:ilvl w:val="0"/>
          <w:numId w:val="3"/>
        </w:numPr>
        <w:tabs>
          <w:tab w:val="left" w:pos="652"/>
        </w:tabs>
        <w:spacing w:before="36" w:line="237" w:lineRule="auto"/>
        <w:ind w:left="630" w:right="1040"/>
        <w:rPr>
          <w:rFonts w:asciiTheme="minorHAnsi" w:hAnsiTheme="minorHAnsi" w:cstheme="minorHAnsi"/>
        </w:rPr>
      </w:pPr>
      <w:r w:rsidRPr="00C169A2">
        <w:rPr>
          <w:rFonts w:asciiTheme="minorHAnsi" w:hAnsiTheme="minorHAnsi" w:cstheme="minorHAnsi"/>
          <w:w w:val="105"/>
        </w:rPr>
        <w:t>In pairs or small groups, create a diagram showing the ionic bonding between calcium (Ca) and chlorine (Cl) to form calcium chloride (CaCl₂). Exchange diagrams with other group</w:t>
      </w:r>
      <w:r w:rsidR="007D4829" w:rsidRPr="00C169A2">
        <w:rPr>
          <w:rFonts w:asciiTheme="minorHAnsi" w:hAnsiTheme="minorHAnsi" w:cstheme="minorHAnsi"/>
          <w:w w:val="105"/>
        </w:rPr>
        <w:t>s</w:t>
      </w:r>
      <w:r w:rsidRPr="00C169A2">
        <w:rPr>
          <w:rFonts w:asciiTheme="minorHAnsi" w:hAnsiTheme="minorHAnsi" w:cstheme="minorHAnsi"/>
          <w:w w:val="105"/>
        </w:rPr>
        <w:t xml:space="preserve"> and provide feedback.</w:t>
      </w:r>
    </w:p>
    <w:p w14:paraId="033E9D80" w14:textId="77777777" w:rsidR="0009673F" w:rsidRPr="00C169A2" w:rsidRDefault="00ED1CF6" w:rsidP="006C3E9B">
      <w:pPr>
        <w:pStyle w:val="ListParagraph"/>
        <w:numPr>
          <w:ilvl w:val="0"/>
          <w:numId w:val="3"/>
        </w:numPr>
        <w:tabs>
          <w:tab w:val="left" w:pos="652"/>
        </w:tabs>
        <w:spacing w:before="7"/>
        <w:ind w:left="630" w:right="1040"/>
        <w:rPr>
          <w:rFonts w:asciiTheme="minorHAnsi" w:hAnsiTheme="minorHAnsi" w:cstheme="minorHAnsi"/>
        </w:rPr>
      </w:pPr>
      <w:r w:rsidRPr="00C169A2">
        <w:rPr>
          <w:rFonts w:asciiTheme="minorHAnsi" w:hAnsiTheme="minorHAnsi" w:cstheme="minorHAnsi"/>
          <w:w w:val="105"/>
        </w:rPr>
        <w:t>Which of the following best describes the structure of an ionic compound?</w:t>
      </w:r>
    </w:p>
    <w:p w14:paraId="142CEEE0" w14:textId="77777777" w:rsidR="0009673F" w:rsidRPr="00C169A2" w:rsidRDefault="00ED1CF6" w:rsidP="006C3E9B">
      <w:pPr>
        <w:pStyle w:val="ListParagraph"/>
        <w:numPr>
          <w:ilvl w:val="2"/>
          <w:numId w:val="19"/>
        </w:numPr>
        <w:tabs>
          <w:tab w:val="left" w:pos="1190"/>
        </w:tabs>
        <w:spacing w:before="6"/>
        <w:ind w:right="1040"/>
        <w:rPr>
          <w:rFonts w:asciiTheme="minorHAnsi" w:hAnsiTheme="minorHAnsi" w:cstheme="minorHAnsi"/>
        </w:rPr>
      </w:pPr>
      <w:r w:rsidRPr="00C169A2">
        <w:rPr>
          <w:rFonts w:asciiTheme="minorHAnsi" w:hAnsiTheme="minorHAnsi" w:cstheme="minorHAnsi"/>
        </w:rPr>
        <w:t>Clearly identifiable individual molecules.</w:t>
      </w:r>
    </w:p>
    <w:p w14:paraId="1AD4C3C6" w14:textId="12257557" w:rsidR="0009673F" w:rsidRPr="00C169A2" w:rsidRDefault="00ED1CF6" w:rsidP="006C3E9B">
      <w:pPr>
        <w:pStyle w:val="ListParagraph"/>
        <w:numPr>
          <w:ilvl w:val="2"/>
          <w:numId w:val="19"/>
        </w:numPr>
        <w:tabs>
          <w:tab w:val="left" w:pos="1190"/>
        </w:tabs>
        <w:spacing w:before="2"/>
        <w:ind w:right="1040"/>
        <w:rPr>
          <w:rFonts w:asciiTheme="minorHAnsi" w:hAnsiTheme="minorHAnsi" w:cstheme="minorHAnsi"/>
        </w:rPr>
      </w:pPr>
      <w:r w:rsidRPr="00C169A2">
        <w:rPr>
          <w:rFonts w:asciiTheme="minorHAnsi" w:hAnsiTheme="minorHAnsi" w:cstheme="minorHAnsi"/>
        </w:rPr>
        <w:t xml:space="preserve">An </w:t>
      </w:r>
      <w:r w:rsidR="00C344E6" w:rsidRPr="00C169A2">
        <w:rPr>
          <w:rFonts w:asciiTheme="minorHAnsi" w:hAnsiTheme="minorHAnsi" w:cstheme="minorHAnsi"/>
        </w:rPr>
        <w:t>alternating positive and negative ion</w:t>
      </w:r>
      <w:r w:rsidRPr="00C169A2">
        <w:rPr>
          <w:rFonts w:asciiTheme="minorHAnsi" w:hAnsiTheme="minorHAnsi" w:cstheme="minorHAnsi"/>
        </w:rPr>
        <w:t xml:space="preserve"> extended structure.</w:t>
      </w:r>
    </w:p>
    <w:p w14:paraId="6F67367A" w14:textId="77777777" w:rsidR="0009673F" w:rsidRPr="00C169A2" w:rsidRDefault="00ED1CF6" w:rsidP="006C3E9B">
      <w:pPr>
        <w:pStyle w:val="ListParagraph"/>
        <w:numPr>
          <w:ilvl w:val="2"/>
          <w:numId w:val="19"/>
        </w:numPr>
        <w:tabs>
          <w:tab w:val="left" w:pos="1190"/>
        </w:tabs>
        <w:spacing w:before="6"/>
        <w:ind w:right="1040"/>
        <w:rPr>
          <w:rFonts w:asciiTheme="minorHAnsi" w:hAnsiTheme="minorHAnsi" w:cstheme="minorHAnsi"/>
        </w:rPr>
      </w:pPr>
      <w:r w:rsidRPr="00C169A2">
        <w:rPr>
          <w:rFonts w:asciiTheme="minorHAnsi" w:hAnsiTheme="minorHAnsi" w:cstheme="minorHAnsi"/>
          <w:w w:val="105"/>
        </w:rPr>
        <w:t>Free-flowing atoms that move in a gas-like state.</w:t>
      </w:r>
    </w:p>
    <w:p w14:paraId="65A1E552" w14:textId="77777777" w:rsidR="0009673F" w:rsidRPr="00C169A2" w:rsidRDefault="00ED1CF6" w:rsidP="006C3E9B">
      <w:pPr>
        <w:pStyle w:val="ListParagraph"/>
        <w:numPr>
          <w:ilvl w:val="2"/>
          <w:numId w:val="19"/>
        </w:numPr>
        <w:tabs>
          <w:tab w:val="left" w:pos="1190"/>
        </w:tabs>
        <w:spacing w:before="6"/>
        <w:ind w:right="1040"/>
        <w:rPr>
          <w:rFonts w:asciiTheme="minorHAnsi" w:hAnsiTheme="minorHAnsi" w:cstheme="minorHAnsi"/>
        </w:rPr>
      </w:pPr>
      <w:r w:rsidRPr="00C169A2">
        <w:rPr>
          <w:rFonts w:asciiTheme="minorHAnsi" w:hAnsiTheme="minorHAnsi" w:cstheme="minorHAnsi"/>
        </w:rPr>
        <w:t>Electrons moving freely between atoms.</w:t>
      </w:r>
    </w:p>
    <w:p w14:paraId="0EE77680" w14:textId="77777777" w:rsidR="0009673F" w:rsidRPr="00C169A2" w:rsidRDefault="00ED1CF6" w:rsidP="006C3E9B">
      <w:pPr>
        <w:pStyle w:val="ListParagraph"/>
        <w:numPr>
          <w:ilvl w:val="0"/>
          <w:numId w:val="3"/>
        </w:numPr>
        <w:tabs>
          <w:tab w:val="left" w:pos="652"/>
        </w:tabs>
        <w:spacing w:before="2" w:line="247" w:lineRule="auto"/>
        <w:ind w:left="630" w:right="1040"/>
        <w:rPr>
          <w:rFonts w:asciiTheme="minorHAnsi" w:hAnsiTheme="minorHAnsi" w:cstheme="minorHAnsi"/>
        </w:rPr>
      </w:pPr>
      <w:r w:rsidRPr="00C169A2">
        <w:rPr>
          <w:rFonts w:asciiTheme="minorHAnsi" w:hAnsiTheme="minorHAnsi" w:cstheme="minorHAnsi"/>
          <w:w w:val="105"/>
        </w:rPr>
        <w:t>What property of ionic compounds allows them to conduct electricity when dissolved in water?</w:t>
      </w:r>
    </w:p>
    <w:p w14:paraId="60B9BBB4" w14:textId="77777777" w:rsidR="0009673F" w:rsidRPr="00C169A2" w:rsidRDefault="00ED1CF6" w:rsidP="006C3E9B">
      <w:pPr>
        <w:pStyle w:val="ListParagraph"/>
        <w:numPr>
          <w:ilvl w:val="0"/>
          <w:numId w:val="20"/>
        </w:numPr>
        <w:tabs>
          <w:tab w:val="left" w:pos="1190"/>
        </w:tabs>
        <w:spacing w:before="1"/>
        <w:ind w:right="1040"/>
        <w:rPr>
          <w:rFonts w:asciiTheme="minorHAnsi" w:hAnsiTheme="minorHAnsi" w:cstheme="minorHAnsi"/>
        </w:rPr>
      </w:pPr>
      <w:r w:rsidRPr="00C169A2">
        <w:rPr>
          <w:rFonts w:asciiTheme="minorHAnsi" w:hAnsiTheme="minorHAnsi" w:cstheme="minorHAnsi"/>
          <w:w w:val="105"/>
        </w:rPr>
        <w:t>Their ability to form molecules.</w:t>
      </w:r>
    </w:p>
    <w:p w14:paraId="5062D2DD" w14:textId="77777777" w:rsidR="0009673F" w:rsidRPr="00C169A2" w:rsidRDefault="00ED1CF6" w:rsidP="006C3E9B">
      <w:pPr>
        <w:pStyle w:val="ListParagraph"/>
        <w:numPr>
          <w:ilvl w:val="0"/>
          <w:numId w:val="20"/>
        </w:numPr>
        <w:tabs>
          <w:tab w:val="left" w:pos="1190"/>
        </w:tabs>
        <w:spacing w:before="3"/>
        <w:ind w:right="1040"/>
        <w:rPr>
          <w:rFonts w:asciiTheme="minorHAnsi" w:hAnsiTheme="minorHAnsi" w:cstheme="minorHAnsi"/>
        </w:rPr>
      </w:pPr>
      <w:r w:rsidRPr="00C169A2">
        <w:rPr>
          <w:rFonts w:asciiTheme="minorHAnsi" w:hAnsiTheme="minorHAnsi" w:cstheme="minorHAnsi"/>
          <w:w w:val="105"/>
        </w:rPr>
        <w:t>The presence of free ions that move and carry charge.</w:t>
      </w:r>
    </w:p>
    <w:p w14:paraId="7A404664" w14:textId="77777777" w:rsidR="0009673F" w:rsidRPr="00C169A2" w:rsidRDefault="00ED1CF6" w:rsidP="006C3E9B">
      <w:pPr>
        <w:pStyle w:val="ListParagraph"/>
        <w:numPr>
          <w:ilvl w:val="0"/>
          <w:numId w:val="20"/>
        </w:numPr>
        <w:tabs>
          <w:tab w:val="left" w:pos="1190"/>
        </w:tabs>
        <w:spacing w:before="6"/>
        <w:ind w:right="1040"/>
        <w:rPr>
          <w:rFonts w:asciiTheme="minorHAnsi" w:hAnsiTheme="minorHAnsi" w:cstheme="minorHAnsi"/>
        </w:rPr>
      </w:pPr>
      <w:r w:rsidRPr="00C169A2">
        <w:rPr>
          <w:rFonts w:asciiTheme="minorHAnsi" w:hAnsiTheme="minorHAnsi" w:cstheme="minorHAnsi"/>
          <w:w w:val="105"/>
        </w:rPr>
        <w:t>Their high melting points.</w:t>
      </w:r>
    </w:p>
    <w:p w14:paraId="0ED96FEE" w14:textId="77777777" w:rsidR="0009673F" w:rsidRPr="00C169A2" w:rsidRDefault="00ED1CF6" w:rsidP="006C3E9B">
      <w:pPr>
        <w:pStyle w:val="ListParagraph"/>
        <w:numPr>
          <w:ilvl w:val="0"/>
          <w:numId w:val="20"/>
        </w:numPr>
        <w:tabs>
          <w:tab w:val="left" w:pos="1190"/>
        </w:tabs>
        <w:spacing w:before="6"/>
        <w:ind w:right="1040"/>
        <w:rPr>
          <w:rFonts w:asciiTheme="minorHAnsi" w:hAnsiTheme="minorHAnsi" w:cstheme="minorHAnsi"/>
        </w:rPr>
      </w:pPr>
      <w:r w:rsidRPr="00C169A2">
        <w:rPr>
          <w:rFonts w:asciiTheme="minorHAnsi" w:hAnsiTheme="minorHAnsi" w:cstheme="minorHAnsi"/>
          <w:w w:val="105"/>
        </w:rPr>
        <w:t>Their ability to form crystal lattices.</w:t>
      </w:r>
    </w:p>
    <w:p w14:paraId="46A7ABD7" w14:textId="107DBBDE" w:rsidR="0009673F" w:rsidRPr="00C169A2" w:rsidRDefault="0009673F" w:rsidP="00553C3F">
      <w:pPr>
        <w:pStyle w:val="BodyText"/>
        <w:ind w:right="1040"/>
        <w:rPr>
          <w:sz w:val="18"/>
        </w:rPr>
      </w:pPr>
    </w:p>
    <w:p w14:paraId="297841A8" w14:textId="77777777" w:rsidR="0009673F" w:rsidRPr="00C169A2" w:rsidRDefault="0009673F" w:rsidP="00553C3F">
      <w:pPr>
        <w:pStyle w:val="BodyText"/>
        <w:spacing w:before="1"/>
        <w:ind w:right="1040"/>
        <w:rPr>
          <w:sz w:val="22"/>
        </w:rPr>
      </w:pPr>
    </w:p>
    <w:p w14:paraId="6F39E27F" w14:textId="7786878F" w:rsidR="0009673F" w:rsidRPr="00C169A2" w:rsidRDefault="00ED1CF6" w:rsidP="00705883">
      <w:pPr>
        <w:pStyle w:val="Heading1"/>
      </w:pPr>
      <w:r w:rsidRPr="00C169A2">
        <w:t xml:space="preserve">&lt;H1&gt; </w:t>
      </w:r>
      <w:r w:rsidR="00E7196A" w:rsidRPr="00C169A2">
        <w:t>Beyond the Lesson (Extend</w:t>
      </w:r>
      <w:r w:rsidR="00AB4440" w:rsidRPr="00C169A2">
        <w:t>)</w:t>
      </w:r>
    </w:p>
    <w:p w14:paraId="1AB31D8C" w14:textId="7C977A15" w:rsidR="0009673F" w:rsidRPr="00C169A2" w:rsidRDefault="00ED1CF6" w:rsidP="00553C3F">
      <w:pPr>
        <w:pStyle w:val="BodyText"/>
        <w:spacing w:line="244" w:lineRule="auto"/>
        <w:ind w:right="1040"/>
        <w:rPr>
          <w:rFonts w:ascii="Calibri" w:hAnsi="Calibri" w:cs="Calibri"/>
          <w:sz w:val="22"/>
          <w:szCs w:val="22"/>
        </w:rPr>
      </w:pPr>
      <w:r w:rsidRPr="00C169A2">
        <w:rPr>
          <w:rFonts w:ascii="Calibri" w:hAnsi="Calibri" w:cs="Calibri"/>
          <w:b/>
          <w:sz w:val="22"/>
          <w:szCs w:val="22"/>
        </w:rPr>
        <w:t xml:space="preserve">Ionic Compounds in Everyday Life: </w:t>
      </w:r>
      <w:r w:rsidRPr="00C169A2">
        <w:rPr>
          <w:rFonts w:ascii="Calibri" w:hAnsi="Calibri" w:cs="Calibri"/>
          <w:sz w:val="22"/>
          <w:szCs w:val="22"/>
        </w:rPr>
        <w:t xml:space="preserve">Explore the chemical composition, properties, </w:t>
      </w:r>
      <w:r w:rsidRPr="00C169A2">
        <w:rPr>
          <w:rFonts w:ascii="Calibri" w:hAnsi="Calibri" w:cs="Calibri"/>
          <w:w w:val="105"/>
          <w:sz w:val="22"/>
          <w:szCs w:val="22"/>
        </w:rPr>
        <w:t xml:space="preserve">applications in everyday life, safety and environmental impact of everyday products that contain ionic compounds, such as table salt (NaCl), toothpaste (which contains NaF), calcium carbonate, potassium nitrate, or baking soda (sodium bicarbonate, NaHCO₃). </w:t>
      </w:r>
      <w:r w:rsidR="007D4829" w:rsidRPr="00C169A2">
        <w:rPr>
          <w:rFonts w:ascii="Calibri" w:hAnsi="Calibri" w:cs="Calibri"/>
          <w:w w:val="105"/>
          <w:sz w:val="22"/>
          <w:szCs w:val="22"/>
        </w:rPr>
        <w:t>U</w:t>
      </w:r>
      <w:r w:rsidRPr="00C169A2">
        <w:rPr>
          <w:rFonts w:ascii="Calibri" w:hAnsi="Calibri" w:cs="Calibri"/>
          <w:w w:val="105"/>
          <w:sz w:val="22"/>
          <w:szCs w:val="22"/>
        </w:rPr>
        <w:t>se reliable resources to research and create presentations on how these compounds are used in different industries (e.g., food preservation, cleaning products, medical treatments).</w:t>
      </w:r>
    </w:p>
    <w:p w14:paraId="4D26250D" w14:textId="4DA10E3C" w:rsidR="0009673F" w:rsidRPr="00C169A2" w:rsidRDefault="0009673F" w:rsidP="00553C3F">
      <w:pPr>
        <w:pStyle w:val="BodyText"/>
        <w:spacing w:before="4"/>
        <w:ind w:right="1040"/>
        <w:rPr>
          <w:rFonts w:ascii="Calibri" w:hAnsi="Calibri" w:cs="Calibri"/>
          <w:sz w:val="22"/>
          <w:szCs w:val="22"/>
        </w:rPr>
      </w:pPr>
    </w:p>
    <w:p w14:paraId="4B683C36" w14:textId="77777777" w:rsidR="0009673F" w:rsidRPr="00C169A2" w:rsidRDefault="0009673F" w:rsidP="00553C3F">
      <w:pPr>
        <w:spacing w:line="242" w:lineRule="auto"/>
        <w:ind w:right="1040"/>
        <w:rPr>
          <w:sz w:val="13"/>
        </w:rPr>
        <w:sectPr w:rsidR="0009673F" w:rsidRPr="00C169A2" w:rsidSect="00553C3F">
          <w:type w:val="continuous"/>
          <w:pgSz w:w="12240" w:h="15840"/>
          <w:pgMar w:top="1500" w:right="140" w:bottom="280" w:left="980" w:header="720" w:footer="720" w:gutter="0"/>
          <w:cols w:space="720"/>
        </w:sectPr>
      </w:pPr>
    </w:p>
    <w:p w14:paraId="40F34E1F" w14:textId="36C11A97" w:rsidR="0009673F" w:rsidRPr="00705883" w:rsidRDefault="009F4134" w:rsidP="00705883">
      <w:pPr>
        <w:pStyle w:val="Heading1"/>
      </w:pPr>
      <w:r w:rsidRPr="00705883">
        <w:lastRenderedPageBreak/>
        <w:t>Chapter: Wrap-Up</w:t>
      </w:r>
    </w:p>
    <w:p w14:paraId="5D56BBEC" w14:textId="5F9CA7BD" w:rsidR="0009673F" w:rsidRPr="00C169A2" w:rsidRDefault="00023862" w:rsidP="00705883">
      <w:pPr>
        <w:pStyle w:val="Heading1"/>
      </w:pPr>
      <w:r w:rsidRPr="00C169A2">
        <w:rPr>
          <w:noProof/>
          <w:lang w:val="en-IN" w:eastAsia="en-IN"/>
        </w:rPr>
        <mc:AlternateContent>
          <mc:Choice Requires="wps">
            <w:drawing>
              <wp:anchor distT="0" distB="0" distL="0" distR="0" simplePos="0" relativeHeight="251679744" behindDoc="1" locked="0" layoutInCell="1" allowOverlap="1" wp14:anchorId="1DE0FAA1" wp14:editId="5D435F10">
                <wp:simplePos x="0" y="0"/>
                <wp:positionH relativeFrom="page">
                  <wp:posOffset>701040</wp:posOffset>
                </wp:positionH>
                <wp:positionV relativeFrom="paragraph">
                  <wp:posOffset>389890</wp:posOffset>
                </wp:positionV>
                <wp:extent cx="6537960" cy="2537460"/>
                <wp:effectExtent l="0" t="0" r="15240" b="1524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2537460"/>
                        </a:xfrm>
                        <a:prstGeom prst="rect">
                          <a:avLst/>
                        </a:prstGeom>
                        <a:noFill/>
                        <a:ln w="71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178F41C" w14:textId="5428CF3F" w:rsidR="00ED1CF6" w:rsidRPr="00C169A2" w:rsidRDefault="008A1B97" w:rsidP="006C3E9B">
                            <w:pPr>
                              <w:pStyle w:val="BodyText"/>
                              <w:numPr>
                                <w:ilvl w:val="0"/>
                                <w:numId w:val="2"/>
                              </w:numPr>
                              <w:tabs>
                                <w:tab w:val="left" w:pos="375"/>
                              </w:tabs>
                              <w:spacing w:before="55" w:line="283" w:lineRule="auto"/>
                              <w:ind w:right="137"/>
                              <w:rPr>
                                <w:rFonts w:asciiTheme="minorHAnsi" w:hAnsiTheme="minorHAnsi" w:cstheme="minorHAnsi"/>
                                <w:sz w:val="22"/>
                                <w:szCs w:val="22"/>
                              </w:rPr>
                            </w:pPr>
                            <w:r>
                              <w:rPr>
                                <w:rFonts w:asciiTheme="minorHAnsi" w:hAnsiTheme="minorHAnsi" w:cstheme="minorHAnsi"/>
                                <w:spacing w:val="-1"/>
                                <w:w w:val="105"/>
                                <w:sz w:val="22"/>
                                <w:szCs w:val="22"/>
                              </w:rPr>
                              <w:t>When</w:t>
                            </w:r>
                            <w:r w:rsidR="00ED1CF6" w:rsidRPr="00B74A81">
                              <w:rPr>
                                <w:rFonts w:asciiTheme="minorHAnsi" w:hAnsiTheme="minorHAnsi" w:cstheme="minorHAnsi"/>
                                <w:spacing w:val="-11"/>
                                <w:w w:val="105"/>
                                <w:sz w:val="22"/>
                                <w:szCs w:val="22"/>
                              </w:rPr>
                              <w:t xml:space="preserve"> </w:t>
                            </w:r>
                            <w:r w:rsidR="00ED1CF6" w:rsidRPr="00B74A81">
                              <w:rPr>
                                <w:rFonts w:asciiTheme="minorHAnsi" w:hAnsiTheme="minorHAnsi" w:cstheme="minorHAnsi"/>
                                <w:spacing w:val="-1"/>
                                <w:w w:val="105"/>
                                <w:sz w:val="22"/>
                                <w:szCs w:val="22"/>
                              </w:rPr>
                              <w:t>atoms</w:t>
                            </w:r>
                            <w:r w:rsidR="00ED1CF6" w:rsidRPr="00B74A81">
                              <w:rPr>
                                <w:rFonts w:asciiTheme="minorHAnsi" w:hAnsiTheme="minorHAnsi" w:cstheme="minorHAnsi"/>
                                <w:spacing w:val="-10"/>
                                <w:w w:val="105"/>
                                <w:sz w:val="22"/>
                                <w:szCs w:val="22"/>
                              </w:rPr>
                              <w:t xml:space="preserve"> </w:t>
                            </w:r>
                            <w:r w:rsidR="00ED1CF6" w:rsidRPr="00B74A81">
                              <w:rPr>
                                <w:rFonts w:asciiTheme="minorHAnsi" w:hAnsiTheme="minorHAnsi" w:cstheme="minorHAnsi"/>
                                <w:spacing w:val="-1"/>
                                <w:w w:val="105"/>
                                <w:sz w:val="22"/>
                                <w:szCs w:val="22"/>
                              </w:rPr>
                              <w:t>or</w:t>
                            </w:r>
                            <w:r w:rsidR="00ED1CF6" w:rsidRPr="00B74A81">
                              <w:rPr>
                                <w:rFonts w:asciiTheme="minorHAnsi" w:hAnsiTheme="minorHAnsi" w:cstheme="minorHAnsi"/>
                                <w:spacing w:val="-11"/>
                                <w:w w:val="105"/>
                                <w:sz w:val="22"/>
                                <w:szCs w:val="22"/>
                              </w:rPr>
                              <w:t xml:space="preserve"> </w:t>
                            </w:r>
                            <w:r w:rsidR="00ED1CF6" w:rsidRPr="00B74A81">
                              <w:rPr>
                                <w:rFonts w:asciiTheme="minorHAnsi" w:hAnsiTheme="minorHAnsi" w:cstheme="minorHAnsi"/>
                                <w:spacing w:val="-1"/>
                                <w:w w:val="105"/>
                                <w:sz w:val="22"/>
                                <w:szCs w:val="22"/>
                              </w:rPr>
                              <w:t>molecules</w:t>
                            </w:r>
                            <w:r w:rsidR="00ED1CF6" w:rsidRPr="00B74A81">
                              <w:rPr>
                                <w:rFonts w:asciiTheme="minorHAnsi" w:hAnsiTheme="minorHAnsi" w:cstheme="minorHAnsi"/>
                                <w:spacing w:val="-11"/>
                                <w:w w:val="105"/>
                                <w:sz w:val="22"/>
                                <w:szCs w:val="22"/>
                              </w:rPr>
                              <w:t xml:space="preserve"> </w:t>
                            </w:r>
                            <w:r w:rsidR="00ED1CF6" w:rsidRPr="00B74A81">
                              <w:rPr>
                                <w:rFonts w:asciiTheme="minorHAnsi" w:hAnsiTheme="minorHAnsi" w:cstheme="minorHAnsi"/>
                                <w:w w:val="105"/>
                                <w:sz w:val="22"/>
                                <w:szCs w:val="22"/>
                              </w:rPr>
                              <w:t>gain</w:t>
                            </w:r>
                            <w:r w:rsidR="00ED1CF6" w:rsidRPr="00B74A81">
                              <w:rPr>
                                <w:rFonts w:asciiTheme="minorHAnsi" w:hAnsiTheme="minorHAnsi" w:cstheme="minorHAnsi"/>
                                <w:spacing w:val="-11"/>
                                <w:w w:val="105"/>
                                <w:sz w:val="22"/>
                                <w:szCs w:val="22"/>
                              </w:rPr>
                              <w:t xml:space="preserve"> </w:t>
                            </w:r>
                            <w:r w:rsidR="00ED1CF6" w:rsidRPr="00B74A81">
                              <w:rPr>
                                <w:rFonts w:asciiTheme="minorHAnsi" w:hAnsiTheme="minorHAnsi" w:cstheme="minorHAnsi"/>
                                <w:w w:val="105"/>
                                <w:sz w:val="22"/>
                                <w:szCs w:val="22"/>
                              </w:rPr>
                              <w:t>or</w:t>
                            </w:r>
                            <w:r w:rsidR="00ED1CF6" w:rsidRPr="00B74A81">
                              <w:rPr>
                                <w:rFonts w:asciiTheme="minorHAnsi" w:hAnsiTheme="minorHAnsi" w:cstheme="minorHAnsi"/>
                                <w:spacing w:val="-11"/>
                                <w:w w:val="105"/>
                                <w:sz w:val="22"/>
                                <w:szCs w:val="22"/>
                              </w:rPr>
                              <w:t xml:space="preserve"> </w:t>
                            </w:r>
                            <w:r w:rsidR="00ED1CF6" w:rsidRPr="00B74A81">
                              <w:rPr>
                                <w:rFonts w:asciiTheme="minorHAnsi" w:hAnsiTheme="minorHAnsi" w:cstheme="minorHAnsi"/>
                                <w:w w:val="105"/>
                                <w:sz w:val="22"/>
                                <w:szCs w:val="22"/>
                              </w:rPr>
                              <w:t>los</w:t>
                            </w:r>
                            <w:r>
                              <w:rPr>
                                <w:rFonts w:asciiTheme="minorHAnsi" w:hAnsiTheme="minorHAnsi" w:cstheme="minorHAnsi"/>
                                <w:w w:val="105"/>
                                <w:sz w:val="22"/>
                                <w:szCs w:val="22"/>
                              </w:rPr>
                              <w:t>e</w:t>
                            </w:r>
                            <w:r w:rsidR="00ED1CF6" w:rsidRPr="00B74A81">
                              <w:rPr>
                                <w:rFonts w:asciiTheme="minorHAnsi" w:hAnsiTheme="minorHAnsi" w:cstheme="minorHAnsi"/>
                                <w:spacing w:val="-9"/>
                                <w:w w:val="105"/>
                                <w:sz w:val="22"/>
                                <w:szCs w:val="22"/>
                              </w:rPr>
                              <w:t xml:space="preserve"> </w:t>
                            </w:r>
                            <w:r w:rsidR="00E65810" w:rsidRPr="00B74A81">
                              <w:rPr>
                                <w:rFonts w:asciiTheme="minorHAnsi" w:hAnsiTheme="minorHAnsi" w:cstheme="minorHAnsi"/>
                                <w:w w:val="105"/>
                                <w:sz w:val="22"/>
                                <w:szCs w:val="22"/>
                              </w:rPr>
                              <w:t>electrons,</w:t>
                            </w:r>
                            <w:r>
                              <w:rPr>
                                <w:rFonts w:asciiTheme="minorHAnsi" w:hAnsiTheme="minorHAnsi" w:cstheme="minorHAnsi"/>
                                <w:w w:val="105"/>
                                <w:sz w:val="22"/>
                                <w:szCs w:val="22"/>
                              </w:rPr>
                              <w:t xml:space="preserve"> they form ions that have </w:t>
                            </w:r>
                            <w:r w:rsidR="00ED1CF6" w:rsidRPr="00B74A81">
                              <w:rPr>
                                <w:rFonts w:asciiTheme="minorHAnsi" w:hAnsiTheme="minorHAnsi" w:cstheme="minorHAnsi"/>
                                <w:w w:val="105"/>
                                <w:sz w:val="22"/>
                                <w:szCs w:val="22"/>
                              </w:rPr>
                              <w:t>a net positive or negative charge. When an atom loses electrons, it becomes a</w:t>
                            </w:r>
                            <w:r w:rsidR="00ED1CF6" w:rsidRPr="00B74A81">
                              <w:rPr>
                                <w:rFonts w:asciiTheme="minorHAnsi" w:hAnsiTheme="minorHAnsi" w:cstheme="minorHAnsi"/>
                                <w:spacing w:val="1"/>
                                <w:w w:val="105"/>
                                <w:sz w:val="22"/>
                                <w:szCs w:val="22"/>
                              </w:rPr>
                              <w:t xml:space="preserve"> </w:t>
                            </w:r>
                            <w:r w:rsidR="00ED1CF6" w:rsidRPr="00B74A81">
                              <w:rPr>
                                <w:rFonts w:asciiTheme="minorHAnsi" w:hAnsiTheme="minorHAnsi" w:cstheme="minorHAnsi"/>
                                <w:w w:val="105"/>
                                <w:sz w:val="22"/>
                                <w:szCs w:val="22"/>
                              </w:rPr>
                              <w:t>positively charged ion, called a cation. Conversely, when an atom gains electron, it</w:t>
                            </w:r>
                            <w:r w:rsidR="00ED1CF6" w:rsidRPr="00B74A81">
                              <w:rPr>
                                <w:rFonts w:asciiTheme="minorHAnsi" w:hAnsiTheme="minorHAnsi" w:cstheme="minorHAnsi"/>
                                <w:spacing w:val="1"/>
                                <w:w w:val="105"/>
                                <w:sz w:val="22"/>
                                <w:szCs w:val="22"/>
                              </w:rPr>
                              <w:t xml:space="preserve"> </w:t>
                            </w:r>
                            <w:r w:rsidR="00ED1CF6" w:rsidRPr="00B74A81">
                              <w:rPr>
                                <w:rFonts w:asciiTheme="minorHAnsi" w:hAnsiTheme="minorHAnsi" w:cstheme="minorHAnsi"/>
                                <w:w w:val="105"/>
                                <w:sz w:val="22"/>
                                <w:szCs w:val="22"/>
                              </w:rPr>
                              <w:t>becomes</w:t>
                            </w:r>
                            <w:r w:rsidR="00ED1CF6" w:rsidRPr="00B74A81">
                              <w:rPr>
                                <w:rFonts w:asciiTheme="minorHAnsi" w:hAnsiTheme="minorHAnsi" w:cstheme="minorHAnsi"/>
                                <w:spacing w:val="-4"/>
                                <w:w w:val="105"/>
                                <w:sz w:val="22"/>
                                <w:szCs w:val="22"/>
                              </w:rPr>
                              <w:t xml:space="preserve"> </w:t>
                            </w:r>
                            <w:r w:rsidR="00ED1CF6" w:rsidRPr="00B74A81">
                              <w:rPr>
                                <w:rFonts w:asciiTheme="minorHAnsi" w:hAnsiTheme="minorHAnsi" w:cstheme="minorHAnsi"/>
                                <w:w w:val="105"/>
                                <w:sz w:val="22"/>
                                <w:szCs w:val="22"/>
                              </w:rPr>
                              <w:t>a</w:t>
                            </w:r>
                            <w:r w:rsidR="00ED1CF6" w:rsidRPr="00B74A81">
                              <w:rPr>
                                <w:rFonts w:asciiTheme="minorHAnsi" w:hAnsiTheme="minorHAnsi" w:cstheme="minorHAnsi"/>
                                <w:spacing w:val="-4"/>
                                <w:w w:val="105"/>
                                <w:sz w:val="22"/>
                                <w:szCs w:val="22"/>
                              </w:rPr>
                              <w:t xml:space="preserve"> </w:t>
                            </w:r>
                            <w:r w:rsidR="00ED1CF6" w:rsidRPr="00B74A81">
                              <w:rPr>
                                <w:rFonts w:asciiTheme="minorHAnsi" w:hAnsiTheme="minorHAnsi" w:cstheme="minorHAnsi"/>
                                <w:w w:val="105"/>
                                <w:sz w:val="22"/>
                                <w:szCs w:val="22"/>
                              </w:rPr>
                              <w:t>negatively</w:t>
                            </w:r>
                            <w:r w:rsidR="00ED1CF6" w:rsidRPr="00B74A81">
                              <w:rPr>
                                <w:rFonts w:asciiTheme="minorHAnsi" w:hAnsiTheme="minorHAnsi" w:cstheme="minorHAnsi"/>
                                <w:spacing w:val="-4"/>
                                <w:w w:val="105"/>
                                <w:sz w:val="22"/>
                                <w:szCs w:val="22"/>
                              </w:rPr>
                              <w:t xml:space="preserve"> </w:t>
                            </w:r>
                            <w:r w:rsidR="00ED1CF6" w:rsidRPr="00B74A81">
                              <w:rPr>
                                <w:rFonts w:asciiTheme="minorHAnsi" w:hAnsiTheme="minorHAnsi" w:cstheme="minorHAnsi"/>
                                <w:w w:val="105"/>
                                <w:sz w:val="22"/>
                                <w:szCs w:val="22"/>
                              </w:rPr>
                              <w:t>charged</w:t>
                            </w:r>
                            <w:r w:rsidR="00ED1CF6" w:rsidRPr="00B74A81">
                              <w:rPr>
                                <w:rFonts w:asciiTheme="minorHAnsi" w:hAnsiTheme="minorHAnsi" w:cstheme="minorHAnsi"/>
                                <w:spacing w:val="-4"/>
                                <w:w w:val="105"/>
                                <w:sz w:val="22"/>
                                <w:szCs w:val="22"/>
                              </w:rPr>
                              <w:t xml:space="preserve"> </w:t>
                            </w:r>
                            <w:r w:rsidR="00ED1CF6" w:rsidRPr="00B74A81">
                              <w:rPr>
                                <w:rFonts w:asciiTheme="minorHAnsi" w:hAnsiTheme="minorHAnsi" w:cstheme="minorHAnsi"/>
                                <w:w w:val="105"/>
                                <w:sz w:val="22"/>
                                <w:szCs w:val="22"/>
                              </w:rPr>
                              <w:t>ion,</w:t>
                            </w:r>
                            <w:r w:rsidR="00ED1CF6" w:rsidRPr="00B74A81">
                              <w:rPr>
                                <w:rFonts w:asciiTheme="minorHAnsi" w:hAnsiTheme="minorHAnsi" w:cstheme="minorHAnsi"/>
                                <w:spacing w:val="-3"/>
                                <w:w w:val="105"/>
                                <w:sz w:val="22"/>
                                <w:szCs w:val="22"/>
                              </w:rPr>
                              <w:t xml:space="preserve"> </w:t>
                            </w:r>
                            <w:r w:rsidR="00ED1CF6" w:rsidRPr="00B74A81">
                              <w:rPr>
                                <w:rFonts w:asciiTheme="minorHAnsi" w:hAnsiTheme="minorHAnsi" w:cstheme="minorHAnsi"/>
                                <w:w w:val="105"/>
                                <w:sz w:val="22"/>
                                <w:szCs w:val="22"/>
                              </w:rPr>
                              <w:t>known</w:t>
                            </w:r>
                            <w:r w:rsidR="00ED1CF6" w:rsidRPr="00B74A81">
                              <w:rPr>
                                <w:rFonts w:asciiTheme="minorHAnsi" w:hAnsiTheme="minorHAnsi" w:cstheme="minorHAnsi"/>
                                <w:spacing w:val="-4"/>
                                <w:w w:val="105"/>
                                <w:sz w:val="22"/>
                                <w:szCs w:val="22"/>
                              </w:rPr>
                              <w:t xml:space="preserve"> </w:t>
                            </w:r>
                            <w:r w:rsidR="00ED1CF6" w:rsidRPr="00B74A81">
                              <w:rPr>
                                <w:rFonts w:asciiTheme="minorHAnsi" w:hAnsiTheme="minorHAnsi" w:cstheme="minorHAnsi"/>
                                <w:w w:val="105"/>
                                <w:sz w:val="22"/>
                                <w:szCs w:val="22"/>
                              </w:rPr>
                              <w:t>as</w:t>
                            </w:r>
                            <w:r w:rsidR="00ED1CF6" w:rsidRPr="00B74A81">
                              <w:rPr>
                                <w:rFonts w:asciiTheme="minorHAnsi" w:hAnsiTheme="minorHAnsi" w:cstheme="minorHAnsi"/>
                                <w:spacing w:val="-4"/>
                                <w:w w:val="105"/>
                                <w:sz w:val="22"/>
                                <w:szCs w:val="22"/>
                              </w:rPr>
                              <w:t xml:space="preserve"> </w:t>
                            </w:r>
                            <w:r w:rsidR="00ED1CF6" w:rsidRPr="00B74A81">
                              <w:rPr>
                                <w:rFonts w:asciiTheme="minorHAnsi" w:hAnsiTheme="minorHAnsi" w:cstheme="minorHAnsi"/>
                                <w:w w:val="105"/>
                                <w:sz w:val="22"/>
                                <w:szCs w:val="22"/>
                              </w:rPr>
                              <w:t>an</w:t>
                            </w:r>
                            <w:r w:rsidR="00ED1CF6" w:rsidRPr="00B74A81">
                              <w:rPr>
                                <w:rFonts w:asciiTheme="minorHAnsi" w:hAnsiTheme="minorHAnsi" w:cstheme="minorHAnsi"/>
                                <w:spacing w:val="-4"/>
                                <w:w w:val="105"/>
                                <w:sz w:val="22"/>
                                <w:szCs w:val="22"/>
                              </w:rPr>
                              <w:t xml:space="preserve"> </w:t>
                            </w:r>
                            <w:r w:rsidR="00ED1CF6" w:rsidRPr="00B74A81">
                              <w:rPr>
                                <w:rFonts w:asciiTheme="minorHAnsi" w:hAnsiTheme="minorHAnsi" w:cstheme="minorHAnsi"/>
                                <w:w w:val="105"/>
                                <w:sz w:val="22"/>
                                <w:szCs w:val="22"/>
                              </w:rPr>
                              <w:t>anion.</w:t>
                            </w:r>
                          </w:p>
                          <w:p w14:paraId="1CAEC6C7" w14:textId="11B29972" w:rsidR="00C169A2" w:rsidRPr="00B74A81" w:rsidRDefault="00C169A2" w:rsidP="006C3E9B">
                            <w:pPr>
                              <w:pStyle w:val="BodyText"/>
                              <w:numPr>
                                <w:ilvl w:val="0"/>
                                <w:numId w:val="2"/>
                              </w:numPr>
                              <w:tabs>
                                <w:tab w:val="left" w:pos="375"/>
                              </w:tabs>
                              <w:spacing w:before="55" w:line="283" w:lineRule="auto"/>
                              <w:ind w:right="137"/>
                              <w:rPr>
                                <w:rFonts w:asciiTheme="minorHAnsi" w:hAnsiTheme="minorHAnsi" w:cstheme="minorHAnsi"/>
                                <w:sz w:val="22"/>
                                <w:szCs w:val="22"/>
                              </w:rPr>
                            </w:pPr>
                            <w:r w:rsidRPr="00C169A2">
                              <w:rPr>
                                <w:rFonts w:asciiTheme="minorHAnsi" w:hAnsiTheme="minorHAnsi" w:cstheme="minorHAnsi"/>
                                <w:sz w:val="22"/>
                                <w:szCs w:val="22"/>
                              </w:rPr>
                              <w:t>The octet rule is a chemical principle that states that atoms tend to gain, lose, or share electrons to attain a stable noble gas electronic configuration, typically with eight electrons in their outermost shell</w:t>
                            </w:r>
                            <w:r>
                              <w:rPr>
                                <w:rFonts w:asciiTheme="minorHAnsi" w:hAnsiTheme="minorHAnsi" w:cstheme="minorHAnsi"/>
                                <w:sz w:val="22"/>
                                <w:szCs w:val="22"/>
                              </w:rPr>
                              <w:t>.</w:t>
                            </w:r>
                          </w:p>
                          <w:p w14:paraId="3698667B" w14:textId="792CAA7F" w:rsidR="00ED1CF6" w:rsidRPr="00B74A81" w:rsidRDefault="00ED1CF6" w:rsidP="006C3E9B">
                            <w:pPr>
                              <w:pStyle w:val="BodyText"/>
                              <w:numPr>
                                <w:ilvl w:val="0"/>
                                <w:numId w:val="2"/>
                              </w:numPr>
                              <w:tabs>
                                <w:tab w:val="left" w:pos="375"/>
                              </w:tabs>
                              <w:spacing w:before="3" w:line="280" w:lineRule="auto"/>
                              <w:ind w:right="293"/>
                              <w:rPr>
                                <w:rFonts w:asciiTheme="minorHAnsi" w:hAnsiTheme="minorHAnsi" w:cstheme="minorHAnsi"/>
                                <w:sz w:val="22"/>
                                <w:szCs w:val="22"/>
                              </w:rPr>
                            </w:pPr>
                            <w:r w:rsidRPr="00B74A81">
                              <w:rPr>
                                <w:rFonts w:asciiTheme="minorHAnsi" w:hAnsiTheme="minorHAnsi" w:cstheme="minorHAnsi"/>
                                <w:sz w:val="22"/>
                                <w:szCs w:val="22"/>
                              </w:rPr>
                              <w:t>Ionic</w:t>
                            </w:r>
                            <w:r w:rsidRPr="00B74A81">
                              <w:rPr>
                                <w:rFonts w:asciiTheme="minorHAnsi" w:hAnsiTheme="minorHAnsi" w:cstheme="minorHAnsi"/>
                                <w:spacing w:val="10"/>
                                <w:sz w:val="22"/>
                                <w:szCs w:val="22"/>
                              </w:rPr>
                              <w:t xml:space="preserve"> </w:t>
                            </w:r>
                            <w:r w:rsidRPr="00B74A81">
                              <w:rPr>
                                <w:rFonts w:asciiTheme="minorHAnsi" w:hAnsiTheme="minorHAnsi" w:cstheme="minorHAnsi"/>
                                <w:sz w:val="22"/>
                                <w:szCs w:val="22"/>
                              </w:rPr>
                              <w:t>compounds</w:t>
                            </w:r>
                            <w:r w:rsidRPr="00B74A81">
                              <w:rPr>
                                <w:rFonts w:asciiTheme="minorHAnsi" w:hAnsiTheme="minorHAnsi" w:cstheme="minorHAnsi"/>
                                <w:spacing w:val="11"/>
                                <w:sz w:val="22"/>
                                <w:szCs w:val="22"/>
                              </w:rPr>
                              <w:t xml:space="preserve"> </w:t>
                            </w:r>
                            <w:r w:rsidRPr="00B74A81">
                              <w:rPr>
                                <w:rFonts w:asciiTheme="minorHAnsi" w:hAnsiTheme="minorHAnsi" w:cstheme="minorHAnsi"/>
                                <w:sz w:val="22"/>
                                <w:szCs w:val="22"/>
                              </w:rPr>
                              <w:t>are</w:t>
                            </w:r>
                            <w:r w:rsidRPr="00B74A81">
                              <w:rPr>
                                <w:rFonts w:asciiTheme="minorHAnsi" w:hAnsiTheme="minorHAnsi" w:cstheme="minorHAnsi"/>
                                <w:spacing w:val="11"/>
                                <w:sz w:val="22"/>
                                <w:szCs w:val="22"/>
                              </w:rPr>
                              <w:t xml:space="preserve"> </w:t>
                            </w:r>
                            <w:r w:rsidRPr="00B74A81">
                              <w:rPr>
                                <w:rFonts w:asciiTheme="minorHAnsi" w:hAnsiTheme="minorHAnsi" w:cstheme="minorHAnsi"/>
                                <w:sz w:val="22"/>
                                <w:szCs w:val="22"/>
                              </w:rPr>
                              <w:t>chemical</w:t>
                            </w:r>
                            <w:r w:rsidRPr="00B74A81">
                              <w:rPr>
                                <w:rFonts w:asciiTheme="minorHAnsi" w:hAnsiTheme="minorHAnsi" w:cstheme="minorHAnsi"/>
                                <w:spacing w:val="12"/>
                                <w:sz w:val="22"/>
                                <w:szCs w:val="22"/>
                              </w:rPr>
                              <w:t xml:space="preserve"> </w:t>
                            </w:r>
                            <w:r w:rsidRPr="00B74A81">
                              <w:rPr>
                                <w:rFonts w:asciiTheme="minorHAnsi" w:hAnsiTheme="minorHAnsi" w:cstheme="minorHAnsi"/>
                                <w:sz w:val="22"/>
                                <w:szCs w:val="22"/>
                              </w:rPr>
                              <w:t>compounds</w:t>
                            </w:r>
                            <w:r w:rsidRPr="00B74A81">
                              <w:rPr>
                                <w:rFonts w:asciiTheme="minorHAnsi" w:hAnsiTheme="minorHAnsi" w:cstheme="minorHAnsi"/>
                                <w:spacing w:val="11"/>
                                <w:sz w:val="22"/>
                                <w:szCs w:val="22"/>
                              </w:rPr>
                              <w:t xml:space="preserve"> </w:t>
                            </w:r>
                            <w:r w:rsidRPr="00B74A81">
                              <w:rPr>
                                <w:rFonts w:asciiTheme="minorHAnsi" w:hAnsiTheme="minorHAnsi" w:cstheme="minorHAnsi"/>
                                <w:sz w:val="22"/>
                                <w:szCs w:val="22"/>
                              </w:rPr>
                              <w:t>formed</w:t>
                            </w:r>
                            <w:r w:rsidRPr="00B74A81">
                              <w:rPr>
                                <w:rFonts w:asciiTheme="minorHAnsi" w:hAnsiTheme="minorHAnsi" w:cstheme="minorHAnsi"/>
                                <w:spacing w:val="11"/>
                                <w:sz w:val="22"/>
                                <w:szCs w:val="22"/>
                              </w:rPr>
                              <w:t xml:space="preserve"> </w:t>
                            </w:r>
                            <w:r w:rsidRPr="00B74A81">
                              <w:rPr>
                                <w:rFonts w:asciiTheme="minorHAnsi" w:hAnsiTheme="minorHAnsi" w:cstheme="minorHAnsi"/>
                                <w:sz w:val="22"/>
                                <w:szCs w:val="22"/>
                              </w:rPr>
                              <w:t>through</w:t>
                            </w:r>
                            <w:r w:rsidRPr="00B74A81">
                              <w:rPr>
                                <w:rFonts w:asciiTheme="minorHAnsi" w:hAnsiTheme="minorHAnsi" w:cstheme="minorHAnsi"/>
                                <w:spacing w:val="10"/>
                                <w:sz w:val="22"/>
                                <w:szCs w:val="22"/>
                              </w:rPr>
                              <w:t xml:space="preserve"> </w:t>
                            </w:r>
                            <w:r w:rsidRPr="00B74A81">
                              <w:rPr>
                                <w:rFonts w:asciiTheme="minorHAnsi" w:hAnsiTheme="minorHAnsi" w:cstheme="minorHAnsi"/>
                                <w:sz w:val="22"/>
                                <w:szCs w:val="22"/>
                              </w:rPr>
                              <w:t>the</w:t>
                            </w:r>
                            <w:r w:rsidRPr="00B74A81">
                              <w:rPr>
                                <w:rFonts w:asciiTheme="minorHAnsi" w:hAnsiTheme="minorHAnsi" w:cstheme="minorHAnsi"/>
                                <w:spacing w:val="11"/>
                                <w:sz w:val="22"/>
                                <w:szCs w:val="22"/>
                              </w:rPr>
                              <w:t xml:space="preserve"> </w:t>
                            </w:r>
                            <w:r w:rsidRPr="00B74A81">
                              <w:rPr>
                                <w:rFonts w:asciiTheme="minorHAnsi" w:hAnsiTheme="minorHAnsi" w:cstheme="minorHAnsi"/>
                                <w:sz w:val="22"/>
                                <w:szCs w:val="22"/>
                              </w:rPr>
                              <w:t>electrostatic</w:t>
                            </w:r>
                            <w:r w:rsidRPr="00B74A81">
                              <w:rPr>
                                <w:rFonts w:asciiTheme="minorHAnsi" w:hAnsiTheme="minorHAnsi" w:cstheme="minorHAnsi"/>
                                <w:spacing w:val="11"/>
                                <w:sz w:val="22"/>
                                <w:szCs w:val="22"/>
                              </w:rPr>
                              <w:t xml:space="preserve"> </w:t>
                            </w:r>
                            <w:r w:rsidRPr="00B74A81">
                              <w:rPr>
                                <w:rFonts w:asciiTheme="minorHAnsi" w:hAnsiTheme="minorHAnsi" w:cstheme="minorHAnsi"/>
                                <w:sz w:val="22"/>
                                <w:szCs w:val="22"/>
                              </w:rPr>
                              <w:t>attraction</w:t>
                            </w:r>
                            <w:r w:rsidRPr="00B74A81">
                              <w:rPr>
                                <w:rFonts w:asciiTheme="minorHAnsi" w:hAnsiTheme="minorHAnsi" w:cstheme="minorHAnsi"/>
                                <w:spacing w:val="1"/>
                                <w:sz w:val="22"/>
                                <w:szCs w:val="22"/>
                              </w:rPr>
                              <w:t xml:space="preserve"> </w:t>
                            </w:r>
                            <w:r w:rsidRPr="00B74A81">
                              <w:rPr>
                                <w:rFonts w:asciiTheme="minorHAnsi" w:hAnsiTheme="minorHAnsi" w:cstheme="minorHAnsi"/>
                                <w:w w:val="105"/>
                                <w:sz w:val="22"/>
                                <w:szCs w:val="22"/>
                              </w:rPr>
                              <w:t>between</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positively</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charged</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w w:val="105"/>
                                <w:sz w:val="22"/>
                                <w:szCs w:val="22"/>
                              </w:rPr>
                              <w:t>ions</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(cations)</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w w:val="105"/>
                                <w:sz w:val="22"/>
                                <w:szCs w:val="22"/>
                              </w:rPr>
                              <w:t>and</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w w:val="105"/>
                                <w:sz w:val="22"/>
                                <w:szCs w:val="22"/>
                              </w:rPr>
                              <w:t>negatively</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charged</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w w:val="105"/>
                                <w:sz w:val="22"/>
                                <w:szCs w:val="22"/>
                              </w:rPr>
                              <w:t>ions</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(anions).</w:t>
                            </w:r>
                            <w:r w:rsidR="00E65810">
                              <w:rPr>
                                <w:rFonts w:asciiTheme="minorHAnsi" w:hAnsiTheme="minorHAnsi" w:cstheme="minorHAnsi"/>
                                <w:w w:val="105"/>
                                <w:sz w:val="22"/>
                                <w:szCs w:val="22"/>
                              </w:rPr>
                              <w:t xml:space="preserve"> They have a formula but do not form molecules but rather extended crystalline structures.</w:t>
                            </w:r>
                          </w:p>
                          <w:p w14:paraId="0FA04B36" w14:textId="0DB79821" w:rsidR="00ED1CF6" w:rsidRPr="00093ADB" w:rsidRDefault="00ED1CF6" w:rsidP="006C3E9B">
                            <w:pPr>
                              <w:pStyle w:val="BodyText"/>
                              <w:numPr>
                                <w:ilvl w:val="0"/>
                                <w:numId w:val="2"/>
                              </w:numPr>
                              <w:tabs>
                                <w:tab w:val="left" w:pos="375"/>
                              </w:tabs>
                              <w:spacing w:line="280" w:lineRule="auto"/>
                              <w:ind w:right="594"/>
                              <w:rPr>
                                <w:rFonts w:asciiTheme="minorHAnsi" w:hAnsiTheme="minorHAnsi" w:cstheme="minorHAnsi"/>
                                <w:sz w:val="22"/>
                                <w:szCs w:val="22"/>
                              </w:rPr>
                            </w:pPr>
                            <w:r w:rsidRPr="00B74A81">
                              <w:rPr>
                                <w:rFonts w:asciiTheme="minorHAnsi" w:hAnsiTheme="minorHAnsi" w:cstheme="minorHAnsi"/>
                                <w:spacing w:val="-1"/>
                                <w:w w:val="105"/>
                                <w:sz w:val="22"/>
                                <w:szCs w:val="22"/>
                              </w:rPr>
                              <w:t>Ionic</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spacing w:val="-1"/>
                                <w:w w:val="105"/>
                                <w:sz w:val="22"/>
                                <w:szCs w:val="22"/>
                              </w:rPr>
                              <w:t>compounds</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spacing w:val="-1"/>
                                <w:w w:val="105"/>
                                <w:sz w:val="22"/>
                                <w:szCs w:val="22"/>
                              </w:rPr>
                              <w:t>have</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spacing w:val="-1"/>
                                <w:w w:val="105"/>
                                <w:sz w:val="22"/>
                                <w:szCs w:val="22"/>
                              </w:rPr>
                              <w:t>several</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spacing w:val="-1"/>
                                <w:w w:val="105"/>
                                <w:sz w:val="22"/>
                                <w:szCs w:val="22"/>
                              </w:rPr>
                              <w:t>distinctive</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spacing w:val="-1"/>
                                <w:w w:val="105"/>
                                <w:sz w:val="22"/>
                                <w:szCs w:val="22"/>
                              </w:rPr>
                              <w:t>properties</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due</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w w:val="105"/>
                                <w:sz w:val="22"/>
                                <w:szCs w:val="22"/>
                              </w:rPr>
                              <w:t>to</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the</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nature</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w w:val="105"/>
                                <w:sz w:val="22"/>
                                <w:szCs w:val="22"/>
                              </w:rPr>
                              <w:t>of</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w w:val="105"/>
                                <w:sz w:val="22"/>
                                <w:szCs w:val="22"/>
                              </w:rPr>
                              <w:t>the</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ionic</w:t>
                            </w:r>
                            <w:r w:rsidRPr="00B74A81">
                              <w:rPr>
                                <w:rFonts w:asciiTheme="minorHAnsi" w:hAnsiTheme="minorHAnsi" w:cstheme="minorHAnsi"/>
                                <w:spacing w:val="-43"/>
                                <w:w w:val="105"/>
                                <w:sz w:val="22"/>
                                <w:szCs w:val="22"/>
                              </w:rPr>
                              <w:t xml:space="preserve"> </w:t>
                            </w:r>
                            <w:r w:rsidRPr="00B74A81">
                              <w:rPr>
                                <w:rFonts w:asciiTheme="minorHAnsi" w:hAnsiTheme="minorHAnsi" w:cstheme="minorHAnsi"/>
                                <w:w w:val="105"/>
                                <w:sz w:val="22"/>
                                <w:szCs w:val="22"/>
                              </w:rPr>
                              <w:t>bonds</w:t>
                            </w:r>
                            <w:r w:rsidRPr="00B74A81">
                              <w:rPr>
                                <w:rFonts w:asciiTheme="minorHAnsi" w:hAnsiTheme="minorHAnsi" w:cstheme="minorHAnsi"/>
                                <w:spacing w:val="-4"/>
                                <w:w w:val="105"/>
                                <w:sz w:val="22"/>
                                <w:szCs w:val="22"/>
                              </w:rPr>
                              <w:t xml:space="preserve"> </w:t>
                            </w:r>
                            <w:r w:rsidR="00E65810">
                              <w:rPr>
                                <w:rFonts w:asciiTheme="minorHAnsi" w:hAnsiTheme="minorHAnsi" w:cstheme="minorHAnsi"/>
                                <w:w w:val="105"/>
                                <w:sz w:val="22"/>
                                <w:szCs w:val="22"/>
                              </w:rPr>
                              <w:t xml:space="preserve">such </w:t>
                            </w:r>
                            <w:r w:rsidR="00093ADB">
                              <w:rPr>
                                <w:rFonts w:asciiTheme="minorHAnsi" w:hAnsiTheme="minorHAnsi" w:cstheme="minorHAnsi"/>
                                <w:w w:val="105"/>
                                <w:sz w:val="22"/>
                                <w:szCs w:val="22"/>
                              </w:rPr>
                              <w:t>as high boiling and melting points, they are hard and brittle. Depending on ion charge and size they may dissolve in water.</w:t>
                            </w:r>
                          </w:p>
                          <w:p w14:paraId="225F48A5" w14:textId="7339F42C" w:rsidR="00E65810" w:rsidRPr="00093ADB" w:rsidRDefault="00E65810" w:rsidP="006C3E9B">
                            <w:pPr>
                              <w:pStyle w:val="BodyText"/>
                              <w:numPr>
                                <w:ilvl w:val="0"/>
                                <w:numId w:val="2"/>
                              </w:numPr>
                              <w:tabs>
                                <w:tab w:val="left" w:pos="375"/>
                              </w:tabs>
                              <w:spacing w:line="280" w:lineRule="auto"/>
                              <w:ind w:right="594"/>
                              <w:rPr>
                                <w:rFonts w:asciiTheme="minorHAnsi" w:hAnsiTheme="minorHAnsi" w:cstheme="minorHAnsi"/>
                                <w:sz w:val="22"/>
                                <w:szCs w:val="22"/>
                              </w:rPr>
                            </w:pPr>
                            <w:r w:rsidRPr="00093ADB">
                              <w:rPr>
                                <w:rFonts w:asciiTheme="minorHAnsi" w:hAnsiTheme="minorHAnsi" w:cstheme="minorHAnsi"/>
                                <w:color w:val="FF0000"/>
                                <w:w w:val="105"/>
                                <w:sz w:val="22"/>
                                <w:szCs w:val="22"/>
                              </w:rPr>
                              <w:t>MAIN IDEAS FROM LESSONS 3 and 4 IN THE CHAPTER</w:t>
                            </w:r>
                            <w:r w:rsidR="00093ADB">
                              <w:rPr>
                                <w:rFonts w:asciiTheme="minorHAnsi" w:hAnsiTheme="minorHAnsi" w:cstheme="minorHAnsi"/>
                                <w:color w:val="FF0000"/>
                                <w:w w:val="105"/>
                                <w:sz w:val="22"/>
                                <w:szCs w:val="22"/>
                              </w:rPr>
                              <w:t xml:space="preserve"> WILL GO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0FAA1" id="Text Box 4" o:spid="_x0000_s1033" type="#_x0000_t202" style="position:absolute;left:0;text-align:left;margin-left:55.2pt;margin-top:30.7pt;width:514.8pt;height:199.8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" filled="f" strokeweight=".56pt">
                <v:textbox inset="0,0,0,0">
                  <w:txbxContent>
                    <w:p w14:paraId="4178F41C" w14:textId="5428CF3F" w:rsidR="00ED1CF6" w:rsidRPr="00C169A2" w:rsidRDefault="008A1B97" w:rsidP="006C3E9B">
                      <w:pPr>
                        <w:pStyle w:val="BodyText"/>
                        <w:numPr>
                          <w:ilvl w:val="0"/>
                          <w:numId w:val="2"/>
                        </w:numPr>
                        <w:tabs>
                          <w:tab w:val="left" w:pos="375"/>
                        </w:tabs>
                        <w:spacing w:before="55" w:line="283" w:lineRule="auto"/>
                        <w:ind w:right="137"/>
                        <w:rPr>
                          <w:rFonts w:asciiTheme="minorHAnsi" w:hAnsiTheme="minorHAnsi" w:cstheme="minorHAnsi"/>
                          <w:sz w:val="22"/>
                          <w:szCs w:val="22"/>
                        </w:rPr>
                      </w:pPr>
                      <w:r>
                        <w:rPr>
                          <w:rFonts w:asciiTheme="minorHAnsi" w:hAnsiTheme="minorHAnsi" w:cstheme="minorHAnsi"/>
                          <w:spacing w:val="-1"/>
                          <w:w w:val="105"/>
                          <w:sz w:val="22"/>
                          <w:szCs w:val="22"/>
                        </w:rPr>
                        <w:t>When</w:t>
                      </w:r>
                      <w:r w:rsidR="00ED1CF6" w:rsidRPr="00B74A81">
                        <w:rPr>
                          <w:rFonts w:asciiTheme="minorHAnsi" w:hAnsiTheme="minorHAnsi" w:cstheme="minorHAnsi"/>
                          <w:spacing w:val="-11"/>
                          <w:w w:val="105"/>
                          <w:sz w:val="22"/>
                          <w:szCs w:val="22"/>
                        </w:rPr>
                        <w:t xml:space="preserve"> </w:t>
                      </w:r>
                      <w:r w:rsidR="00ED1CF6" w:rsidRPr="00B74A81">
                        <w:rPr>
                          <w:rFonts w:asciiTheme="minorHAnsi" w:hAnsiTheme="minorHAnsi" w:cstheme="minorHAnsi"/>
                          <w:spacing w:val="-1"/>
                          <w:w w:val="105"/>
                          <w:sz w:val="22"/>
                          <w:szCs w:val="22"/>
                        </w:rPr>
                        <w:t>atoms</w:t>
                      </w:r>
                      <w:r w:rsidR="00ED1CF6" w:rsidRPr="00B74A81">
                        <w:rPr>
                          <w:rFonts w:asciiTheme="minorHAnsi" w:hAnsiTheme="minorHAnsi" w:cstheme="minorHAnsi"/>
                          <w:spacing w:val="-10"/>
                          <w:w w:val="105"/>
                          <w:sz w:val="22"/>
                          <w:szCs w:val="22"/>
                        </w:rPr>
                        <w:t xml:space="preserve"> </w:t>
                      </w:r>
                      <w:r w:rsidR="00ED1CF6" w:rsidRPr="00B74A81">
                        <w:rPr>
                          <w:rFonts w:asciiTheme="minorHAnsi" w:hAnsiTheme="minorHAnsi" w:cstheme="minorHAnsi"/>
                          <w:spacing w:val="-1"/>
                          <w:w w:val="105"/>
                          <w:sz w:val="22"/>
                          <w:szCs w:val="22"/>
                        </w:rPr>
                        <w:t>or</w:t>
                      </w:r>
                      <w:r w:rsidR="00ED1CF6" w:rsidRPr="00B74A81">
                        <w:rPr>
                          <w:rFonts w:asciiTheme="minorHAnsi" w:hAnsiTheme="minorHAnsi" w:cstheme="minorHAnsi"/>
                          <w:spacing w:val="-11"/>
                          <w:w w:val="105"/>
                          <w:sz w:val="22"/>
                          <w:szCs w:val="22"/>
                        </w:rPr>
                        <w:t xml:space="preserve"> </w:t>
                      </w:r>
                      <w:r w:rsidR="00ED1CF6" w:rsidRPr="00B74A81">
                        <w:rPr>
                          <w:rFonts w:asciiTheme="minorHAnsi" w:hAnsiTheme="minorHAnsi" w:cstheme="minorHAnsi"/>
                          <w:spacing w:val="-1"/>
                          <w:w w:val="105"/>
                          <w:sz w:val="22"/>
                          <w:szCs w:val="22"/>
                        </w:rPr>
                        <w:t>molecules</w:t>
                      </w:r>
                      <w:r w:rsidR="00ED1CF6" w:rsidRPr="00B74A81">
                        <w:rPr>
                          <w:rFonts w:asciiTheme="minorHAnsi" w:hAnsiTheme="minorHAnsi" w:cstheme="minorHAnsi"/>
                          <w:spacing w:val="-11"/>
                          <w:w w:val="105"/>
                          <w:sz w:val="22"/>
                          <w:szCs w:val="22"/>
                        </w:rPr>
                        <w:t xml:space="preserve"> </w:t>
                      </w:r>
                      <w:r w:rsidR="00ED1CF6" w:rsidRPr="00B74A81">
                        <w:rPr>
                          <w:rFonts w:asciiTheme="minorHAnsi" w:hAnsiTheme="minorHAnsi" w:cstheme="minorHAnsi"/>
                          <w:w w:val="105"/>
                          <w:sz w:val="22"/>
                          <w:szCs w:val="22"/>
                        </w:rPr>
                        <w:t>gain</w:t>
                      </w:r>
                      <w:r w:rsidR="00ED1CF6" w:rsidRPr="00B74A81">
                        <w:rPr>
                          <w:rFonts w:asciiTheme="minorHAnsi" w:hAnsiTheme="minorHAnsi" w:cstheme="minorHAnsi"/>
                          <w:spacing w:val="-11"/>
                          <w:w w:val="105"/>
                          <w:sz w:val="22"/>
                          <w:szCs w:val="22"/>
                        </w:rPr>
                        <w:t xml:space="preserve"> </w:t>
                      </w:r>
                      <w:r w:rsidR="00ED1CF6" w:rsidRPr="00B74A81">
                        <w:rPr>
                          <w:rFonts w:asciiTheme="minorHAnsi" w:hAnsiTheme="minorHAnsi" w:cstheme="minorHAnsi"/>
                          <w:w w:val="105"/>
                          <w:sz w:val="22"/>
                          <w:szCs w:val="22"/>
                        </w:rPr>
                        <w:t>or</w:t>
                      </w:r>
                      <w:r w:rsidR="00ED1CF6" w:rsidRPr="00B74A81">
                        <w:rPr>
                          <w:rFonts w:asciiTheme="minorHAnsi" w:hAnsiTheme="minorHAnsi" w:cstheme="minorHAnsi"/>
                          <w:spacing w:val="-11"/>
                          <w:w w:val="105"/>
                          <w:sz w:val="22"/>
                          <w:szCs w:val="22"/>
                        </w:rPr>
                        <w:t xml:space="preserve"> </w:t>
                      </w:r>
                      <w:r w:rsidR="00ED1CF6" w:rsidRPr="00B74A81">
                        <w:rPr>
                          <w:rFonts w:asciiTheme="minorHAnsi" w:hAnsiTheme="minorHAnsi" w:cstheme="minorHAnsi"/>
                          <w:w w:val="105"/>
                          <w:sz w:val="22"/>
                          <w:szCs w:val="22"/>
                        </w:rPr>
                        <w:t>los</w:t>
                      </w:r>
                      <w:r>
                        <w:rPr>
                          <w:rFonts w:asciiTheme="minorHAnsi" w:hAnsiTheme="minorHAnsi" w:cstheme="minorHAnsi"/>
                          <w:w w:val="105"/>
                          <w:sz w:val="22"/>
                          <w:szCs w:val="22"/>
                        </w:rPr>
                        <w:t>e</w:t>
                      </w:r>
                      <w:r w:rsidR="00ED1CF6" w:rsidRPr="00B74A81">
                        <w:rPr>
                          <w:rFonts w:asciiTheme="minorHAnsi" w:hAnsiTheme="minorHAnsi" w:cstheme="minorHAnsi"/>
                          <w:spacing w:val="-9"/>
                          <w:w w:val="105"/>
                          <w:sz w:val="22"/>
                          <w:szCs w:val="22"/>
                        </w:rPr>
                        <w:t xml:space="preserve"> </w:t>
                      </w:r>
                      <w:r w:rsidR="00E65810" w:rsidRPr="00B74A81">
                        <w:rPr>
                          <w:rFonts w:asciiTheme="minorHAnsi" w:hAnsiTheme="minorHAnsi" w:cstheme="minorHAnsi"/>
                          <w:w w:val="105"/>
                          <w:sz w:val="22"/>
                          <w:szCs w:val="22"/>
                        </w:rPr>
                        <w:t>electrons,</w:t>
                      </w:r>
                      <w:r>
                        <w:rPr>
                          <w:rFonts w:asciiTheme="minorHAnsi" w:hAnsiTheme="minorHAnsi" w:cstheme="minorHAnsi"/>
                          <w:w w:val="105"/>
                          <w:sz w:val="22"/>
                          <w:szCs w:val="22"/>
                        </w:rPr>
                        <w:t xml:space="preserve"> they form ions that have </w:t>
                      </w:r>
                      <w:r w:rsidR="00ED1CF6" w:rsidRPr="00B74A81">
                        <w:rPr>
                          <w:rFonts w:asciiTheme="minorHAnsi" w:hAnsiTheme="minorHAnsi" w:cstheme="minorHAnsi"/>
                          <w:w w:val="105"/>
                          <w:sz w:val="22"/>
                          <w:szCs w:val="22"/>
                        </w:rPr>
                        <w:t>a net positive or negative charge. When an atom loses electrons, it becomes a</w:t>
                      </w:r>
                      <w:r w:rsidR="00ED1CF6" w:rsidRPr="00B74A81">
                        <w:rPr>
                          <w:rFonts w:asciiTheme="minorHAnsi" w:hAnsiTheme="minorHAnsi" w:cstheme="minorHAnsi"/>
                          <w:spacing w:val="1"/>
                          <w:w w:val="105"/>
                          <w:sz w:val="22"/>
                          <w:szCs w:val="22"/>
                        </w:rPr>
                        <w:t xml:space="preserve"> </w:t>
                      </w:r>
                      <w:r w:rsidR="00ED1CF6" w:rsidRPr="00B74A81">
                        <w:rPr>
                          <w:rFonts w:asciiTheme="minorHAnsi" w:hAnsiTheme="minorHAnsi" w:cstheme="minorHAnsi"/>
                          <w:w w:val="105"/>
                          <w:sz w:val="22"/>
                          <w:szCs w:val="22"/>
                        </w:rPr>
                        <w:t>positively charged ion, called a cation. Conversely, when an atom gains electron, it</w:t>
                      </w:r>
                      <w:r w:rsidR="00ED1CF6" w:rsidRPr="00B74A81">
                        <w:rPr>
                          <w:rFonts w:asciiTheme="minorHAnsi" w:hAnsiTheme="minorHAnsi" w:cstheme="minorHAnsi"/>
                          <w:spacing w:val="1"/>
                          <w:w w:val="105"/>
                          <w:sz w:val="22"/>
                          <w:szCs w:val="22"/>
                        </w:rPr>
                        <w:t xml:space="preserve"> </w:t>
                      </w:r>
                      <w:r w:rsidR="00ED1CF6" w:rsidRPr="00B74A81">
                        <w:rPr>
                          <w:rFonts w:asciiTheme="minorHAnsi" w:hAnsiTheme="minorHAnsi" w:cstheme="minorHAnsi"/>
                          <w:w w:val="105"/>
                          <w:sz w:val="22"/>
                          <w:szCs w:val="22"/>
                        </w:rPr>
                        <w:t>becomes</w:t>
                      </w:r>
                      <w:r w:rsidR="00ED1CF6" w:rsidRPr="00B74A81">
                        <w:rPr>
                          <w:rFonts w:asciiTheme="minorHAnsi" w:hAnsiTheme="minorHAnsi" w:cstheme="minorHAnsi"/>
                          <w:spacing w:val="-4"/>
                          <w:w w:val="105"/>
                          <w:sz w:val="22"/>
                          <w:szCs w:val="22"/>
                        </w:rPr>
                        <w:t xml:space="preserve"> </w:t>
                      </w:r>
                      <w:r w:rsidR="00ED1CF6" w:rsidRPr="00B74A81">
                        <w:rPr>
                          <w:rFonts w:asciiTheme="minorHAnsi" w:hAnsiTheme="minorHAnsi" w:cstheme="minorHAnsi"/>
                          <w:w w:val="105"/>
                          <w:sz w:val="22"/>
                          <w:szCs w:val="22"/>
                        </w:rPr>
                        <w:t>a</w:t>
                      </w:r>
                      <w:r w:rsidR="00ED1CF6" w:rsidRPr="00B74A81">
                        <w:rPr>
                          <w:rFonts w:asciiTheme="minorHAnsi" w:hAnsiTheme="minorHAnsi" w:cstheme="minorHAnsi"/>
                          <w:spacing w:val="-4"/>
                          <w:w w:val="105"/>
                          <w:sz w:val="22"/>
                          <w:szCs w:val="22"/>
                        </w:rPr>
                        <w:t xml:space="preserve"> </w:t>
                      </w:r>
                      <w:r w:rsidR="00ED1CF6" w:rsidRPr="00B74A81">
                        <w:rPr>
                          <w:rFonts w:asciiTheme="minorHAnsi" w:hAnsiTheme="minorHAnsi" w:cstheme="minorHAnsi"/>
                          <w:w w:val="105"/>
                          <w:sz w:val="22"/>
                          <w:szCs w:val="22"/>
                        </w:rPr>
                        <w:t>negatively</w:t>
                      </w:r>
                      <w:r w:rsidR="00ED1CF6" w:rsidRPr="00B74A81">
                        <w:rPr>
                          <w:rFonts w:asciiTheme="minorHAnsi" w:hAnsiTheme="minorHAnsi" w:cstheme="minorHAnsi"/>
                          <w:spacing w:val="-4"/>
                          <w:w w:val="105"/>
                          <w:sz w:val="22"/>
                          <w:szCs w:val="22"/>
                        </w:rPr>
                        <w:t xml:space="preserve"> </w:t>
                      </w:r>
                      <w:r w:rsidR="00ED1CF6" w:rsidRPr="00B74A81">
                        <w:rPr>
                          <w:rFonts w:asciiTheme="minorHAnsi" w:hAnsiTheme="minorHAnsi" w:cstheme="minorHAnsi"/>
                          <w:w w:val="105"/>
                          <w:sz w:val="22"/>
                          <w:szCs w:val="22"/>
                        </w:rPr>
                        <w:t>charged</w:t>
                      </w:r>
                      <w:r w:rsidR="00ED1CF6" w:rsidRPr="00B74A81">
                        <w:rPr>
                          <w:rFonts w:asciiTheme="minorHAnsi" w:hAnsiTheme="minorHAnsi" w:cstheme="minorHAnsi"/>
                          <w:spacing w:val="-4"/>
                          <w:w w:val="105"/>
                          <w:sz w:val="22"/>
                          <w:szCs w:val="22"/>
                        </w:rPr>
                        <w:t xml:space="preserve"> </w:t>
                      </w:r>
                      <w:r w:rsidR="00ED1CF6" w:rsidRPr="00B74A81">
                        <w:rPr>
                          <w:rFonts w:asciiTheme="minorHAnsi" w:hAnsiTheme="minorHAnsi" w:cstheme="minorHAnsi"/>
                          <w:w w:val="105"/>
                          <w:sz w:val="22"/>
                          <w:szCs w:val="22"/>
                        </w:rPr>
                        <w:t>ion,</w:t>
                      </w:r>
                      <w:r w:rsidR="00ED1CF6" w:rsidRPr="00B74A81">
                        <w:rPr>
                          <w:rFonts w:asciiTheme="minorHAnsi" w:hAnsiTheme="minorHAnsi" w:cstheme="minorHAnsi"/>
                          <w:spacing w:val="-3"/>
                          <w:w w:val="105"/>
                          <w:sz w:val="22"/>
                          <w:szCs w:val="22"/>
                        </w:rPr>
                        <w:t xml:space="preserve"> </w:t>
                      </w:r>
                      <w:r w:rsidR="00ED1CF6" w:rsidRPr="00B74A81">
                        <w:rPr>
                          <w:rFonts w:asciiTheme="minorHAnsi" w:hAnsiTheme="minorHAnsi" w:cstheme="minorHAnsi"/>
                          <w:w w:val="105"/>
                          <w:sz w:val="22"/>
                          <w:szCs w:val="22"/>
                        </w:rPr>
                        <w:t>known</w:t>
                      </w:r>
                      <w:r w:rsidR="00ED1CF6" w:rsidRPr="00B74A81">
                        <w:rPr>
                          <w:rFonts w:asciiTheme="minorHAnsi" w:hAnsiTheme="minorHAnsi" w:cstheme="minorHAnsi"/>
                          <w:spacing w:val="-4"/>
                          <w:w w:val="105"/>
                          <w:sz w:val="22"/>
                          <w:szCs w:val="22"/>
                        </w:rPr>
                        <w:t xml:space="preserve"> </w:t>
                      </w:r>
                      <w:r w:rsidR="00ED1CF6" w:rsidRPr="00B74A81">
                        <w:rPr>
                          <w:rFonts w:asciiTheme="minorHAnsi" w:hAnsiTheme="minorHAnsi" w:cstheme="minorHAnsi"/>
                          <w:w w:val="105"/>
                          <w:sz w:val="22"/>
                          <w:szCs w:val="22"/>
                        </w:rPr>
                        <w:t>as</w:t>
                      </w:r>
                      <w:r w:rsidR="00ED1CF6" w:rsidRPr="00B74A81">
                        <w:rPr>
                          <w:rFonts w:asciiTheme="minorHAnsi" w:hAnsiTheme="minorHAnsi" w:cstheme="minorHAnsi"/>
                          <w:spacing w:val="-4"/>
                          <w:w w:val="105"/>
                          <w:sz w:val="22"/>
                          <w:szCs w:val="22"/>
                        </w:rPr>
                        <w:t xml:space="preserve"> </w:t>
                      </w:r>
                      <w:r w:rsidR="00ED1CF6" w:rsidRPr="00B74A81">
                        <w:rPr>
                          <w:rFonts w:asciiTheme="minorHAnsi" w:hAnsiTheme="minorHAnsi" w:cstheme="minorHAnsi"/>
                          <w:w w:val="105"/>
                          <w:sz w:val="22"/>
                          <w:szCs w:val="22"/>
                        </w:rPr>
                        <w:t>an</w:t>
                      </w:r>
                      <w:r w:rsidR="00ED1CF6" w:rsidRPr="00B74A81">
                        <w:rPr>
                          <w:rFonts w:asciiTheme="minorHAnsi" w:hAnsiTheme="minorHAnsi" w:cstheme="minorHAnsi"/>
                          <w:spacing w:val="-4"/>
                          <w:w w:val="105"/>
                          <w:sz w:val="22"/>
                          <w:szCs w:val="22"/>
                        </w:rPr>
                        <w:t xml:space="preserve"> </w:t>
                      </w:r>
                      <w:r w:rsidR="00ED1CF6" w:rsidRPr="00B74A81">
                        <w:rPr>
                          <w:rFonts w:asciiTheme="minorHAnsi" w:hAnsiTheme="minorHAnsi" w:cstheme="minorHAnsi"/>
                          <w:w w:val="105"/>
                          <w:sz w:val="22"/>
                          <w:szCs w:val="22"/>
                        </w:rPr>
                        <w:t>anion.</w:t>
                      </w:r>
                    </w:p>
                    <w:p w14:paraId="1CAEC6C7" w14:textId="11B29972" w:rsidR="00C169A2" w:rsidRPr="00B74A81" w:rsidRDefault="00C169A2" w:rsidP="006C3E9B">
                      <w:pPr>
                        <w:pStyle w:val="BodyText"/>
                        <w:numPr>
                          <w:ilvl w:val="0"/>
                          <w:numId w:val="2"/>
                        </w:numPr>
                        <w:tabs>
                          <w:tab w:val="left" w:pos="375"/>
                        </w:tabs>
                        <w:spacing w:before="55" w:line="283" w:lineRule="auto"/>
                        <w:ind w:right="137"/>
                        <w:rPr>
                          <w:rFonts w:asciiTheme="minorHAnsi" w:hAnsiTheme="minorHAnsi" w:cstheme="minorHAnsi"/>
                          <w:sz w:val="22"/>
                          <w:szCs w:val="22"/>
                        </w:rPr>
                      </w:pPr>
                      <w:r w:rsidRPr="00C169A2">
                        <w:rPr>
                          <w:rFonts w:asciiTheme="minorHAnsi" w:hAnsiTheme="minorHAnsi" w:cstheme="minorHAnsi"/>
                          <w:sz w:val="22"/>
                          <w:szCs w:val="22"/>
                        </w:rPr>
                        <w:t>The octet rule is a chemical principle that states that atoms tend to gain, lose, or share electrons to attain a stable noble gas electronic configuration, typically with eight electrons in their outermost shell</w:t>
                      </w:r>
                      <w:r>
                        <w:rPr>
                          <w:rFonts w:asciiTheme="minorHAnsi" w:hAnsiTheme="minorHAnsi" w:cstheme="minorHAnsi"/>
                          <w:sz w:val="22"/>
                          <w:szCs w:val="22"/>
                        </w:rPr>
                        <w:t>.</w:t>
                      </w:r>
                    </w:p>
                    <w:p w14:paraId="3698667B" w14:textId="792CAA7F" w:rsidR="00ED1CF6" w:rsidRPr="00B74A81" w:rsidRDefault="00ED1CF6" w:rsidP="006C3E9B">
                      <w:pPr>
                        <w:pStyle w:val="BodyText"/>
                        <w:numPr>
                          <w:ilvl w:val="0"/>
                          <w:numId w:val="2"/>
                        </w:numPr>
                        <w:tabs>
                          <w:tab w:val="left" w:pos="375"/>
                        </w:tabs>
                        <w:spacing w:before="3" w:line="280" w:lineRule="auto"/>
                        <w:ind w:right="293"/>
                        <w:rPr>
                          <w:rFonts w:asciiTheme="minorHAnsi" w:hAnsiTheme="minorHAnsi" w:cstheme="minorHAnsi"/>
                          <w:sz w:val="22"/>
                          <w:szCs w:val="22"/>
                        </w:rPr>
                      </w:pPr>
                      <w:r w:rsidRPr="00B74A81">
                        <w:rPr>
                          <w:rFonts w:asciiTheme="minorHAnsi" w:hAnsiTheme="minorHAnsi" w:cstheme="minorHAnsi"/>
                          <w:sz w:val="22"/>
                          <w:szCs w:val="22"/>
                        </w:rPr>
                        <w:t>Ionic</w:t>
                      </w:r>
                      <w:r w:rsidRPr="00B74A81">
                        <w:rPr>
                          <w:rFonts w:asciiTheme="minorHAnsi" w:hAnsiTheme="minorHAnsi" w:cstheme="minorHAnsi"/>
                          <w:spacing w:val="10"/>
                          <w:sz w:val="22"/>
                          <w:szCs w:val="22"/>
                        </w:rPr>
                        <w:t xml:space="preserve"> </w:t>
                      </w:r>
                      <w:r w:rsidRPr="00B74A81">
                        <w:rPr>
                          <w:rFonts w:asciiTheme="minorHAnsi" w:hAnsiTheme="minorHAnsi" w:cstheme="minorHAnsi"/>
                          <w:sz w:val="22"/>
                          <w:szCs w:val="22"/>
                        </w:rPr>
                        <w:t>compounds</w:t>
                      </w:r>
                      <w:r w:rsidRPr="00B74A81">
                        <w:rPr>
                          <w:rFonts w:asciiTheme="minorHAnsi" w:hAnsiTheme="minorHAnsi" w:cstheme="minorHAnsi"/>
                          <w:spacing w:val="11"/>
                          <w:sz w:val="22"/>
                          <w:szCs w:val="22"/>
                        </w:rPr>
                        <w:t xml:space="preserve"> </w:t>
                      </w:r>
                      <w:r w:rsidRPr="00B74A81">
                        <w:rPr>
                          <w:rFonts w:asciiTheme="minorHAnsi" w:hAnsiTheme="minorHAnsi" w:cstheme="minorHAnsi"/>
                          <w:sz w:val="22"/>
                          <w:szCs w:val="22"/>
                        </w:rPr>
                        <w:t>are</w:t>
                      </w:r>
                      <w:r w:rsidRPr="00B74A81">
                        <w:rPr>
                          <w:rFonts w:asciiTheme="minorHAnsi" w:hAnsiTheme="minorHAnsi" w:cstheme="minorHAnsi"/>
                          <w:spacing w:val="11"/>
                          <w:sz w:val="22"/>
                          <w:szCs w:val="22"/>
                        </w:rPr>
                        <w:t xml:space="preserve"> </w:t>
                      </w:r>
                      <w:r w:rsidRPr="00B74A81">
                        <w:rPr>
                          <w:rFonts w:asciiTheme="minorHAnsi" w:hAnsiTheme="minorHAnsi" w:cstheme="minorHAnsi"/>
                          <w:sz w:val="22"/>
                          <w:szCs w:val="22"/>
                        </w:rPr>
                        <w:t>chemical</w:t>
                      </w:r>
                      <w:r w:rsidRPr="00B74A81">
                        <w:rPr>
                          <w:rFonts w:asciiTheme="minorHAnsi" w:hAnsiTheme="minorHAnsi" w:cstheme="minorHAnsi"/>
                          <w:spacing w:val="12"/>
                          <w:sz w:val="22"/>
                          <w:szCs w:val="22"/>
                        </w:rPr>
                        <w:t xml:space="preserve"> </w:t>
                      </w:r>
                      <w:r w:rsidRPr="00B74A81">
                        <w:rPr>
                          <w:rFonts w:asciiTheme="minorHAnsi" w:hAnsiTheme="minorHAnsi" w:cstheme="minorHAnsi"/>
                          <w:sz w:val="22"/>
                          <w:szCs w:val="22"/>
                        </w:rPr>
                        <w:t>compounds</w:t>
                      </w:r>
                      <w:r w:rsidRPr="00B74A81">
                        <w:rPr>
                          <w:rFonts w:asciiTheme="minorHAnsi" w:hAnsiTheme="minorHAnsi" w:cstheme="minorHAnsi"/>
                          <w:spacing w:val="11"/>
                          <w:sz w:val="22"/>
                          <w:szCs w:val="22"/>
                        </w:rPr>
                        <w:t xml:space="preserve"> </w:t>
                      </w:r>
                      <w:r w:rsidRPr="00B74A81">
                        <w:rPr>
                          <w:rFonts w:asciiTheme="minorHAnsi" w:hAnsiTheme="minorHAnsi" w:cstheme="minorHAnsi"/>
                          <w:sz w:val="22"/>
                          <w:szCs w:val="22"/>
                        </w:rPr>
                        <w:t>formed</w:t>
                      </w:r>
                      <w:r w:rsidRPr="00B74A81">
                        <w:rPr>
                          <w:rFonts w:asciiTheme="minorHAnsi" w:hAnsiTheme="minorHAnsi" w:cstheme="minorHAnsi"/>
                          <w:spacing w:val="11"/>
                          <w:sz w:val="22"/>
                          <w:szCs w:val="22"/>
                        </w:rPr>
                        <w:t xml:space="preserve"> </w:t>
                      </w:r>
                      <w:r w:rsidRPr="00B74A81">
                        <w:rPr>
                          <w:rFonts w:asciiTheme="minorHAnsi" w:hAnsiTheme="minorHAnsi" w:cstheme="minorHAnsi"/>
                          <w:sz w:val="22"/>
                          <w:szCs w:val="22"/>
                        </w:rPr>
                        <w:t>through</w:t>
                      </w:r>
                      <w:r w:rsidRPr="00B74A81">
                        <w:rPr>
                          <w:rFonts w:asciiTheme="minorHAnsi" w:hAnsiTheme="minorHAnsi" w:cstheme="minorHAnsi"/>
                          <w:spacing w:val="10"/>
                          <w:sz w:val="22"/>
                          <w:szCs w:val="22"/>
                        </w:rPr>
                        <w:t xml:space="preserve"> </w:t>
                      </w:r>
                      <w:r w:rsidRPr="00B74A81">
                        <w:rPr>
                          <w:rFonts w:asciiTheme="minorHAnsi" w:hAnsiTheme="minorHAnsi" w:cstheme="minorHAnsi"/>
                          <w:sz w:val="22"/>
                          <w:szCs w:val="22"/>
                        </w:rPr>
                        <w:t>the</w:t>
                      </w:r>
                      <w:r w:rsidRPr="00B74A81">
                        <w:rPr>
                          <w:rFonts w:asciiTheme="minorHAnsi" w:hAnsiTheme="minorHAnsi" w:cstheme="minorHAnsi"/>
                          <w:spacing w:val="11"/>
                          <w:sz w:val="22"/>
                          <w:szCs w:val="22"/>
                        </w:rPr>
                        <w:t xml:space="preserve"> </w:t>
                      </w:r>
                      <w:r w:rsidRPr="00B74A81">
                        <w:rPr>
                          <w:rFonts w:asciiTheme="minorHAnsi" w:hAnsiTheme="minorHAnsi" w:cstheme="minorHAnsi"/>
                          <w:sz w:val="22"/>
                          <w:szCs w:val="22"/>
                        </w:rPr>
                        <w:t>electrostatic</w:t>
                      </w:r>
                      <w:r w:rsidRPr="00B74A81">
                        <w:rPr>
                          <w:rFonts w:asciiTheme="minorHAnsi" w:hAnsiTheme="minorHAnsi" w:cstheme="minorHAnsi"/>
                          <w:spacing w:val="11"/>
                          <w:sz w:val="22"/>
                          <w:szCs w:val="22"/>
                        </w:rPr>
                        <w:t xml:space="preserve"> </w:t>
                      </w:r>
                      <w:r w:rsidRPr="00B74A81">
                        <w:rPr>
                          <w:rFonts w:asciiTheme="minorHAnsi" w:hAnsiTheme="minorHAnsi" w:cstheme="minorHAnsi"/>
                          <w:sz w:val="22"/>
                          <w:szCs w:val="22"/>
                        </w:rPr>
                        <w:t>attraction</w:t>
                      </w:r>
                      <w:r w:rsidRPr="00B74A81">
                        <w:rPr>
                          <w:rFonts w:asciiTheme="minorHAnsi" w:hAnsiTheme="minorHAnsi" w:cstheme="minorHAnsi"/>
                          <w:spacing w:val="1"/>
                          <w:sz w:val="22"/>
                          <w:szCs w:val="22"/>
                        </w:rPr>
                        <w:t xml:space="preserve"> </w:t>
                      </w:r>
                      <w:r w:rsidRPr="00B74A81">
                        <w:rPr>
                          <w:rFonts w:asciiTheme="minorHAnsi" w:hAnsiTheme="minorHAnsi" w:cstheme="minorHAnsi"/>
                          <w:w w:val="105"/>
                          <w:sz w:val="22"/>
                          <w:szCs w:val="22"/>
                        </w:rPr>
                        <w:t>between</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positively</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charged</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w w:val="105"/>
                          <w:sz w:val="22"/>
                          <w:szCs w:val="22"/>
                        </w:rPr>
                        <w:t>ions</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(cations)</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w w:val="105"/>
                          <w:sz w:val="22"/>
                          <w:szCs w:val="22"/>
                        </w:rPr>
                        <w:t>and</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w w:val="105"/>
                          <w:sz w:val="22"/>
                          <w:szCs w:val="22"/>
                        </w:rPr>
                        <w:t>negatively</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charged</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w w:val="105"/>
                          <w:sz w:val="22"/>
                          <w:szCs w:val="22"/>
                        </w:rPr>
                        <w:t>ions</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(anions).</w:t>
                      </w:r>
                      <w:r w:rsidR="00E65810">
                        <w:rPr>
                          <w:rFonts w:asciiTheme="minorHAnsi" w:hAnsiTheme="minorHAnsi" w:cstheme="minorHAnsi"/>
                          <w:w w:val="105"/>
                          <w:sz w:val="22"/>
                          <w:szCs w:val="22"/>
                        </w:rPr>
                        <w:t xml:space="preserve"> They have a formula but do not form molecules but rather extended crystalline structures.</w:t>
                      </w:r>
                    </w:p>
                    <w:p w14:paraId="0FA04B36" w14:textId="0DB79821" w:rsidR="00ED1CF6" w:rsidRPr="00093ADB" w:rsidRDefault="00ED1CF6" w:rsidP="006C3E9B">
                      <w:pPr>
                        <w:pStyle w:val="BodyText"/>
                        <w:numPr>
                          <w:ilvl w:val="0"/>
                          <w:numId w:val="2"/>
                        </w:numPr>
                        <w:tabs>
                          <w:tab w:val="left" w:pos="375"/>
                        </w:tabs>
                        <w:spacing w:line="280" w:lineRule="auto"/>
                        <w:ind w:right="594"/>
                        <w:rPr>
                          <w:rFonts w:asciiTheme="minorHAnsi" w:hAnsiTheme="minorHAnsi" w:cstheme="minorHAnsi"/>
                          <w:sz w:val="22"/>
                          <w:szCs w:val="22"/>
                        </w:rPr>
                      </w:pPr>
                      <w:r w:rsidRPr="00B74A81">
                        <w:rPr>
                          <w:rFonts w:asciiTheme="minorHAnsi" w:hAnsiTheme="minorHAnsi" w:cstheme="minorHAnsi"/>
                          <w:spacing w:val="-1"/>
                          <w:w w:val="105"/>
                          <w:sz w:val="22"/>
                          <w:szCs w:val="22"/>
                        </w:rPr>
                        <w:t>Ionic</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spacing w:val="-1"/>
                          <w:w w:val="105"/>
                          <w:sz w:val="22"/>
                          <w:szCs w:val="22"/>
                        </w:rPr>
                        <w:t>compounds</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spacing w:val="-1"/>
                          <w:w w:val="105"/>
                          <w:sz w:val="22"/>
                          <w:szCs w:val="22"/>
                        </w:rPr>
                        <w:t>have</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spacing w:val="-1"/>
                          <w:w w:val="105"/>
                          <w:sz w:val="22"/>
                          <w:szCs w:val="22"/>
                        </w:rPr>
                        <w:t>several</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spacing w:val="-1"/>
                          <w:w w:val="105"/>
                          <w:sz w:val="22"/>
                          <w:szCs w:val="22"/>
                        </w:rPr>
                        <w:t>distinctive</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spacing w:val="-1"/>
                          <w:w w:val="105"/>
                          <w:sz w:val="22"/>
                          <w:szCs w:val="22"/>
                        </w:rPr>
                        <w:t>properties</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due</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w w:val="105"/>
                          <w:sz w:val="22"/>
                          <w:szCs w:val="22"/>
                        </w:rPr>
                        <w:t>to</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the</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nature</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w w:val="105"/>
                          <w:sz w:val="22"/>
                          <w:szCs w:val="22"/>
                        </w:rPr>
                        <w:t>of</w:t>
                      </w:r>
                      <w:r w:rsidRPr="00B74A81">
                        <w:rPr>
                          <w:rFonts w:asciiTheme="minorHAnsi" w:hAnsiTheme="minorHAnsi" w:cstheme="minorHAnsi"/>
                          <w:spacing w:val="-10"/>
                          <w:w w:val="105"/>
                          <w:sz w:val="22"/>
                          <w:szCs w:val="22"/>
                        </w:rPr>
                        <w:t xml:space="preserve"> </w:t>
                      </w:r>
                      <w:r w:rsidRPr="00B74A81">
                        <w:rPr>
                          <w:rFonts w:asciiTheme="minorHAnsi" w:hAnsiTheme="minorHAnsi" w:cstheme="minorHAnsi"/>
                          <w:w w:val="105"/>
                          <w:sz w:val="22"/>
                          <w:szCs w:val="22"/>
                        </w:rPr>
                        <w:t>the</w:t>
                      </w:r>
                      <w:r w:rsidRPr="00B74A81">
                        <w:rPr>
                          <w:rFonts w:asciiTheme="minorHAnsi" w:hAnsiTheme="minorHAnsi" w:cstheme="minorHAnsi"/>
                          <w:spacing w:val="-11"/>
                          <w:w w:val="105"/>
                          <w:sz w:val="22"/>
                          <w:szCs w:val="22"/>
                        </w:rPr>
                        <w:t xml:space="preserve"> </w:t>
                      </w:r>
                      <w:r w:rsidRPr="00B74A81">
                        <w:rPr>
                          <w:rFonts w:asciiTheme="minorHAnsi" w:hAnsiTheme="minorHAnsi" w:cstheme="minorHAnsi"/>
                          <w:w w:val="105"/>
                          <w:sz w:val="22"/>
                          <w:szCs w:val="22"/>
                        </w:rPr>
                        <w:t>ionic</w:t>
                      </w:r>
                      <w:r w:rsidRPr="00B74A81">
                        <w:rPr>
                          <w:rFonts w:asciiTheme="minorHAnsi" w:hAnsiTheme="minorHAnsi" w:cstheme="minorHAnsi"/>
                          <w:spacing w:val="-43"/>
                          <w:w w:val="105"/>
                          <w:sz w:val="22"/>
                          <w:szCs w:val="22"/>
                        </w:rPr>
                        <w:t xml:space="preserve"> </w:t>
                      </w:r>
                      <w:r w:rsidRPr="00B74A81">
                        <w:rPr>
                          <w:rFonts w:asciiTheme="minorHAnsi" w:hAnsiTheme="minorHAnsi" w:cstheme="minorHAnsi"/>
                          <w:w w:val="105"/>
                          <w:sz w:val="22"/>
                          <w:szCs w:val="22"/>
                        </w:rPr>
                        <w:t>bonds</w:t>
                      </w:r>
                      <w:r w:rsidRPr="00B74A81">
                        <w:rPr>
                          <w:rFonts w:asciiTheme="minorHAnsi" w:hAnsiTheme="minorHAnsi" w:cstheme="minorHAnsi"/>
                          <w:spacing w:val="-4"/>
                          <w:w w:val="105"/>
                          <w:sz w:val="22"/>
                          <w:szCs w:val="22"/>
                        </w:rPr>
                        <w:t xml:space="preserve"> </w:t>
                      </w:r>
                      <w:r w:rsidR="00E65810">
                        <w:rPr>
                          <w:rFonts w:asciiTheme="minorHAnsi" w:hAnsiTheme="minorHAnsi" w:cstheme="minorHAnsi"/>
                          <w:w w:val="105"/>
                          <w:sz w:val="22"/>
                          <w:szCs w:val="22"/>
                        </w:rPr>
                        <w:t xml:space="preserve">such </w:t>
                      </w:r>
                      <w:r w:rsidR="00093ADB">
                        <w:rPr>
                          <w:rFonts w:asciiTheme="minorHAnsi" w:hAnsiTheme="minorHAnsi" w:cstheme="minorHAnsi"/>
                          <w:w w:val="105"/>
                          <w:sz w:val="22"/>
                          <w:szCs w:val="22"/>
                        </w:rPr>
                        <w:t>as high boiling and melting points, they are hard and brittle. Depending on ion charge and size they may dissolve in water.</w:t>
                      </w:r>
                    </w:p>
                    <w:p w14:paraId="225F48A5" w14:textId="7339F42C" w:rsidR="00E65810" w:rsidRPr="00093ADB" w:rsidRDefault="00E65810" w:rsidP="006C3E9B">
                      <w:pPr>
                        <w:pStyle w:val="BodyText"/>
                        <w:numPr>
                          <w:ilvl w:val="0"/>
                          <w:numId w:val="2"/>
                        </w:numPr>
                        <w:tabs>
                          <w:tab w:val="left" w:pos="375"/>
                        </w:tabs>
                        <w:spacing w:line="280" w:lineRule="auto"/>
                        <w:ind w:right="594"/>
                        <w:rPr>
                          <w:rFonts w:asciiTheme="minorHAnsi" w:hAnsiTheme="minorHAnsi" w:cstheme="minorHAnsi"/>
                          <w:sz w:val="22"/>
                          <w:szCs w:val="22"/>
                        </w:rPr>
                      </w:pPr>
                      <w:r w:rsidRPr="00093ADB">
                        <w:rPr>
                          <w:rFonts w:asciiTheme="minorHAnsi" w:hAnsiTheme="minorHAnsi" w:cstheme="minorHAnsi"/>
                          <w:color w:val="FF0000"/>
                          <w:w w:val="105"/>
                          <w:sz w:val="22"/>
                          <w:szCs w:val="22"/>
                        </w:rPr>
                        <w:t>MAIN IDEAS FROM LESSONS 3 and 4 IN THE CHAPTER</w:t>
                      </w:r>
                      <w:r w:rsidR="00093ADB">
                        <w:rPr>
                          <w:rFonts w:asciiTheme="minorHAnsi" w:hAnsiTheme="minorHAnsi" w:cstheme="minorHAnsi"/>
                          <w:color w:val="FF0000"/>
                          <w:w w:val="105"/>
                          <w:sz w:val="22"/>
                          <w:szCs w:val="22"/>
                        </w:rPr>
                        <w:t xml:space="preserve"> WILL GO HERE</w:t>
                      </w:r>
                    </w:p>
                  </w:txbxContent>
                </v:textbox>
                <w10:wrap type="topAndBottom" anchorx="page"/>
              </v:shape>
            </w:pict>
          </mc:Fallback>
        </mc:AlternateContent>
      </w:r>
      <w:r w:rsidR="00ED1CF6" w:rsidRPr="00C169A2">
        <w:t xml:space="preserve">&lt;H1&gt; </w:t>
      </w:r>
      <w:commentRangeStart w:id="14"/>
      <w:r w:rsidR="00B74A81" w:rsidRPr="00C169A2">
        <w:t>Summary</w:t>
      </w:r>
      <w:commentRangeEnd w:id="14"/>
      <w:r w:rsidR="000C7B30" w:rsidRPr="00C169A2">
        <w:rPr>
          <w:rStyle w:val="CommentReference"/>
        </w:rPr>
        <w:commentReference w:id="14"/>
      </w:r>
    </w:p>
    <w:p w14:paraId="4808B62F" w14:textId="77777777" w:rsidR="00E65810" w:rsidRPr="00C169A2" w:rsidRDefault="00E65810" w:rsidP="00E65810"/>
    <w:p w14:paraId="3F7003AB" w14:textId="6ED3C2D4" w:rsidR="00023862" w:rsidRPr="00C169A2" w:rsidRDefault="00E65810" w:rsidP="00705883">
      <w:pPr>
        <w:pStyle w:val="Heading1"/>
      </w:pPr>
      <w:r w:rsidRPr="00C169A2">
        <w:t>&lt;H1&gt; Revisiting the Chapter Phenomenon</w:t>
      </w:r>
    </w:p>
    <w:p w14:paraId="2BADE822" w14:textId="77777777" w:rsidR="00E65810" w:rsidRPr="000B7CBD" w:rsidRDefault="00E65810" w:rsidP="00B27AE6">
      <w:pPr>
        <w:spacing w:before="37"/>
        <w:ind w:right="-630"/>
        <w:rPr>
          <w:rFonts w:ascii="Calibri" w:hAnsi="Calibri" w:cs="Calibri"/>
          <w:sz w:val="22"/>
          <w:szCs w:val="22"/>
        </w:rPr>
      </w:pPr>
      <w:r w:rsidRPr="000B7CBD">
        <w:rPr>
          <w:rFonts w:ascii="Calibri" w:hAnsi="Calibri" w:cs="Calibri"/>
          <w:sz w:val="22"/>
          <w:szCs w:val="22"/>
        </w:rPr>
        <w:t xml:space="preserve">Why do salt and metal behave so differently with water? </w:t>
      </w:r>
    </w:p>
    <w:p w14:paraId="2FD835F6" w14:textId="59035471" w:rsidR="00E65810" w:rsidRPr="000B7CBD" w:rsidRDefault="00E65810" w:rsidP="00B27AE6">
      <w:pPr>
        <w:spacing w:before="37"/>
        <w:ind w:right="-630"/>
        <w:rPr>
          <w:rFonts w:ascii="Calibri" w:hAnsi="Calibri" w:cs="Calibri"/>
          <w:sz w:val="22"/>
          <w:szCs w:val="22"/>
        </w:rPr>
      </w:pPr>
      <w:r w:rsidRPr="000B7CBD">
        <w:rPr>
          <w:rFonts w:ascii="Calibri" w:hAnsi="Calibri" w:cs="Calibri"/>
          <w:sz w:val="22"/>
          <w:szCs w:val="22"/>
        </w:rPr>
        <w:t>Salt lowers the freezing point of ice and snow so when you add salt to them, they melt and become liquid water.</w:t>
      </w:r>
      <w:r w:rsidR="00B27AE6" w:rsidRPr="000B7CBD">
        <w:rPr>
          <w:rFonts w:ascii="Calibri" w:hAnsi="Calibri" w:cs="Calibri"/>
          <w:sz w:val="22"/>
          <w:szCs w:val="22"/>
        </w:rPr>
        <w:t xml:space="preserve"> </w:t>
      </w:r>
      <w:r w:rsidRPr="000B7CBD">
        <w:rPr>
          <w:rFonts w:ascii="Calibri" w:hAnsi="Calibri" w:cs="Calibri"/>
          <w:sz w:val="22"/>
          <w:szCs w:val="22"/>
        </w:rPr>
        <w:t xml:space="preserve">NaCl is a salt formed by </w:t>
      </w:r>
      <w:r w:rsidR="001A72CD" w:rsidRPr="000B7CBD">
        <w:rPr>
          <w:rFonts w:ascii="Calibri" w:hAnsi="Calibri" w:cs="Calibri"/>
          <w:sz w:val="22"/>
          <w:szCs w:val="22"/>
        </w:rPr>
        <w:t xml:space="preserve">not so </w:t>
      </w:r>
      <w:r w:rsidRPr="000B7CBD">
        <w:rPr>
          <w:rFonts w:ascii="Calibri" w:hAnsi="Calibri" w:cs="Calibri"/>
          <w:sz w:val="22"/>
          <w:szCs w:val="22"/>
        </w:rPr>
        <w:t xml:space="preserve">small ions with low charge (+1 and −1), which confers a </w:t>
      </w:r>
      <w:r w:rsidR="001A72CD" w:rsidRPr="000B7CBD">
        <w:rPr>
          <w:rFonts w:ascii="Calibri" w:hAnsi="Calibri" w:cs="Calibri"/>
          <w:sz w:val="22"/>
          <w:szCs w:val="22"/>
        </w:rPr>
        <w:t>low</w:t>
      </w:r>
      <w:r w:rsidRPr="000B7CBD">
        <w:rPr>
          <w:rFonts w:ascii="Calibri" w:hAnsi="Calibri" w:cs="Calibri"/>
          <w:sz w:val="22"/>
          <w:szCs w:val="22"/>
        </w:rPr>
        <w:t xml:space="preserve"> lattice energy. Hence, in the presence of </w:t>
      </w:r>
      <w:r w:rsidR="001A72CD" w:rsidRPr="000B7CBD">
        <w:rPr>
          <w:rFonts w:ascii="Calibri" w:hAnsi="Calibri" w:cs="Calibri"/>
          <w:sz w:val="22"/>
          <w:szCs w:val="22"/>
        </w:rPr>
        <w:t xml:space="preserve">liquid </w:t>
      </w:r>
      <w:r w:rsidRPr="000B7CBD">
        <w:rPr>
          <w:rFonts w:ascii="Calibri" w:hAnsi="Calibri" w:cs="Calibri"/>
          <w:sz w:val="22"/>
          <w:szCs w:val="22"/>
        </w:rPr>
        <w:t>water</w:t>
      </w:r>
      <w:r w:rsidR="001A72CD" w:rsidRPr="000B7CBD">
        <w:rPr>
          <w:rFonts w:ascii="Calibri" w:hAnsi="Calibri" w:cs="Calibri"/>
          <w:sz w:val="22"/>
          <w:szCs w:val="22"/>
        </w:rPr>
        <w:t>, the ions</w:t>
      </w:r>
      <w:r w:rsidRPr="000B7CBD">
        <w:rPr>
          <w:rFonts w:ascii="Calibri" w:hAnsi="Calibri" w:cs="Calibri"/>
          <w:sz w:val="22"/>
          <w:szCs w:val="22"/>
        </w:rPr>
        <w:t xml:space="preserve"> </w:t>
      </w:r>
      <w:r w:rsidR="001A72CD" w:rsidRPr="000B7CBD">
        <w:rPr>
          <w:rFonts w:ascii="Calibri" w:hAnsi="Calibri" w:cs="Calibri"/>
          <w:sz w:val="22"/>
          <w:szCs w:val="22"/>
        </w:rPr>
        <w:t xml:space="preserve">get </w:t>
      </w:r>
      <w:r w:rsidRPr="000B7CBD">
        <w:rPr>
          <w:rFonts w:ascii="Calibri" w:hAnsi="Calibri" w:cs="Calibri"/>
          <w:sz w:val="22"/>
          <w:szCs w:val="22"/>
        </w:rPr>
        <w:t xml:space="preserve">readily </w:t>
      </w:r>
      <w:r w:rsidR="001A72CD" w:rsidRPr="000B7CBD">
        <w:rPr>
          <w:rFonts w:ascii="Calibri" w:hAnsi="Calibri" w:cs="Calibri"/>
          <w:sz w:val="22"/>
          <w:szCs w:val="22"/>
        </w:rPr>
        <w:t xml:space="preserve">hydrated and the salt </w:t>
      </w:r>
      <w:r w:rsidRPr="000B7CBD">
        <w:rPr>
          <w:rFonts w:ascii="Calibri" w:hAnsi="Calibri" w:cs="Calibri"/>
          <w:sz w:val="22"/>
          <w:szCs w:val="22"/>
        </w:rPr>
        <w:t>dissol</w:t>
      </w:r>
      <w:r w:rsidR="001A72CD" w:rsidRPr="000B7CBD">
        <w:rPr>
          <w:rFonts w:ascii="Calibri" w:hAnsi="Calibri" w:cs="Calibri"/>
          <w:sz w:val="22"/>
          <w:szCs w:val="22"/>
        </w:rPr>
        <w:t>ves</w:t>
      </w:r>
      <w:r w:rsidRPr="000B7CBD">
        <w:rPr>
          <w:rFonts w:ascii="Calibri" w:hAnsi="Calibri" w:cs="Calibri"/>
          <w:sz w:val="22"/>
          <w:szCs w:val="22"/>
        </w:rPr>
        <w:t xml:space="preserve">. </w:t>
      </w:r>
    </w:p>
    <w:p w14:paraId="16E380EF" w14:textId="452B2351" w:rsidR="00E65810" w:rsidRPr="000B7CBD" w:rsidRDefault="001A72CD" w:rsidP="00B27AE6">
      <w:pPr>
        <w:spacing w:before="37"/>
        <w:ind w:right="-630"/>
        <w:rPr>
          <w:rFonts w:ascii="Calibri" w:hAnsi="Calibri" w:cs="Calibri"/>
          <w:color w:val="FF0000"/>
          <w:sz w:val="22"/>
          <w:szCs w:val="22"/>
        </w:rPr>
      </w:pPr>
      <w:r w:rsidRPr="000B7CBD">
        <w:rPr>
          <w:rFonts w:ascii="Calibri" w:hAnsi="Calibri" w:cs="Calibri"/>
          <w:sz w:val="22"/>
          <w:szCs w:val="22"/>
        </w:rPr>
        <w:t xml:space="preserve">Metals do not have ions …. </w:t>
      </w:r>
      <w:r w:rsidR="00093ADB" w:rsidRPr="000B7CBD">
        <w:rPr>
          <w:rFonts w:ascii="Calibri" w:hAnsi="Calibri" w:cs="Calibri"/>
          <w:color w:val="FF0000"/>
          <w:sz w:val="22"/>
          <w:szCs w:val="22"/>
        </w:rPr>
        <w:t>To be completed after lessons 3 and 4.</w:t>
      </w:r>
    </w:p>
    <w:p w14:paraId="70B36C53" w14:textId="77777777" w:rsidR="001A72CD" w:rsidRPr="00C169A2" w:rsidRDefault="001A72CD" w:rsidP="00553C3F">
      <w:pPr>
        <w:spacing w:before="37"/>
        <w:ind w:right="1040"/>
        <w:rPr>
          <w:rFonts w:ascii="Calibri" w:hAnsi="Calibri" w:cs="Calibri"/>
        </w:rPr>
      </w:pPr>
    </w:p>
    <w:p w14:paraId="530ADDA0" w14:textId="2A9529D7" w:rsidR="001A72CD" w:rsidRPr="00C169A2" w:rsidRDefault="001A72CD" w:rsidP="00705883">
      <w:pPr>
        <w:pStyle w:val="Heading1"/>
      </w:pPr>
      <w:r w:rsidRPr="00C169A2">
        <w:t>&lt;H1&gt; Extended STEM Activity</w:t>
      </w:r>
    </w:p>
    <w:p w14:paraId="3310DD60" w14:textId="2131A9E9" w:rsidR="00023862" w:rsidRPr="001A13E3" w:rsidRDefault="0085505E" w:rsidP="00B27AE6">
      <w:pPr>
        <w:spacing w:before="37"/>
        <w:ind w:right="-720"/>
        <w:rPr>
          <w:rFonts w:ascii="Calibri" w:hAnsi="Calibri" w:cs="Calibri"/>
          <w:sz w:val="22"/>
          <w:szCs w:val="22"/>
        </w:rPr>
      </w:pPr>
      <w:r w:rsidRPr="001A13E3">
        <w:rPr>
          <w:rFonts w:ascii="Calibri" w:hAnsi="Calibri" w:cs="Calibri"/>
          <w:sz w:val="22"/>
          <w:szCs w:val="22"/>
        </w:rPr>
        <w:t>Check and verify if</w:t>
      </w:r>
      <w:r w:rsidR="00023862" w:rsidRPr="001A13E3">
        <w:rPr>
          <w:rFonts w:ascii="Calibri" w:hAnsi="Calibri" w:cs="Calibri"/>
          <w:sz w:val="22"/>
          <w:szCs w:val="22"/>
        </w:rPr>
        <w:t xml:space="preserve"> </w:t>
      </w:r>
      <w:r w:rsidR="001A72CD" w:rsidRPr="001A13E3">
        <w:rPr>
          <w:rFonts w:ascii="Calibri" w:hAnsi="Calibri" w:cs="Calibri"/>
          <w:sz w:val="22"/>
          <w:szCs w:val="22"/>
        </w:rPr>
        <w:t xml:space="preserve">ionic and metallic </w:t>
      </w:r>
      <w:r w:rsidRPr="001A13E3">
        <w:rPr>
          <w:rFonts w:ascii="Calibri" w:hAnsi="Calibri" w:cs="Calibri"/>
          <w:sz w:val="22"/>
          <w:szCs w:val="22"/>
        </w:rPr>
        <w:t>compounds have indeed high melting points</w:t>
      </w:r>
      <w:r w:rsidR="001A72CD" w:rsidRPr="001A13E3">
        <w:rPr>
          <w:rFonts w:ascii="Calibri" w:hAnsi="Calibri" w:cs="Calibri"/>
          <w:sz w:val="22"/>
          <w:szCs w:val="22"/>
        </w:rPr>
        <w:t>.</w:t>
      </w:r>
      <w:r w:rsidR="001A13E3" w:rsidRPr="001A13E3">
        <w:rPr>
          <w:rFonts w:ascii="Calibri" w:hAnsi="Calibri" w:cs="Calibri"/>
          <w:sz w:val="22"/>
          <w:szCs w:val="22"/>
        </w:rPr>
        <w:t xml:space="preserve"> </w:t>
      </w:r>
      <w:r w:rsidR="001A13E3" w:rsidRPr="001A13E3">
        <w:rPr>
          <w:rFonts w:ascii="Calibri" w:hAnsi="Calibri" w:cs="Calibri"/>
          <w:b/>
          <w:bCs/>
          <w:sz w:val="22"/>
          <w:szCs w:val="22"/>
        </w:rPr>
        <w:t>Recall Lab Safety Procedures!</w:t>
      </w:r>
    </w:p>
    <w:p w14:paraId="4652E85D" w14:textId="040ED469" w:rsidR="0085505E" w:rsidRPr="001A13E3" w:rsidRDefault="0085505E" w:rsidP="006C3E9B">
      <w:pPr>
        <w:pStyle w:val="ListParagraph"/>
        <w:numPr>
          <w:ilvl w:val="0"/>
          <w:numId w:val="25"/>
        </w:numPr>
        <w:spacing w:before="37"/>
        <w:ind w:right="-720"/>
        <w:rPr>
          <w:rFonts w:ascii="Calibri" w:hAnsi="Calibri" w:cs="Calibri"/>
          <w:sz w:val="22"/>
          <w:szCs w:val="22"/>
        </w:rPr>
      </w:pPr>
      <w:r w:rsidRPr="001A13E3">
        <w:rPr>
          <w:rFonts w:ascii="Calibri" w:hAnsi="Calibri" w:cs="Calibri"/>
          <w:sz w:val="22"/>
          <w:szCs w:val="22"/>
        </w:rPr>
        <w:t xml:space="preserve">Equipment: </w:t>
      </w:r>
      <w:r w:rsidR="001A13E3" w:rsidRPr="001A13E3">
        <w:rPr>
          <w:rFonts w:ascii="Calibri" w:hAnsi="Calibri" w:cs="Calibri"/>
          <w:sz w:val="22"/>
          <w:szCs w:val="22"/>
        </w:rPr>
        <w:t xml:space="preserve">Fisher–Johns (Hot-stage melting point) </w:t>
      </w:r>
      <w:r w:rsidRPr="001A13E3">
        <w:rPr>
          <w:rFonts w:ascii="Calibri" w:hAnsi="Calibri" w:cs="Calibri"/>
          <w:sz w:val="22"/>
          <w:szCs w:val="22"/>
        </w:rPr>
        <w:t>apparatus</w:t>
      </w:r>
      <w:r w:rsidR="001A13E3" w:rsidRPr="001A13E3">
        <w:rPr>
          <w:rFonts w:ascii="Calibri" w:hAnsi="Calibri" w:cs="Calibri"/>
          <w:sz w:val="22"/>
          <w:szCs w:val="22"/>
        </w:rPr>
        <w:t xml:space="preserve"> with thermometer.</w:t>
      </w:r>
    </w:p>
    <w:p w14:paraId="5C9E38FA" w14:textId="7231B372" w:rsidR="001A13E3" w:rsidRPr="001A13E3" w:rsidRDefault="001A13E3" w:rsidP="006C3E9B">
      <w:pPr>
        <w:pStyle w:val="ListParagraph"/>
        <w:numPr>
          <w:ilvl w:val="0"/>
          <w:numId w:val="25"/>
        </w:numPr>
        <w:spacing w:before="37"/>
        <w:ind w:right="-720"/>
        <w:rPr>
          <w:rFonts w:asciiTheme="minorHAnsi" w:hAnsiTheme="minorHAnsi" w:cstheme="minorHAnsi"/>
          <w:sz w:val="22"/>
          <w:szCs w:val="22"/>
        </w:rPr>
      </w:pPr>
      <w:r w:rsidRPr="001A13E3">
        <w:rPr>
          <w:rFonts w:asciiTheme="minorHAnsi" w:hAnsiTheme="minorHAnsi" w:cstheme="minorHAnsi"/>
          <w:sz w:val="22"/>
          <w:szCs w:val="22"/>
        </w:rPr>
        <w:t xml:space="preserve">Samples: Aluminum, NaCl (table salt), </w:t>
      </w:r>
      <w:r w:rsidR="00917C5C" w:rsidRPr="00917C5C">
        <w:rPr>
          <w:rFonts w:asciiTheme="minorHAnsi" w:hAnsiTheme="minorHAnsi" w:cstheme="minorHAnsi"/>
          <w:sz w:val="22"/>
          <w:szCs w:val="22"/>
        </w:rPr>
        <w:t>baking soda, calcium chloride</w:t>
      </w:r>
      <w:r w:rsidR="00917C5C">
        <w:rPr>
          <w:rFonts w:asciiTheme="minorHAnsi" w:hAnsiTheme="minorHAnsi" w:cstheme="minorHAnsi"/>
          <w:sz w:val="22"/>
          <w:szCs w:val="22"/>
        </w:rPr>
        <w:t xml:space="preserve">, </w:t>
      </w:r>
      <w:r w:rsidRPr="001A13E3">
        <w:rPr>
          <w:rFonts w:asciiTheme="minorHAnsi" w:hAnsiTheme="minorHAnsi" w:cstheme="minorHAnsi"/>
          <w:sz w:val="22"/>
          <w:szCs w:val="22"/>
        </w:rPr>
        <w:t xml:space="preserve">and other </w:t>
      </w:r>
      <w:r>
        <w:rPr>
          <w:rFonts w:asciiTheme="minorHAnsi" w:hAnsiTheme="minorHAnsi" w:cstheme="minorHAnsi"/>
          <w:sz w:val="22"/>
          <w:szCs w:val="22"/>
        </w:rPr>
        <w:t xml:space="preserve">solid </w:t>
      </w:r>
      <w:r w:rsidRPr="001A13E3">
        <w:rPr>
          <w:rFonts w:asciiTheme="minorHAnsi" w:hAnsiTheme="minorHAnsi" w:cstheme="minorHAnsi"/>
          <w:sz w:val="22"/>
          <w:szCs w:val="22"/>
        </w:rPr>
        <w:t xml:space="preserve">substances of your choice (for example </w:t>
      </w:r>
      <w:r>
        <w:rPr>
          <w:rFonts w:asciiTheme="minorHAnsi" w:hAnsiTheme="minorHAnsi" w:cstheme="minorHAnsi"/>
          <w:sz w:val="22"/>
          <w:szCs w:val="22"/>
        </w:rPr>
        <w:t>ice</w:t>
      </w:r>
      <w:r w:rsidR="00C27E65">
        <w:rPr>
          <w:rFonts w:asciiTheme="minorHAnsi" w:hAnsiTheme="minorHAnsi" w:cstheme="minorHAnsi"/>
          <w:sz w:val="22"/>
          <w:szCs w:val="22"/>
        </w:rPr>
        <w:t xml:space="preserve">, sugar, </w:t>
      </w:r>
      <w:r w:rsidR="00917C5C">
        <w:rPr>
          <w:rFonts w:asciiTheme="minorHAnsi" w:hAnsiTheme="minorHAnsi" w:cstheme="minorHAnsi"/>
          <w:sz w:val="22"/>
          <w:szCs w:val="22"/>
        </w:rPr>
        <w:t>naphthalene, benzoic acid, salicylic acid,</w:t>
      </w:r>
      <w:r w:rsidR="00C27E65">
        <w:rPr>
          <w:rFonts w:asciiTheme="minorHAnsi" w:hAnsiTheme="minorHAnsi" w:cstheme="minorHAnsi"/>
          <w:sz w:val="22"/>
          <w:szCs w:val="22"/>
        </w:rPr>
        <w:t xml:space="preserve"> wax</w:t>
      </w:r>
      <w:r w:rsidRPr="001A13E3">
        <w:rPr>
          <w:rFonts w:asciiTheme="minorHAnsi" w:hAnsiTheme="minorHAnsi" w:cstheme="minorHAnsi"/>
          <w:sz w:val="22"/>
          <w:szCs w:val="22"/>
        </w:rPr>
        <w:t>).</w:t>
      </w:r>
    </w:p>
    <w:p w14:paraId="11A0A368" w14:textId="1B005256" w:rsidR="001A13E3" w:rsidRPr="001A13E3" w:rsidRDefault="001A13E3" w:rsidP="006C3E9B">
      <w:pPr>
        <w:pStyle w:val="ListParagraph"/>
        <w:numPr>
          <w:ilvl w:val="0"/>
          <w:numId w:val="25"/>
        </w:numPr>
        <w:spacing w:before="37"/>
        <w:ind w:right="-720"/>
        <w:rPr>
          <w:rFonts w:asciiTheme="minorHAnsi" w:hAnsiTheme="minorHAnsi" w:cstheme="minorHAnsi"/>
          <w:sz w:val="22"/>
          <w:szCs w:val="22"/>
        </w:rPr>
      </w:pPr>
      <w:r w:rsidRPr="001A13E3">
        <w:rPr>
          <w:rFonts w:asciiTheme="minorHAnsi" w:hAnsiTheme="minorHAnsi" w:cstheme="minorHAnsi"/>
          <w:sz w:val="22"/>
          <w:szCs w:val="22"/>
        </w:rPr>
        <w:t>Procedure:</w:t>
      </w:r>
    </w:p>
    <w:p w14:paraId="57A635CC" w14:textId="77777777" w:rsidR="001A13E3" w:rsidRPr="001A13E3" w:rsidRDefault="001A13E3" w:rsidP="006C3E9B">
      <w:pPr>
        <w:pStyle w:val="ListParagraph"/>
        <w:numPr>
          <w:ilvl w:val="1"/>
          <w:numId w:val="25"/>
        </w:numPr>
        <w:spacing w:before="37"/>
        <w:ind w:left="1350" w:right="-720"/>
        <w:rPr>
          <w:rFonts w:asciiTheme="minorHAnsi" w:hAnsiTheme="minorHAnsi" w:cstheme="minorHAnsi"/>
          <w:sz w:val="22"/>
          <w:szCs w:val="22"/>
        </w:rPr>
      </w:pPr>
      <w:r w:rsidRPr="001A13E3">
        <w:rPr>
          <w:rFonts w:asciiTheme="minorHAnsi" w:hAnsiTheme="minorHAnsi" w:cstheme="minorHAnsi"/>
          <w:sz w:val="22"/>
          <w:szCs w:val="22"/>
        </w:rPr>
        <w:t>Place a sample on a clean microscope slide and then on the Fisher–Johns apparatus.</w:t>
      </w:r>
    </w:p>
    <w:p w14:paraId="6AE3256B" w14:textId="5A5B60F3" w:rsidR="001A13E3" w:rsidRPr="001A13E3" w:rsidRDefault="001A13E3" w:rsidP="006C3E9B">
      <w:pPr>
        <w:pStyle w:val="ListParagraph"/>
        <w:numPr>
          <w:ilvl w:val="1"/>
          <w:numId w:val="25"/>
        </w:numPr>
        <w:spacing w:before="37"/>
        <w:ind w:left="1350" w:right="-720"/>
        <w:rPr>
          <w:rFonts w:ascii="Calibri" w:hAnsi="Calibri" w:cs="Calibri"/>
          <w:sz w:val="22"/>
          <w:szCs w:val="22"/>
        </w:rPr>
      </w:pPr>
      <w:r w:rsidRPr="001A13E3">
        <w:rPr>
          <w:rFonts w:asciiTheme="minorHAnsi" w:hAnsiTheme="minorHAnsi" w:cstheme="minorHAnsi"/>
          <w:sz w:val="22"/>
          <w:szCs w:val="22"/>
        </w:rPr>
        <w:t>Turn on the Fisher-Johns apparatus and set the heating rate to a low setting (a</w:t>
      </w:r>
      <w:r w:rsidR="00B27AE6">
        <w:rPr>
          <w:rFonts w:asciiTheme="minorHAnsi" w:hAnsiTheme="minorHAnsi" w:cstheme="minorHAnsi"/>
          <w:sz w:val="22"/>
          <w:szCs w:val="22"/>
        </w:rPr>
        <w:t>bout</w:t>
      </w:r>
      <w:r w:rsidRPr="001A13E3">
        <w:rPr>
          <w:rFonts w:asciiTheme="minorHAnsi" w:hAnsiTheme="minorHAnsi" w:cstheme="minorHAnsi"/>
          <w:sz w:val="22"/>
          <w:szCs w:val="22"/>
        </w:rPr>
        <w:t xml:space="preserve"> 2-5 °C</w:t>
      </w:r>
      <w:r w:rsidR="00B27AE6">
        <w:rPr>
          <w:rFonts w:asciiTheme="minorHAnsi" w:hAnsiTheme="minorHAnsi" w:cstheme="minorHAnsi"/>
          <w:sz w:val="22"/>
          <w:szCs w:val="22"/>
        </w:rPr>
        <w:t>/</w:t>
      </w:r>
      <w:r w:rsidRPr="001A13E3">
        <w:rPr>
          <w:rFonts w:asciiTheme="minorHAnsi" w:hAnsiTheme="minorHAnsi" w:cstheme="minorHAnsi"/>
          <w:sz w:val="22"/>
          <w:szCs w:val="22"/>
        </w:rPr>
        <w:t xml:space="preserve"> min).</w:t>
      </w:r>
    </w:p>
    <w:p w14:paraId="683F6F45" w14:textId="77777777" w:rsidR="001A13E3" w:rsidRPr="001A13E3" w:rsidRDefault="001A13E3" w:rsidP="006C3E9B">
      <w:pPr>
        <w:pStyle w:val="ListParagraph"/>
        <w:numPr>
          <w:ilvl w:val="1"/>
          <w:numId w:val="25"/>
        </w:numPr>
        <w:spacing w:before="37"/>
        <w:ind w:left="1350" w:right="-720"/>
        <w:rPr>
          <w:rFonts w:ascii="Calibri" w:hAnsi="Calibri" w:cs="Calibri"/>
          <w:sz w:val="22"/>
          <w:szCs w:val="22"/>
        </w:rPr>
      </w:pPr>
      <w:r w:rsidRPr="001A13E3">
        <w:rPr>
          <w:rFonts w:ascii="Calibri" w:hAnsi="Calibri" w:cs="Calibri"/>
          <w:sz w:val="22"/>
          <w:szCs w:val="22"/>
        </w:rPr>
        <w:t>Observe the sample through the magnifying lens as the temperature of the hot plate increases.</w:t>
      </w:r>
    </w:p>
    <w:p w14:paraId="341C53AE" w14:textId="447D63D6" w:rsidR="001A13E3" w:rsidRDefault="001A13E3" w:rsidP="006C3E9B">
      <w:pPr>
        <w:pStyle w:val="ListParagraph"/>
        <w:numPr>
          <w:ilvl w:val="1"/>
          <w:numId w:val="25"/>
        </w:numPr>
        <w:spacing w:before="37"/>
        <w:ind w:left="1350" w:right="-720"/>
        <w:rPr>
          <w:rFonts w:ascii="Calibri" w:hAnsi="Calibri" w:cs="Calibri"/>
          <w:sz w:val="22"/>
          <w:szCs w:val="22"/>
        </w:rPr>
      </w:pPr>
      <w:r w:rsidRPr="001A13E3">
        <w:rPr>
          <w:rFonts w:ascii="Calibri" w:hAnsi="Calibri" w:cs="Calibri"/>
          <w:sz w:val="22"/>
          <w:szCs w:val="22"/>
        </w:rPr>
        <w:t xml:space="preserve">Record </w:t>
      </w:r>
      <w:r w:rsidR="00917C5C">
        <w:rPr>
          <w:rFonts w:ascii="Calibri" w:hAnsi="Calibri" w:cs="Calibri"/>
          <w:sz w:val="22"/>
          <w:szCs w:val="22"/>
        </w:rPr>
        <w:t xml:space="preserve">in a table </w:t>
      </w:r>
      <w:r w:rsidRPr="001A13E3">
        <w:rPr>
          <w:rFonts w:ascii="Calibri" w:hAnsi="Calibri" w:cs="Calibri"/>
          <w:sz w:val="22"/>
          <w:szCs w:val="22"/>
        </w:rPr>
        <w:t xml:space="preserve">the temperature at which the </w:t>
      </w:r>
      <w:r>
        <w:rPr>
          <w:rFonts w:ascii="Calibri" w:hAnsi="Calibri" w:cs="Calibri"/>
          <w:sz w:val="22"/>
          <w:szCs w:val="22"/>
        </w:rPr>
        <w:t>sample</w:t>
      </w:r>
      <w:r w:rsidRPr="001A13E3">
        <w:rPr>
          <w:rFonts w:ascii="Calibri" w:hAnsi="Calibri" w:cs="Calibri"/>
          <w:sz w:val="22"/>
          <w:szCs w:val="22"/>
        </w:rPr>
        <w:t xml:space="preserve"> begin</w:t>
      </w:r>
      <w:r>
        <w:rPr>
          <w:rFonts w:ascii="Calibri" w:hAnsi="Calibri" w:cs="Calibri"/>
          <w:sz w:val="22"/>
          <w:szCs w:val="22"/>
        </w:rPr>
        <w:t>s</w:t>
      </w:r>
      <w:r w:rsidRPr="001A13E3">
        <w:rPr>
          <w:rFonts w:ascii="Calibri" w:hAnsi="Calibri" w:cs="Calibri"/>
          <w:sz w:val="22"/>
          <w:szCs w:val="22"/>
        </w:rPr>
        <w:t xml:space="preserve"> to melt.</w:t>
      </w:r>
    </w:p>
    <w:p w14:paraId="284099E9" w14:textId="1E8650A1" w:rsidR="00023862" w:rsidRPr="00917C5C" w:rsidRDefault="00917C5C" w:rsidP="006C3E9B">
      <w:pPr>
        <w:pStyle w:val="ListParagraph"/>
        <w:numPr>
          <w:ilvl w:val="1"/>
          <w:numId w:val="25"/>
        </w:numPr>
        <w:spacing w:before="37"/>
        <w:ind w:left="1350" w:right="-720"/>
        <w:rPr>
          <w:rFonts w:ascii="Calibri" w:hAnsi="Calibri" w:cs="Calibri"/>
          <w:sz w:val="22"/>
          <w:szCs w:val="22"/>
        </w:rPr>
      </w:pPr>
      <w:r>
        <w:rPr>
          <w:rFonts w:ascii="Calibri" w:hAnsi="Calibri" w:cs="Calibri"/>
          <w:sz w:val="22"/>
          <w:szCs w:val="22"/>
        </w:rPr>
        <w:t>Compare the melting points of the substances. Which ones are higher?</w:t>
      </w:r>
    </w:p>
    <w:p w14:paraId="73AA430D" w14:textId="77777777" w:rsidR="00023862" w:rsidRPr="00C169A2" w:rsidRDefault="00023862" w:rsidP="00B27AE6">
      <w:pPr>
        <w:spacing w:before="37"/>
        <w:ind w:right="-720"/>
      </w:pPr>
    </w:p>
    <w:p w14:paraId="6B17119E" w14:textId="56F6F63B" w:rsidR="0009673F" w:rsidRDefault="00093ADB" w:rsidP="00705883">
      <w:pPr>
        <w:pStyle w:val="Heading1"/>
      </w:pPr>
      <w:r>
        <w:t>&lt;H1&gt;</w:t>
      </w:r>
      <w:r w:rsidR="009F4134" w:rsidRPr="00093ADB">
        <w:t>Bring it together!</w:t>
      </w:r>
    </w:p>
    <w:p w14:paraId="010CF3FA" w14:textId="025E1207" w:rsidR="00B27AE6" w:rsidRPr="007974B7" w:rsidRDefault="00B27AE6" w:rsidP="00B27AE6">
      <w:pPr>
        <w:ind w:right="-720"/>
        <w:rPr>
          <w:color w:val="FF0000"/>
        </w:rPr>
      </w:pPr>
      <w:r>
        <w:t>In this chapter, you set out to learn about ionic and metallic bonds to c</w:t>
      </w:r>
      <w:r w:rsidRPr="00B27AE6">
        <w:t xml:space="preserve">reate a model to </w:t>
      </w:r>
      <w:r>
        <w:t>represent them</w:t>
      </w:r>
      <w:r w:rsidR="007974B7">
        <w:t xml:space="preserve"> and </w:t>
      </w:r>
      <w:r w:rsidRPr="00B27AE6">
        <w:t>explain how ionic bonds break apart in water, allowing ions to dissolve while metals behave differently.</w:t>
      </w:r>
      <w:r w:rsidR="007974B7">
        <w:t xml:space="preserve"> To do that, you had to use your prior knowledge of the structure of the atoms and the </w:t>
      </w:r>
      <w:r w:rsidR="007974B7">
        <w:lastRenderedPageBreak/>
        <w:t xml:space="preserve">Periodic Table to learn about ions in Lesson 1 of this chapter. Then, in lesson 2, Yyu experimented with the solubility of ionic compounds. In lesson 3 </w:t>
      </w:r>
      <w:r w:rsidR="007974B7">
        <w:rPr>
          <w:color w:val="FF0000"/>
        </w:rPr>
        <w:t>…. To be completed once lessons 3 and 4 are written. This helped you …..</w:t>
      </w:r>
    </w:p>
    <w:p w14:paraId="0066DD24" w14:textId="77777777" w:rsidR="006A2951" w:rsidRPr="001D707D" w:rsidRDefault="006A2951" w:rsidP="00B27AE6">
      <w:pPr>
        <w:ind w:right="-720"/>
        <w:rPr>
          <w:rFonts w:ascii="Calibri" w:hAnsi="Calibri" w:cs="Calibri"/>
        </w:rPr>
      </w:pPr>
    </w:p>
    <w:p w14:paraId="0A3E60B2" w14:textId="48F99FAF" w:rsidR="00093ADB" w:rsidRDefault="00093ADB" w:rsidP="00705883">
      <w:pPr>
        <w:pStyle w:val="Heading1"/>
      </w:pPr>
      <w:r>
        <w:t>&lt;H1&gt;</w:t>
      </w:r>
      <w:r w:rsidR="006A2951" w:rsidRPr="00C169A2">
        <w:t>Chapter journal</w:t>
      </w:r>
    </w:p>
    <w:p w14:paraId="35E5D6C8" w14:textId="41577180" w:rsidR="006A2951" w:rsidRPr="001D707D" w:rsidRDefault="001D707D" w:rsidP="00B27AE6">
      <w:pPr>
        <w:pStyle w:val="Heading1"/>
        <w:spacing w:before="0"/>
        <w:ind w:right="-720"/>
        <w:rPr>
          <w:rFonts w:ascii="Calibri" w:hAnsi="Calibri" w:cs="Calibri"/>
          <w:sz w:val="22"/>
          <w:szCs w:val="22"/>
        </w:rPr>
      </w:pPr>
      <w:r w:rsidRPr="001D707D">
        <w:rPr>
          <w:rFonts w:ascii="Calibri" w:hAnsi="Calibri" w:cs="Calibri"/>
          <w:sz w:val="22"/>
          <w:szCs w:val="22"/>
        </w:rPr>
        <w:t>R</w:t>
      </w:r>
      <w:r w:rsidR="006A2951" w:rsidRPr="001D707D">
        <w:rPr>
          <w:rFonts w:ascii="Calibri" w:hAnsi="Calibri" w:cs="Calibri"/>
          <w:sz w:val="22"/>
          <w:szCs w:val="22"/>
        </w:rPr>
        <w:t xml:space="preserve">ecord </w:t>
      </w:r>
      <w:r w:rsidRPr="001D707D">
        <w:rPr>
          <w:rFonts w:ascii="Calibri" w:hAnsi="Calibri" w:cs="Calibri"/>
          <w:sz w:val="22"/>
          <w:szCs w:val="22"/>
        </w:rPr>
        <w:t xml:space="preserve">the </w:t>
      </w:r>
      <w:r w:rsidR="006A2951" w:rsidRPr="001D707D">
        <w:rPr>
          <w:rFonts w:ascii="Calibri" w:hAnsi="Calibri" w:cs="Calibri"/>
          <w:sz w:val="22"/>
          <w:szCs w:val="22"/>
        </w:rPr>
        <w:t xml:space="preserve">key learning that </w:t>
      </w:r>
      <w:r w:rsidRPr="001D707D">
        <w:rPr>
          <w:rFonts w:ascii="Calibri" w:hAnsi="Calibri" w:cs="Calibri"/>
          <w:sz w:val="22"/>
          <w:szCs w:val="22"/>
        </w:rPr>
        <w:t>you take from this chapter on ionic and metallic bonds. You may exchange ideas with a classmate.</w:t>
      </w:r>
    </w:p>
    <w:p w14:paraId="539B91A0" w14:textId="77777777" w:rsidR="0025201A" w:rsidRPr="001D707D" w:rsidRDefault="0025201A" w:rsidP="00B27AE6">
      <w:pPr>
        <w:spacing w:line="283" w:lineRule="auto"/>
        <w:ind w:right="-720"/>
        <w:rPr>
          <w:rFonts w:ascii="Calibri" w:hAnsi="Calibri" w:cs="Calibri"/>
          <w:sz w:val="22"/>
          <w:szCs w:val="22"/>
        </w:rPr>
      </w:pPr>
    </w:p>
    <w:p w14:paraId="32F94276" w14:textId="6F1C35C1" w:rsidR="00975CFE" w:rsidRPr="00C169A2" w:rsidRDefault="00785976" w:rsidP="00705883">
      <w:pPr>
        <w:pStyle w:val="Heading1"/>
      </w:pPr>
      <w:r w:rsidRPr="00C169A2">
        <w:t xml:space="preserve">&lt;H1&gt; </w:t>
      </w:r>
      <w:r w:rsidR="0025201A" w:rsidRPr="00C169A2">
        <w:t>Formative Questions:</w:t>
      </w:r>
    </w:p>
    <w:p w14:paraId="5C5D0821" w14:textId="60BEA563" w:rsidR="001D707D" w:rsidRDefault="001D707D" w:rsidP="006C3E9B">
      <w:pPr>
        <w:pStyle w:val="ListParagraph"/>
        <w:numPr>
          <w:ilvl w:val="0"/>
          <w:numId w:val="26"/>
        </w:numPr>
        <w:ind w:right="-720"/>
        <w:rPr>
          <w:rFonts w:asciiTheme="minorHAnsi" w:hAnsiTheme="minorHAnsi" w:cs="Arial"/>
          <w:sz w:val="22"/>
          <w:szCs w:val="22"/>
        </w:rPr>
      </w:pPr>
      <w:r>
        <w:rPr>
          <w:rFonts w:asciiTheme="minorHAnsi" w:hAnsiTheme="minorHAnsi" w:cs="Arial"/>
          <w:sz w:val="22"/>
          <w:szCs w:val="22"/>
        </w:rPr>
        <w:t>MgO is an ionic compound. How do you think it looks at the atomic level? You may draw a labeled diagram.</w:t>
      </w:r>
    </w:p>
    <w:p w14:paraId="6C52849D" w14:textId="2A9C4B7E" w:rsidR="001D707D" w:rsidRDefault="001D707D" w:rsidP="006C3E9B">
      <w:pPr>
        <w:pStyle w:val="ListParagraph"/>
        <w:numPr>
          <w:ilvl w:val="0"/>
          <w:numId w:val="26"/>
        </w:numPr>
        <w:ind w:right="-720"/>
        <w:rPr>
          <w:rFonts w:asciiTheme="minorHAnsi" w:hAnsiTheme="minorHAnsi" w:cs="Arial"/>
          <w:sz w:val="22"/>
          <w:szCs w:val="22"/>
        </w:rPr>
      </w:pPr>
      <w:r>
        <w:rPr>
          <w:rFonts w:asciiTheme="minorHAnsi" w:hAnsiTheme="minorHAnsi" w:cs="Arial"/>
          <w:sz w:val="22"/>
          <w:szCs w:val="22"/>
        </w:rPr>
        <w:t>Cu is a metal. How do you think it looks at the atomic level? You may draw a labeled diagram.</w:t>
      </w:r>
    </w:p>
    <w:p w14:paraId="03486E02" w14:textId="3C051021" w:rsidR="001D707D" w:rsidRDefault="001D707D" w:rsidP="006C3E9B">
      <w:pPr>
        <w:pStyle w:val="ListParagraph"/>
        <w:numPr>
          <w:ilvl w:val="0"/>
          <w:numId w:val="26"/>
        </w:numPr>
        <w:ind w:right="-720"/>
        <w:rPr>
          <w:rFonts w:asciiTheme="minorHAnsi" w:hAnsiTheme="minorHAnsi" w:cs="Arial"/>
          <w:sz w:val="22"/>
          <w:szCs w:val="22"/>
        </w:rPr>
      </w:pPr>
      <w:r>
        <w:rPr>
          <w:rFonts w:asciiTheme="minorHAnsi" w:hAnsiTheme="minorHAnsi" w:cs="Arial"/>
          <w:sz w:val="22"/>
          <w:szCs w:val="22"/>
        </w:rPr>
        <w:t>Explain to a friend who is just starting to learn Chemistry how ionic and metallic bonds differ</w:t>
      </w:r>
      <w:r w:rsidR="001C0AD4">
        <w:rPr>
          <w:rFonts w:asciiTheme="minorHAnsi" w:hAnsiTheme="minorHAnsi" w:cs="Arial"/>
          <w:sz w:val="22"/>
          <w:szCs w:val="22"/>
        </w:rPr>
        <w:t xml:space="preserve"> in structure and properties</w:t>
      </w:r>
      <w:r>
        <w:rPr>
          <w:rFonts w:asciiTheme="minorHAnsi" w:hAnsiTheme="minorHAnsi" w:cs="Arial"/>
          <w:sz w:val="22"/>
          <w:szCs w:val="22"/>
        </w:rPr>
        <w:t>.</w:t>
      </w:r>
    </w:p>
    <w:p w14:paraId="284729B9" w14:textId="20BEAD0D" w:rsidR="006A2951" w:rsidRPr="001C0AD4" w:rsidRDefault="006A2951" w:rsidP="006C3E9B">
      <w:pPr>
        <w:pStyle w:val="ListParagraph"/>
        <w:numPr>
          <w:ilvl w:val="0"/>
          <w:numId w:val="26"/>
        </w:numPr>
        <w:ind w:right="-720"/>
        <w:rPr>
          <w:rFonts w:asciiTheme="minorHAnsi" w:hAnsiTheme="minorHAnsi" w:cs="Arial"/>
          <w:sz w:val="22"/>
          <w:szCs w:val="22"/>
        </w:rPr>
      </w:pPr>
      <w:r w:rsidRPr="001D707D">
        <w:rPr>
          <w:rFonts w:asciiTheme="minorHAnsi" w:hAnsiTheme="minorHAnsi" w:cs="Arial"/>
          <w:sz w:val="22"/>
          <w:szCs w:val="22"/>
        </w:rPr>
        <w:t xml:space="preserve">How </w:t>
      </w:r>
      <w:r w:rsidR="001C0AD4">
        <w:rPr>
          <w:rFonts w:asciiTheme="minorHAnsi" w:hAnsiTheme="minorHAnsi" w:cs="Arial"/>
          <w:sz w:val="22"/>
          <w:szCs w:val="22"/>
        </w:rPr>
        <w:t>are</w:t>
      </w:r>
      <w:r w:rsidRPr="001D707D">
        <w:rPr>
          <w:rFonts w:asciiTheme="minorHAnsi" w:hAnsiTheme="minorHAnsi" w:cs="Arial"/>
          <w:sz w:val="22"/>
          <w:szCs w:val="22"/>
        </w:rPr>
        <w:t xml:space="preserve"> ionic and metallic </w:t>
      </w:r>
      <w:r w:rsidR="001C0AD4">
        <w:rPr>
          <w:rFonts w:asciiTheme="minorHAnsi" w:hAnsiTheme="minorHAnsi" w:cs="Arial"/>
          <w:sz w:val="22"/>
          <w:szCs w:val="22"/>
        </w:rPr>
        <w:t>compounds</w:t>
      </w:r>
      <w:r w:rsidRPr="001D707D">
        <w:rPr>
          <w:rFonts w:asciiTheme="minorHAnsi" w:hAnsiTheme="minorHAnsi" w:cs="Arial"/>
          <w:sz w:val="22"/>
          <w:szCs w:val="22"/>
        </w:rPr>
        <w:t xml:space="preserve"> use</w:t>
      </w:r>
      <w:r w:rsidR="001C0AD4">
        <w:rPr>
          <w:rFonts w:asciiTheme="minorHAnsi" w:hAnsiTheme="minorHAnsi" w:cs="Arial"/>
          <w:sz w:val="22"/>
          <w:szCs w:val="22"/>
        </w:rPr>
        <w:t>d</w:t>
      </w:r>
      <w:r w:rsidRPr="001D707D">
        <w:rPr>
          <w:rFonts w:asciiTheme="minorHAnsi" w:hAnsiTheme="minorHAnsi" w:cs="Arial"/>
          <w:sz w:val="22"/>
          <w:szCs w:val="22"/>
        </w:rPr>
        <w:t xml:space="preserve"> </w:t>
      </w:r>
      <w:r w:rsidR="001C0AD4">
        <w:rPr>
          <w:rFonts w:asciiTheme="minorHAnsi" w:hAnsiTheme="minorHAnsi" w:cs="Arial"/>
          <w:sz w:val="22"/>
          <w:szCs w:val="22"/>
        </w:rPr>
        <w:t>in daily life and in technology?</w:t>
      </w:r>
    </w:p>
    <w:p w14:paraId="1EBFC244" w14:textId="77777777" w:rsidR="0025201A" w:rsidRPr="00C169A2" w:rsidRDefault="0025201A" w:rsidP="00553C3F">
      <w:pPr>
        <w:spacing w:line="283" w:lineRule="auto"/>
        <w:ind w:right="1040"/>
        <w:rPr>
          <w:b/>
          <w:sz w:val="16"/>
        </w:rPr>
      </w:pPr>
    </w:p>
    <w:p w14:paraId="17E6CF3D" w14:textId="77777777" w:rsidR="00AB5BEA" w:rsidRPr="00C169A2" w:rsidRDefault="00AB5BEA" w:rsidP="00553C3F">
      <w:pPr>
        <w:spacing w:line="283" w:lineRule="auto"/>
        <w:ind w:right="1040"/>
        <w:rPr>
          <w:rFonts w:ascii="Calibri" w:hAnsi="Calibri" w:cs="Calibri"/>
        </w:rPr>
      </w:pPr>
    </w:p>
    <w:p w14:paraId="4BB7737F" w14:textId="4676C716" w:rsidR="00AB5BEA" w:rsidRPr="00C169A2" w:rsidRDefault="00AB5BEA" w:rsidP="00553C3F">
      <w:pPr>
        <w:spacing w:line="283" w:lineRule="auto"/>
        <w:ind w:right="1040"/>
        <w:rPr>
          <w:rFonts w:ascii="Calibri" w:hAnsi="Calibri" w:cs="Calibri"/>
        </w:rPr>
        <w:sectPr w:rsidR="00AB5BEA" w:rsidRPr="00C169A2" w:rsidSect="00B27AE6">
          <w:pgSz w:w="12240" w:h="15840"/>
          <w:pgMar w:top="1440" w:right="1440" w:bottom="1440" w:left="1440" w:header="720" w:footer="720" w:gutter="0"/>
          <w:cols w:space="720"/>
        </w:sectPr>
      </w:pPr>
    </w:p>
    <w:p w14:paraId="77D4D56F" w14:textId="68D1DB17" w:rsidR="0009673F" w:rsidRPr="00C169A2" w:rsidRDefault="00ED1CF6" w:rsidP="00553C3F">
      <w:pPr>
        <w:pStyle w:val="Heading1"/>
        <w:ind w:left="0" w:right="1040"/>
      </w:pPr>
      <w:commentRangeStart w:id="15"/>
      <w:r w:rsidRPr="00C169A2">
        <w:rPr>
          <w:w w:val="105"/>
        </w:rPr>
        <w:lastRenderedPageBreak/>
        <w:t>Unit Close</w:t>
      </w:r>
      <w:commentRangeEnd w:id="15"/>
      <w:r w:rsidR="00093ADB">
        <w:rPr>
          <w:rStyle w:val="CommentReference"/>
        </w:rPr>
        <w:commentReference w:id="15"/>
      </w:r>
    </w:p>
    <w:p w14:paraId="3B0CFA03" w14:textId="6162CF64" w:rsidR="0009673F" w:rsidRPr="00C169A2" w:rsidRDefault="0009673F" w:rsidP="00553C3F">
      <w:pPr>
        <w:pStyle w:val="BodyText"/>
        <w:spacing w:before="9"/>
        <w:ind w:right="1040"/>
        <w:rPr>
          <w:sz w:val="27"/>
        </w:rPr>
      </w:pPr>
    </w:p>
    <w:p w14:paraId="26BB2CAF" w14:textId="75AE0AFD" w:rsidR="00324D2D" w:rsidRPr="00C169A2" w:rsidRDefault="00324D2D" w:rsidP="00553C3F">
      <w:pPr>
        <w:pStyle w:val="BodyText"/>
        <w:spacing w:before="9"/>
        <w:ind w:right="1040"/>
        <w:rPr>
          <w:sz w:val="27"/>
        </w:rPr>
      </w:pPr>
    </w:p>
    <w:p w14:paraId="30E88ED0" w14:textId="3C509A6E" w:rsidR="00324D2D" w:rsidRPr="00C169A2" w:rsidRDefault="00324D2D" w:rsidP="00553C3F">
      <w:pPr>
        <w:pStyle w:val="Heading2"/>
        <w:ind w:left="0" w:right="1040"/>
      </w:pPr>
      <w:r w:rsidRPr="00C169A2">
        <w:t>Review Sessions</w:t>
      </w:r>
    </w:p>
    <w:p w14:paraId="7BE01423" w14:textId="66E45C42" w:rsidR="0009673F" w:rsidRPr="00C169A2" w:rsidRDefault="0009673F" w:rsidP="00AB5BEA"/>
    <w:p w14:paraId="5E7174C1" w14:textId="77777777" w:rsidR="0009673F" w:rsidRPr="00C169A2" w:rsidRDefault="00ED1CF6" w:rsidP="006C3E9B">
      <w:pPr>
        <w:pStyle w:val="ListParagraph"/>
        <w:numPr>
          <w:ilvl w:val="1"/>
          <w:numId w:val="1"/>
        </w:numPr>
        <w:tabs>
          <w:tab w:val="left" w:pos="1190"/>
        </w:tabs>
        <w:spacing w:before="132"/>
        <w:ind w:left="0" w:right="1040" w:hanging="270"/>
        <w:rPr>
          <w:sz w:val="16"/>
        </w:rPr>
      </w:pPr>
      <w:r w:rsidRPr="00C169A2">
        <w:rPr>
          <w:w w:val="105"/>
          <w:sz w:val="16"/>
        </w:rPr>
        <w:t>How did the Periodic Table come to being and how useful is it?</w:t>
      </w:r>
    </w:p>
    <w:p w14:paraId="4198FBA3" w14:textId="77777777" w:rsidR="0009673F" w:rsidRPr="00C169A2" w:rsidRDefault="00ED1CF6" w:rsidP="006C3E9B">
      <w:pPr>
        <w:pStyle w:val="ListParagraph"/>
        <w:numPr>
          <w:ilvl w:val="1"/>
          <w:numId w:val="1"/>
        </w:numPr>
        <w:tabs>
          <w:tab w:val="left" w:pos="1190"/>
        </w:tabs>
        <w:spacing w:before="6" w:line="242" w:lineRule="auto"/>
        <w:ind w:left="0" w:right="1040"/>
        <w:rPr>
          <w:sz w:val="16"/>
        </w:rPr>
      </w:pPr>
      <w:r w:rsidRPr="00C169A2">
        <w:rPr>
          <w:w w:val="105"/>
          <w:sz w:val="16"/>
        </w:rPr>
        <w:t>How does the structure of atoms and the types of bonds they form affect the properties of materials?</w:t>
      </w:r>
    </w:p>
    <w:p w14:paraId="63665D38" w14:textId="7272C6AB" w:rsidR="0009673F" w:rsidRPr="00C169A2" w:rsidRDefault="00ED1CF6" w:rsidP="006C3E9B">
      <w:pPr>
        <w:pStyle w:val="ListParagraph"/>
        <w:numPr>
          <w:ilvl w:val="1"/>
          <w:numId w:val="1"/>
        </w:numPr>
        <w:tabs>
          <w:tab w:val="left" w:pos="1190"/>
        </w:tabs>
        <w:spacing w:before="5" w:line="247" w:lineRule="auto"/>
        <w:ind w:left="0" w:right="1040"/>
        <w:rPr>
          <w:sz w:val="16"/>
        </w:rPr>
      </w:pPr>
      <w:r w:rsidRPr="00C169A2">
        <w:rPr>
          <w:w w:val="105"/>
          <w:sz w:val="16"/>
        </w:rPr>
        <w:t>What are the trade-offs between using materials that are efficient but harmful to the environment versus finding alternatives that may be less effective?</w:t>
      </w:r>
    </w:p>
    <w:p w14:paraId="3B22C0F6" w14:textId="77777777" w:rsidR="00AB5BEA" w:rsidRPr="00C169A2" w:rsidRDefault="00AB5BEA" w:rsidP="00AB5BEA">
      <w:pPr>
        <w:tabs>
          <w:tab w:val="left" w:pos="1190"/>
        </w:tabs>
        <w:spacing w:before="5" w:line="247" w:lineRule="auto"/>
        <w:ind w:right="1040"/>
        <w:rPr>
          <w:sz w:val="16"/>
        </w:rPr>
      </w:pPr>
    </w:p>
    <w:p w14:paraId="0CDD82B3" w14:textId="4144719B" w:rsidR="0009673F" w:rsidRPr="00C169A2" w:rsidRDefault="0009673F" w:rsidP="00AB5BEA"/>
    <w:p w14:paraId="28EBB604" w14:textId="77777777" w:rsidR="0009673F" w:rsidRPr="00C169A2" w:rsidRDefault="00ED1CF6" w:rsidP="00553C3F">
      <w:pPr>
        <w:pStyle w:val="Heading2"/>
        <w:ind w:left="0" w:right="1040"/>
      </w:pPr>
      <w:r w:rsidRPr="00C169A2">
        <w:t>&lt;H1&gt;Push Forward</w:t>
      </w:r>
    </w:p>
    <w:p w14:paraId="75B278A3" w14:textId="62BBAB7E" w:rsidR="0009673F" w:rsidRPr="00C169A2" w:rsidRDefault="00ED1CF6" w:rsidP="00553C3F">
      <w:pPr>
        <w:pStyle w:val="BodyText"/>
        <w:spacing w:before="43" w:line="283" w:lineRule="auto"/>
        <w:ind w:right="1040"/>
      </w:pPr>
      <w:r w:rsidRPr="00C169A2">
        <w:rPr>
          <w:w w:val="105"/>
        </w:rPr>
        <w:t>In this unit, your started by learning how atoms are composed and ended by learning how they combine to form co</w:t>
      </w:r>
      <w:r w:rsidR="008F7B9F">
        <w:rPr>
          <w:w w:val="105"/>
        </w:rPr>
        <w:t>s</w:t>
      </w:r>
      <w:r w:rsidRPr="00C169A2">
        <w:rPr>
          <w:w w:val="105"/>
        </w:rPr>
        <w:t>mpounds. You learned about the atomic models, structure, periodic table and trends, types of bonding, compound formation, and their properties.</w:t>
      </w:r>
    </w:p>
    <w:p w14:paraId="5ACB0677" w14:textId="77777777" w:rsidR="0009673F" w:rsidRPr="00C169A2" w:rsidRDefault="00ED1CF6" w:rsidP="00553C3F">
      <w:pPr>
        <w:pStyle w:val="BodyText"/>
        <w:spacing w:before="1" w:line="283" w:lineRule="auto"/>
        <w:ind w:right="1040"/>
        <w:rPr>
          <w:w w:val="105"/>
        </w:rPr>
      </w:pPr>
      <w:r w:rsidRPr="00C169A2">
        <w:rPr>
          <w:w w:val="105"/>
        </w:rPr>
        <w:t>Next you will move one step further, by learning how compounds combine and react. Have you ever seen chemical reactions in nature? (here is a hint, you are conducting a chemical reaction right now, as you breath; other examples include rusting of iron, photosynthesis, burning, rooting, or baking). How would you represent these processes? What do they yield?</w:t>
      </w:r>
    </w:p>
    <w:p w14:paraId="0DFAB472" w14:textId="77777777" w:rsidR="00F64E0C" w:rsidRPr="00C169A2" w:rsidRDefault="00F64E0C" w:rsidP="00553C3F">
      <w:pPr>
        <w:pStyle w:val="BodyText"/>
        <w:spacing w:before="1" w:line="283" w:lineRule="auto"/>
        <w:ind w:right="1040"/>
        <w:rPr>
          <w:w w:val="105"/>
        </w:rPr>
      </w:pPr>
    </w:p>
    <w:p w14:paraId="66CCFF59" w14:textId="551E1879" w:rsidR="00F64E0C" w:rsidRPr="00C169A2" w:rsidRDefault="00DE5362" w:rsidP="00553C3F">
      <w:pPr>
        <w:pStyle w:val="Heading2"/>
        <w:ind w:left="0" w:right="1040"/>
      </w:pPr>
      <w:r w:rsidRPr="00C169A2">
        <w:t>3D End of Unit Assessment</w:t>
      </w:r>
    </w:p>
    <w:p w14:paraId="30C16C6C" w14:textId="77777777" w:rsidR="00F64E0C" w:rsidRPr="00C169A2" w:rsidRDefault="00F64E0C" w:rsidP="00553C3F">
      <w:pPr>
        <w:pStyle w:val="BodyText"/>
        <w:spacing w:before="7"/>
        <w:ind w:right="1040"/>
        <w:rPr>
          <w:sz w:val="22"/>
        </w:rPr>
      </w:pPr>
    </w:p>
    <w:p w14:paraId="0769447A" w14:textId="77777777" w:rsidR="00F64E0C" w:rsidRPr="00C169A2" w:rsidRDefault="00F64E0C" w:rsidP="00553C3F">
      <w:pPr>
        <w:pStyle w:val="Heading2"/>
        <w:ind w:left="0" w:right="1040"/>
      </w:pPr>
      <w:r w:rsidRPr="00C169A2">
        <w:t>&lt;H1&gt;Unit Readiness Assessment:</w:t>
      </w:r>
    </w:p>
    <w:p w14:paraId="6C74BC9B" w14:textId="77777777" w:rsidR="00F64E0C" w:rsidRPr="00C169A2" w:rsidRDefault="00F64E0C" w:rsidP="006C3E9B">
      <w:pPr>
        <w:pStyle w:val="ListParagraph"/>
        <w:numPr>
          <w:ilvl w:val="0"/>
          <w:numId w:val="13"/>
        </w:numPr>
        <w:tabs>
          <w:tab w:val="left" w:pos="652"/>
        </w:tabs>
        <w:spacing w:before="132" w:line="285" w:lineRule="auto"/>
        <w:ind w:left="0" w:right="1040"/>
        <w:rPr>
          <w:sz w:val="16"/>
        </w:rPr>
      </w:pPr>
      <w:r w:rsidRPr="00C169A2">
        <w:rPr>
          <w:w w:val="105"/>
          <w:sz w:val="16"/>
        </w:rPr>
        <w:t>Describe an atom. Make sure you refer to subatomic particles, their mass, location, and electric charge.</w:t>
      </w:r>
    </w:p>
    <w:p w14:paraId="557480AA" w14:textId="77777777" w:rsidR="00F64E0C" w:rsidRPr="00C169A2" w:rsidRDefault="00F64E0C" w:rsidP="006C3E9B">
      <w:pPr>
        <w:pStyle w:val="ListParagraph"/>
        <w:numPr>
          <w:ilvl w:val="0"/>
          <w:numId w:val="13"/>
        </w:numPr>
        <w:tabs>
          <w:tab w:val="left" w:pos="652"/>
        </w:tabs>
        <w:spacing w:line="180" w:lineRule="exact"/>
        <w:ind w:left="0" w:right="1040"/>
        <w:rPr>
          <w:sz w:val="16"/>
          <w:szCs w:val="16"/>
        </w:rPr>
      </w:pPr>
      <w:r w:rsidRPr="00C169A2">
        <w:rPr>
          <w:sz w:val="16"/>
          <w:szCs w:val="16"/>
        </w:rPr>
        <w:t>What distinguishes elements, compounds, and mixtures?</w:t>
      </w:r>
    </w:p>
    <w:p w14:paraId="2BDBF7E2" w14:textId="09825E78" w:rsidR="00F64E0C" w:rsidRPr="00C169A2" w:rsidRDefault="00F64E0C" w:rsidP="00553C3F">
      <w:pPr>
        <w:pStyle w:val="BodyText"/>
        <w:ind w:right="1040"/>
        <w:rPr>
          <w:sz w:val="11"/>
        </w:rPr>
      </w:pPr>
    </w:p>
    <w:sectPr w:rsidR="00F64E0C" w:rsidRPr="00C169A2" w:rsidSect="00553C3F">
      <w:pgSz w:w="12240" w:h="15840"/>
      <w:pgMar w:top="1500" w:right="140" w:bottom="280" w:left="9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ME" w:date="2024-09-20T20:42:00Z" w:initials="A">
    <w:p w14:paraId="15C7BC28" w14:textId="4A45A2D6" w:rsidR="00756F38" w:rsidRDefault="00756F38">
      <w:pPr>
        <w:pStyle w:val="CommentText"/>
      </w:pPr>
      <w:r>
        <w:rPr>
          <w:rStyle w:val="CommentReference"/>
        </w:rPr>
        <w:annotationRef/>
      </w:r>
      <w:r>
        <w:t xml:space="preserve"> Shutterstock Image ID </w:t>
      </w:r>
      <w:r>
        <w:rPr>
          <w:rFonts w:ascii="Segoe UI" w:hAnsi="Segoe UI" w:cs="Segoe UI"/>
          <w:color w:val="FFFFFF"/>
          <w:sz w:val="21"/>
          <w:szCs w:val="21"/>
        </w:rPr>
        <w:t>8894167.</w:t>
      </w:r>
    </w:p>
  </w:comment>
  <w:comment w:id="2" w:author="SME" w:date="2024-09-20T20:47:00Z" w:initials="A">
    <w:p w14:paraId="46F825EB" w14:textId="5BEA8D17" w:rsidR="00756F38" w:rsidRDefault="00756F38">
      <w:pPr>
        <w:pStyle w:val="CommentText"/>
      </w:pPr>
      <w:r>
        <w:rPr>
          <w:rStyle w:val="CommentReference"/>
        </w:rPr>
        <w:annotationRef/>
      </w:r>
      <w:r>
        <w:t xml:space="preserve">Shutterstock Image ID- </w:t>
      </w:r>
      <w:r w:rsidRPr="006B437A">
        <w:t>2062021649</w:t>
      </w:r>
    </w:p>
  </w:comment>
  <w:comment w:id="5" w:author="Laura M" w:date="2024-10-08T11:40:00Z" w:initials="LM">
    <w:p w14:paraId="3AB06103" w14:textId="77777777" w:rsidR="009821F0" w:rsidRDefault="009821F0" w:rsidP="009821F0">
      <w:r>
        <w:rPr>
          <w:rStyle w:val="CommentReference"/>
        </w:rPr>
        <w:annotationRef/>
      </w:r>
      <w:r>
        <w:rPr>
          <w:color w:val="000000"/>
          <w:sz w:val="20"/>
          <w:szCs w:val="20"/>
        </w:rPr>
        <w:t>Fig number will be adjusted before printing to account for figures before this one.</w:t>
      </w:r>
    </w:p>
  </w:comment>
  <w:comment w:id="7" w:author="SME" w:date="2024-09-20T20:50:00Z" w:initials="A">
    <w:p w14:paraId="628E5D9A" w14:textId="201C0055" w:rsidR="003007E5" w:rsidRDefault="003007E5">
      <w:pPr>
        <w:pStyle w:val="CommentText"/>
      </w:pPr>
      <w:r>
        <w:rPr>
          <w:rStyle w:val="CommentReference"/>
        </w:rPr>
        <w:annotationRef/>
      </w:r>
      <w:r>
        <w:t>Art Briefs: Referring this image- Show a small periodic table on the left side of the page and pop up (highlighted) noble gases with the configuration at the right side as shown in the image</w:t>
      </w:r>
    </w:p>
  </w:comment>
  <w:comment w:id="9" w:author="SME" w:date="2024-09-20T20:52:00Z" w:initials="A">
    <w:p w14:paraId="4EBC4D46" w14:textId="707C26B0" w:rsidR="003007E5" w:rsidRDefault="003007E5">
      <w:pPr>
        <w:pStyle w:val="CommentText"/>
      </w:pPr>
      <w:r>
        <w:rPr>
          <w:rStyle w:val="CommentReference"/>
        </w:rPr>
        <w:annotationRef/>
      </w:r>
      <w:r>
        <w:t xml:space="preserve">Shutterstock Image ID- </w:t>
      </w:r>
      <w:r w:rsidRPr="00280A17">
        <w:t>1633467415</w:t>
      </w:r>
    </w:p>
  </w:comment>
  <w:comment w:id="11" w:author="SME" w:date="2024-09-20T20:53:00Z" w:initials="A">
    <w:p w14:paraId="75F24B9D" w14:textId="68C8FA6E" w:rsidR="003007E5" w:rsidRDefault="003007E5">
      <w:pPr>
        <w:pStyle w:val="CommentText"/>
      </w:pPr>
      <w:r>
        <w:rPr>
          <w:rStyle w:val="CommentReference"/>
        </w:rPr>
        <w:annotationRef/>
      </w:r>
      <w:r>
        <w:t>Shutterstock Image ID- 345228074</w:t>
      </w:r>
    </w:p>
  </w:comment>
  <w:comment w:id="12" w:author="SME" w:date="2024-09-20T20:54:00Z" w:initials="A">
    <w:p w14:paraId="736A6064" w14:textId="7ED33253" w:rsidR="003007E5" w:rsidRDefault="003007E5">
      <w:pPr>
        <w:pStyle w:val="CommentText"/>
      </w:pPr>
      <w:r>
        <w:rPr>
          <w:rStyle w:val="CommentReference"/>
        </w:rPr>
        <w:annotationRef/>
      </w:r>
      <w:r>
        <w:t>Art Brief: Create an art with black background and show white/silver crystals as shown in the sample image.</w:t>
      </w:r>
    </w:p>
  </w:comment>
  <w:comment w:id="14" w:author="SME" w:date="2024-10-09T17:19:00Z" w:initials="A">
    <w:p w14:paraId="1ACA330E" w14:textId="205B2587" w:rsidR="000C7B30" w:rsidRDefault="000C7B30">
      <w:pPr>
        <w:pStyle w:val="CommentText"/>
      </w:pPr>
      <w:r>
        <w:rPr>
          <w:rStyle w:val="CommentReference"/>
        </w:rPr>
        <w:annotationRef/>
      </w:r>
      <w:r>
        <w:t>Will update once all the remaining lessons of this chapter will be completed.</w:t>
      </w:r>
    </w:p>
  </w:comment>
  <w:comment w:id="15" w:author="Laura M" w:date="2024-10-09T20:07:00Z" w:initials="LM">
    <w:p w14:paraId="2B6FDC2F" w14:textId="77777777" w:rsidR="00093ADB" w:rsidRDefault="00093ADB" w:rsidP="00093ADB">
      <w:r>
        <w:rPr>
          <w:rStyle w:val="CommentReference"/>
        </w:rPr>
        <w:annotationRef/>
      </w:r>
      <w:r>
        <w:rPr>
          <w:color w:val="000000"/>
          <w:sz w:val="20"/>
          <w:szCs w:val="20"/>
        </w:rPr>
        <w:t>This section will be completed when we have more advancement in the Unit’s MSs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C7BC28" w15:done="0"/>
  <w15:commentEx w15:paraId="46F825EB" w15:done="0"/>
  <w15:commentEx w15:paraId="3AB06103" w15:done="0"/>
  <w15:commentEx w15:paraId="628E5D9A" w15:done="0"/>
  <w15:commentEx w15:paraId="4EBC4D46" w15:done="0"/>
  <w15:commentEx w15:paraId="75F24B9D" w15:done="0"/>
  <w15:commentEx w15:paraId="736A6064" w15:done="0"/>
  <w15:commentEx w15:paraId="1ACA330E" w15:done="0"/>
  <w15:commentEx w15:paraId="2B6FDC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B71333" w16cex:dateUtc="2024-10-08T14:40:00Z"/>
  <w16cex:commentExtensible w16cex:durableId="293536B3" w16cex:dateUtc="2024-10-0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C7BC28" w16cid:durableId="2A985CA2"/>
  <w16cid:commentId w16cid:paraId="46F825EB" w16cid:durableId="2A985DF4"/>
  <w16cid:commentId w16cid:paraId="3AB06103" w16cid:durableId="61B71333"/>
  <w16cid:commentId w16cid:paraId="628E5D9A" w16cid:durableId="2A985E8F"/>
  <w16cid:commentId w16cid:paraId="4EBC4D46" w16cid:durableId="2A985F06"/>
  <w16cid:commentId w16cid:paraId="75F24B9D" w16cid:durableId="2A985F59"/>
  <w16cid:commentId w16cid:paraId="736A6064" w16cid:durableId="2A985F7E"/>
  <w16cid:commentId w16cid:paraId="1ACA330E" w16cid:durableId="2AB1398C"/>
  <w16cid:commentId w16cid:paraId="2B6FDC2F" w16cid:durableId="293536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0195"/>
    <w:multiLevelType w:val="hybridMultilevel"/>
    <w:tmpl w:val="D46CB6A0"/>
    <w:lvl w:ilvl="0" w:tplc="33441E06">
      <w:start w:val="1"/>
      <w:numFmt w:val="lowerLetter"/>
      <w:lvlText w:val="%1)"/>
      <w:lvlJc w:val="left"/>
      <w:pPr>
        <w:ind w:left="1080" w:hanging="360"/>
      </w:pPr>
      <w:rPr>
        <w:rFonts w:ascii="Calibri" w:hAnsi="Calibri" w:hint="default"/>
        <w:b w:val="0"/>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6432F"/>
    <w:multiLevelType w:val="hybridMultilevel"/>
    <w:tmpl w:val="66AC60F2"/>
    <w:lvl w:ilvl="0" w:tplc="04090001">
      <w:start w:val="1"/>
      <w:numFmt w:val="bullet"/>
      <w:lvlText w:val=""/>
      <w:lvlJc w:val="left"/>
      <w:pPr>
        <w:ind w:left="720" w:hanging="360"/>
      </w:pPr>
      <w:rPr>
        <w:rFonts w:ascii="Symbol" w:hAnsi="Symbol" w:hint="default"/>
      </w:rPr>
    </w:lvl>
    <w:lvl w:ilvl="1" w:tplc="BCC0B9F2">
      <w:start w:val="1"/>
      <w:numFmt w:val="decimal"/>
      <w:lvlText w:val="%2."/>
      <w:lvlJc w:val="left"/>
      <w:pPr>
        <w:ind w:left="720" w:hanging="360"/>
      </w:pPr>
      <w:rPr>
        <w:rFonts w:ascii="Calibri" w:hAnsi="Calibri" w:hint="default"/>
        <w:b w:val="0"/>
        <w:i w:val="0"/>
        <w:spacing w:val="-1"/>
        <w:w w:val="103"/>
        <w:sz w:val="22"/>
        <w:szCs w:val="16"/>
        <w:lang w:val="en-US"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906E5"/>
    <w:multiLevelType w:val="hybridMultilevel"/>
    <w:tmpl w:val="66FA005A"/>
    <w:lvl w:ilvl="0" w:tplc="BCC0B9F2">
      <w:start w:val="1"/>
      <w:numFmt w:val="decimal"/>
      <w:lvlText w:val="%1."/>
      <w:lvlJc w:val="left"/>
      <w:pPr>
        <w:ind w:left="720" w:hanging="360"/>
      </w:pPr>
      <w:rPr>
        <w:rFonts w:ascii="Calibri" w:hAnsi="Calibri" w:hint="default"/>
        <w:b w:val="0"/>
        <w:i w:val="0"/>
        <w:spacing w:val="-1"/>
        <w:w w:val="103"/>
        <w:sz w:val="22"/>
        <w:szCs w:val="16"/>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8D57E0"/>
    <w:multiLevelType w:val="hybridMultilevel"/>
    <w:tmpl w:val="0EE84BA0"/>
    <w:lvl w:ilvl="0" w:tplc="BB3EAD66">
      <w:numFmt w:val="bullet"/>
      <w:lvlText w:val=""/>
      <w:lvlJc w:val="left"/>
      <w:pPr>
        <w:ind w:left="445" w:hanging="268"/>
      </w:pPr>
      <w:rPr>
        <w:rFonts w:ascii="Symbol" w:eastAsia="Symbol" w:hAnsi="Symbol" w:cs="Symbol" w:hint="default"/>
        <w:w w:val="103"/>
        <w:sz w:val="16"/>
        <w:szCs w:val="16"/>
        <w:lang w:val="en-US" w:eastAsia="en-US" w:bidi="ar-SA"/>
      </w:rPr>
    </w:lvl>
    <w:lvl w:ilvl="1" w:tplc="CE32F4B4">
      <w:numFmt w:val="bullet"/>
      <w:lvlText w:val="•"/>
      <w:lvlJc w:val="left"/>
      <w:pPr>
        <w:ind w:left="997" w:hanging="268"/>
      </w:pPr>
      <w:rPr>
        <w:rFonts w:hint="default"/>
        <w:lang w:val="en-US" w:eastAsia="en-US" w:bidi="ar-SA"/>
      </w:rPr>
    </w:lvl>
    <w:lvl w:ilvl="2" w:tplc="2C1EC6C8">
      <w:numFmt w:val="bullet"/>
      <w:lvlText w:val="•"/>
      <w:lvlJc w:val="left"/>
      <w:pPr>
        <w:ind w:left="1554" w:hanging="268"/>
      </w:pPr>
      <w:rPr>
        <w:rFonts w:hint="default"/>
        <w:lang w:val="en-US" w:eastAsia="en-US" w:bidi="ar-SA"/>
      </w:rPr>
    </w:lvl>
    <w:lvl w:ilvl="3" w:tplc="77740C9A">
      <w:numFmt w:val="bullet"/>
      <w:lvlText w:val="•"/>
      <w:lvlJc w:val="left"/>
      <w:pPr>
        <w:ind w:left="2112" w:hanging="268"/>
      </w:pPr>
      <w:rPr>
        <w:rFonts w:hint="default"/>
        <w:lang w:val="en-US" w:eastAsia="en-US" w:bidi="ar-SA"/>
      </w:rPr>
    </w:lvl>
    <w:lvl w:ilvl="4" w:tplc="AF166D74">
      <w:numFmt w:val="bullet"/>
      <w:lvlText w:val="•"/>
      <w:lvlJc w:val="left"/>
      <w:pPr>
        <w:ind w:left="2669" w:hanging="268"/>
      </w:pPr>
      <w:rPr>
        <w:rFonts w:hint="default"/>
        <w:lang w:val="en-US" w:eastAsia="en-US" w:bidi="ar-SA"/>
      </w:rPr>
    </w:lvl>
    <w:lvl w:ilvl="5" w:tplc="92F09020">
      <w:numFmt w:val="bullet"/>
      <w:lvlText w:val="•"/>
      <w:lvlJc w:val="left"/>
      <w:pPr>
        <w:ind w:left="3227" w:hanging="268"/>
      </w:pPr>
      <w:rPr>
        <w:rFonts w:hint="default"/>
        <w:lang w:val="en-US" w:eastAsia="en-US" w:bidi="ar-SA"/>
      </w:rPr>
    </w:lvl>
    <w:lvl w:ilvl="6" w:tplc="BE80D3F0">
      <w:numFmt w:val="bullet"/>
      <w:lvlText w:val="•"/>
      <w:lvlJc w:val="left"/>
      <w:pPr>
        <w:ind w:left="3784" w:hanging="268"/>
      </w:pPr>
      <w:rPr>
        <w:rFonts w:hint="default"/>
        <w:lang w:val="en-US" w:eastAsia="en-US" w:bidi="ar-SA"/>
      </w:rPr>
    </w:lvl>
    <w:lvl w:ilvl="7" w:tplc="3ABCBE4E">
      <w:numFmt w:val="bullet"/>
      <w:lvlText w:val="•"/>
      <w:lvlJc w:val="left"/>
      <w:pPr>
        <w:ind w:left="4341" w:hanging="268"/>
      </w:pPr>
      <w:rPr>
        <w:rFonts w:hint="default"/>
        <w:lang w:val="en-US" w:eastAsia="en-US" w:bidi="ar-SA"/>
      </w:rPr>
    </w:lvl>
    <w:lvl w:ilvl="8" w:tplc="2D8C9BCA">
      <w:numFmt w:val="bullet"/>
      <w:lvlText w:val="•"/>
      <w:lvlJc w:val="left"/>
      <w:pPr>
        <w:ind w:left="4899" w:hanging="268"/>
      </w:pPr>
      <w:rPr>
        <w:rFonts w:hint="default"/>
        <w:lang w:val="en-US" w:eastAsia="en-US" w:bidi="ar-SA"/>
      </w:rPr>
    </w:lvl>
  </w:abstractNum>
  <w:abstractNum w:abstractNumId="4" w15:restartNumberingAfterBreak="0">
    <w:nsid w:val="16BA14CF"/>
    <w:multiLevelType w:val="hybridMultilevel"/>
    <w:tmpl w:val="E14A7936"/>
    <w:lvl w:ilvl="0" w:tplc="5F50F48A">
      <w:start w:val="6"/>
      <w:numFmt w:val="decimal"/>
      <w:lvlText w:val="%1."/>
      <w:lvlJc w:val="left"/>
      <w:pPr>
        <w:ind w:left="629" w:hanging="269"/>
      </w:pPr>
      <w:rPr>
        <w:rFonts w:ascii="Calibri" w:hAnsi="Calibri" w:cs="Arial MT" w:hint="default"/>
        <w:b w:val="0"/>
        <w:i w:val="0"/>
        <w:spacing w:val="-1"/>
        <w:w w:val="103"/>
        <w:sz w:val="22"/>
        <w:szCs w:val="16"/>
        <w:lang w:val="en-US" w:eastAsia="en-US" w:bidi="ar-SA"/>
      </w:rPr>
    </w:lvl>
    <w:lvl w:ilvl="1" w:tplc="70388216">
      <w:numFmt w:val="bullet"/>
      <w:lvlText w:val=""/>
      <w:lvlJc w:val="left"/>
      <w:pPr>
        <w:ind w:left="652" w:hanging="269"/>
      </w:pPr>
      <w:rPr>
        <w:rFonts w:ascii="Symbol" w:eastAsia="Symbol" w:hAnsi="Symbol" w:cs="Symbol" w:hint="default"/>
        <w:w w:val="103"/>
        <w:sz w:val="16"/>
        <w:szCs w:val="16"/>
        <w:lang w:val="en-US" w:eastAsia="en-US" w:bidi="ar-SA"/>
      </w:rPr>
    </w:lvl>
    <w:lvl w:ilvl="2" w:tplc="1EFE3D98">
      <w:numFmt w:val="bullet"/>
      <w:lvlText w:val="•"/>
      <w:lvlJc w:val="left"/>
      <w:pPr>
        <w:ind w:left="1822" w:hanging="269"/>
      </w:pPr>
      <w:rPr>
        <w:rFonts w:hint="default"/>
        <w:lang w:val="en-US" w:eastAsia="en-US" w:bidi="ar-SA"/>
      </w:rPr>
    </w:lvl>
    <w:lvl w:ilvl="3" w:tplc="413AD3DC">
      <w:numFmt w:val="bullet"/>
      <w:lvlText w:val="•"/>
      <w:lvlJc w:val="left"/>
      <w:pPr>
        <w:ind w:left="2984" w:hanging="269"/>
      </w:pPr>
      <w:rPr>
        <w:rFonts w:hint="default"/>
        <w:lang w:val="en-US" w:eastAsia="en-US" w:bidi="ar-SA"/>
      </w:rPr>
    </w:lvl>
    <w:lvl w:ilvl="4" w:tplc="5AAE6142">
      <w:numFmt w:val="bullet"/>
      <w:lvlText w:val="•"/>
      <w:lvlJc w:val="left"/>
      <w:pPr>
        <w:ind w:left="4146" w:hanging="269"/>
      </w:pPr>
      <w:rPr>
        <w:rFonts w:hint="default"/>
        <w:lang w:val="en-US" w:eastAsia="en-US" w:bidi="ar-SA"/>
      </w:rPr>
    </w:lvl>
    <w:lvl w:ilvl="5" w:tplc="A3266CAC">
      <w:numFmt w:val="bullet"/>
      <w:lvlText w:val="•"/>
      <w:lvlJc w:val="left"/>
      <w:pPr>
        <w:ind w:left="5308" w:hanging="269"/>
      </w:pPr>
      <w:rPr>
        <w:rFonts w:hint="default"/>
        <w:lang w:val="en-US" w:eastAsia="en-US" w:bidi="ar-SA"/>
      </w:rPr>
    </w:lvl>
    <w:lvl w:ilvl="6" w:tplc="66645F1E">
      <w:numFmt w:val="bullet"/>
      <w:lvlText w:val="•"/>
      <w:lvlJc w:val="left"/>
      <w:pPr>
        <w:ind w:left="6471" w:hanging="269"/>
      </w:pPr>
      <w:rPr>
        <w:rFonts w:hint="default"/>
        <w:lang w:val="en-US" w:eastAsia="en-US" w:bidi="ar-SA"/>
      </w:rPr>
    </w:lvl>
    <w:lvl w:ilvl="7" w:tplc="7DF49F54">
      <w:numFmt w:val="bullet"/>
      <w:lvlText w:val="•"/>
      <w:lvlJc w:val="left"/>
      <w:pPr>
        <w:ind w:left="7633" w:hanging="269"/>
      </w:pPr>
      <w:rPr>
        <w:rFonts w:hint="default"/>
        <w:lang w:val="en-US" w:eastAsia="en-US" w:bidi="ar-SA"/>
      </w:rPr>
    </w:lvl>
    <w:lvl w:ilvl="8" w:tplc="CC42BAFC">
      <w:numFmt w:val="bullet"/>
      <w:lvlText w:val="•"/>
      <w:lvlJc w:val="left"/>
      <w:pPr>
        <w:ind w:left="8795" w:hanging="269"/>
      </w:pPr>
      <w:rPr>
        <w:rFonts w:hint="default"/>
        <w:lang w:val="en-US" w:eastAsia="en-US" w:bidi="ar-SA"/>
      </w:rPr>
    </w:lvl>
  </w:abstractNum>
  <w:abstractNum w:abstractNumId="5" w15:restartNumberingAfterBreak="0">
    <w:nsid w:val="1A4E6A78"/>
    <w:multiLevelType w:val="multilevel"/>
    <w:tmpl w:val="0724501A"/>
    <w:styleLink w:val="CurrentList3"/>
    <w:lvl w:ilvl="0">
      <w:start w:val="6"/>
      <w:numFmt w:val="decimal"/>
      <w:lvlText w:val="%1."/>
      <w:lvlJc w:val="left"/>
      <w:pPr>
        <w:ind w:left="383" w:hanging="269"/>
      </w:pPr>
      <w:rPr>
        <w:rFonts w:ascii="Arial MT" w:eastAsia="Arial MT" w:hAnsi="Arial MT" w:cs="Arial MT" w:hint="default"/>
        <w:spacing w:val="-1"/>
        <w:w w:val="103"/>
        <w:sz w:val="16"/>
        <w:szCs w:val="16"/>
        <w:lang w:val="en-US" w:eastAsia="en-US" w:bidi="ar-SA"/>
      </w:rPr>
    </w:lvl>
    <w:lvl w:ilvl="1">
      <w:numFmt w:val="bullet"/>
      <w:lvlText w:val=""/>
      <w:lvlJc w:val="left"/>
      <w:pPr>
        <w:ind w:left="652" w:hanging="269"/>
      </w:pPr>
      <w:rPr>
        <w:rFonts w:ascii="Symbol" w:eastAsia="Symbol" w:hAnsi="Symbol" w:cs="Symbol" w:hint="default"/>
        <w:w w:val="103"/>
        <w:sz w:val="16"/>
        <w:szCs w:val="16"/>
        <w:lang w:val="en-US" w:eastAsia="en-US" w:bidi="ar-SA"/>
      </w:rPr>
    </w:lvl>
    <w:lvl w:ilvl="2">
      <w:numFmt w:val="bullet"/>
      <w:lvlText w:val="•"/>
      <w:lvlJc w:val="left"/>
      <w:pPr>
        <w:ind w:left="1822" w:hanging="269"/>
      </w:pPr>
      <w:rPr>
        <w:rFonts w:hint="default"/>
        <w:lang w:val="en-US" w:eastAsia="en-US" w:bidi="ar-SA"/>
      </w:rPr>
    </w:lvl>
    <w:lvl w:ilvl="3">
      <w:numFmt w:val="bullet"/>
      <w:lvlText w:val="•"/>
      <w:lvlJc w:val="left"/>
      <w:pPr>
        <w:ind w:left="2984" w:hanging="269"/>
      </w:pPr>
      <w:rPr>
        <w:rFonts w:hint="default"/>
        <w:lang w:val="en-US" w:eastAsia="en-US" w:bidi="ar-SA"/>
      </w:rPr>
    </w:lvl>
    <w:lvl w:ilvl="4">
      <w:numFmt w:val="bullet"/>
      <w:lvlText w:val="•"/>
      <w:lvlJc w:val="left"/>
      <w:pPr>
        <w:ind w:left="4146" w:hanging="269"/>
      </w:pPr>
      <w:rPr>
        <w:rFonts w:hint="default"/>
        <w:lang w:val="en-US" w:eastAsia="en-US" w:bidi="ar-SA"/>
      </w:rPr>
    </w:lvl>
    <w:lvl w:ilvl="5">
      <w:numFmt w:val="bullet"/>
      <w:lvlText w:val="•"/>
      <w:lvlJc w:val="left"/>
      <w:pPr>
        <w:ind w:left="5308" w:hanging="269"/>
      </w:pPr>
      <w:rPr>
        <w:rFonts w:hint="default"/>
        <w:lang w:val="en-US" w:eastAsia="en-US" w:bidi="ar-SA"/>
      </w:rPr>
    </w:lvl>
    <w:lvl w:ilvl="6">
      <w:numFmt w:val="bullet"/>
      <w:lvlText w:val="•"/>
      <w:lvlJc w:val="left"/>
      <w:pPr>
        <w:ind w:left="6471" w:hanging="269"/>
      </w:pPr>
      <w:rPr>
        <w:rFonts w:hint="default"/>
        <w:lang w:val="en-US" w:eastAsia="en-US" w:bidi="ar-SA"/>
      </w:rPr>
    </w:lvl>
    <w:lvl w:ilvl="7">
      <w:numFmt w:val="bullet"/>
      <w:lvlText w:val="•"/>
      <w:lvlJc w:val="left"/>
      <w:pPr>
        <w:ind w:left="7633" w:hanging="269"/>
      </w:pPr>
      <w:rPr>
        <w:rFonts w:hint="default"/>
        <w:lang w:val="en-US" w:eastAsia="en-US" w:bidi="ar-SA"/>
      </w:rPr>
    </w:lvl>
    <w:lvl w:ilvl="8">
      <w:numFmt w:val="bullet"/>
      <w:lvlText w:val="•"/>
      <w:lvlJc w:val="left"/>
      <w:pPr>
        <w:ind w:left="8795" w:hanging="269"/>
      </w:pPr>
      <w:rPr>
        <w:rFonts w:hint="default"/>
        <w:lang w:val="en-US" w:eastAsia="en-US" w:bidi="ar-SA"/>
      </w:rPr>
    </w:lvl>
  </w:abstractNum>
  <w:abstractNum w:abstractNumId="6" w15:restartNumberingAfterBreak="0">
    <w:nsid w:val="1AA136BA"/>
    <w:multiLevelType w:val="hybridMultilevel"/>
    <w:tmpl w:val="9C5E5164"/>
    <w:lvl w:ilvl="0" w:tplc="E34C9564">
      <w:numFmt w:val="bullet"/>
      <w:lvlText w:val=""/>
      <w:lvlJc w:val="left"/>
      <w:pPr>
        <w:ind w:left="445" w:hanging="268"/>
      </w:pPr>
      <w:rPr>
        <w:rFonts w:ascii="Symbol" w:eastAsia="Symbol" w:hAnsi="Symbol" w:cs="Symbol" w:hint="default"/>
        <w:w w:val="103"/>
        <w:sz w:val="16"/>
        <w:szCs w:val="16"/>
        <w:lang w:val="en-US" w:eastAsia="en-US" w:bidi="ar-SA"/>
      </w:rPr>
    </w:lvl>
    <w:lvl w:ilvl="1" w:tplc="8F68F376">
      <w:numFmt w:val="bullet"/>
      <w:lvlText w:val="•"/>
      <w:lvlJc w:val="left"/>
      <w:pPr>
        <w:ind w:left="997" w:hanging="268"/>
      </w:pPr>
      <w:rPr>
        <w:rFonts w:hint="default"/>
        <w:lang w:val="en-US" w:eastAsia="en-US" w:bidi="ar-SA"/>
      </w:rPr>
    </w:lvl>
    <w:lvl w:ilvl="2" w:tplc="9C46C06A">
      <w:numFmt w:val="bullet"/>
      <w:lvlText w:val="•"/>
      <w:lvlJc w:val="left"/>
      <w:pPr>
        <w:ind w:left="1554" w:hanging="268"/>
      </w:pPr>
      <w:rPr>
        <w:rFonts w:hint="default"/>
        <w:lang w:val="en-US" w:eastAsia="en-US" w:bidi="ar-SA"/>
      </w:rPr>
    </w:lvl>
    <w:lvl w:ilvl="3" w:tplc="4BC2BDA0">
      <w:numFmt w:val="bullet"/>
      <w:lvlText w:val="•"/>
      <w:lvlJc w:val="left"/>
      <w:pPr>
        <w:ind w:left="2112" w:hanging="268"/>
      </w:pPr>
      <w:rPr>
        <w:rFonts w:hint="default"/>
        <w:lang w:val="en-US" w:eastAsia="en-US" w:bidi="ar-SA"/>
      </w:rPr>
    </w:lvl>
    <w:lvl w:ilvl="4" w:tplc="3F0869B4">
      <w:numFmt w:val="bullet"/>
      <w:lvlText w:val="•"/>
      <w:lvlJc w:val="left"/>
      <w:pPr>
        <w:ind w:left="2669" w:hanging="268"/>
      </w:pPr>
      <w:rPr>
        <w:rFonts w:hint="default"/>
        <w:lang w:val="en-US" w:eastAsia="en-US" w:bidi="ar-SA"/>
      </w:rPr>
    </w:lvl>
    <w:lvl w:ilvl="5" w:tplc="846CBB40">
      <w:numFmt w:val="bullet"/>
      <w:lvlText w:val="•"/>
      <w:lvlJc w:val="left"/>
      <w:pPr>
        <w:ind w:left="3227" w:hanging="268"/>
      </w:pPr>
      <w:rPr>
        <w:rFonts w:hint="default"/>
        <w:lang w:val="en-US" w:eastAsia="en-US" w:bidi="ar-SA"/>
      </w:rPr>
    </w:lvl>
    <w:lvl w:ilvl="6" w:tplc="2062A93E">
      <w:numFmt w:val="bullet"/>
      <w:lvlText w:val="•"/>
      <w:lvlJc w:val="left"/>
      <w:pPr>
        <w:ind w:left="3784" w:hanging="268"/>
      </w:pPr>
      <w:rPr>
        <w:rFonts w:hint="default"/>
        <w:lang w:val="en-US" w:eastAsia="en-US" w:bidi="ar-SA"/>
      </w:rPr>
    </w:lvl>
    <w:lvl w:ilvl="7" w:tplc="2290461E">
      <w:numFmt w:val="bullet"/>
      <w:lvlText w:val="•"/>
      <w:lvlJc w:val="left"/>
      <w:pPr>
        <w:ind w:left="4341" w:hanging="268"/>
      </w:pPr>
      <w:rPr>
        <w:rFonts w:hint="default"/>
        <w:lang w:val="en-US" w:eastAsia="en-US" w:bidi="ar-SA"/>
      </w:rPr>
    </w:lvl>
    <w:lvl w:ilvl="8" w:tplc="46C41F44">
      <w:numFmt w:val="bullet"/>
      <w:lvlText w:val="•"/>
      <w:lvlJc w:val="left"/>
      <w:pPr>
        <w:ind w:left="4899" w:hanging="268"/>
      </w:pPr>
      <w:rPr>
        <w:rFonts w:hint="default"/>
        <w:lang w:val="en-US" w:eastAsia="en-US" w:bidi="ar-SA"/>
      </w:rPr>
    </w:lvl>
  </w:abstractNum>
  <w:abstractNum w:abstractNumId="7" w15:restartNumberingAfterBreak="0">
    <w:nsid w:val="1D69748B"/>
    <w:multiLevelType w:val="hybridMultilevel"/>
    <w:tmpl w:val="A88A2EB0"/>
    <w:lvl w:ilvl="0" w:tplc="A0902F18">
      <w:numFmt w:val="bullet"/>
      <w:lvlText w:val=""/>
      <w:lvlJc w:val="left"/>
      <w:pPr>
        <w:ind w:left="652" w:hanging="269"/>
      </w:pPr>
      <w:rPr>
        <w:rFonts w:hint="default"/>
        <w:w w:val="103"/>
        <w:lang w:val="en-US" w:eastAsia="en-US" w:bidi="ar-SA"/>
      </w:rPr>
    </w:lvl>
    <w:lvl w:ilvl="1" w:tplc="13A62514">
      <w:start w:val="1"/>
      <w:numFmt w:val="decimal"/>
      <w:lvlText w:val="%2."/>
      <w:lvlJc w:val="left"/>
      <w:pPr>
        <w:ind w:left="920" w:hanging="269"/>
      </w:pPr>
      <w:rPr>
        <w:rFonts w:hint="default"/>
        <w:spacing w:val="-1"/>
        <w:w w:val="103"/>
        <w:lang w:val="en-US" w:eastAsia="en-US" w:bidi="ar-SA"/>
      </w:rPr>
    </w:lvl>
    <w:lvl w:ilvl="2" w:tplc="B57E58DC">
      <w:numFmt w:val="bullet"/>
      <w:lvlText w:val="•"/>
      <w:lvlJc w:val="left"/>
      <w:pPr>
        <w:ind w:left="2053" w:hanging="269"/>
      </w:pPr>
      <w:rPr>
        <w:rFonts w:hint="default"/>
        <w:lang w:val="en-US" w:eastAsia="en-US" w:bidi="ar-SA"/>
      </w:rPr>
    </w:lvl>
    <w:lvl w:ilvl="3" w:tplc="65D62C66">
      <w:numFmt w:val="bullet"/>
      <w:lvlText w:val="•"/>
      <w:lvlJc w:val="left"/>
      <w:pPr>
        <w:ind w:left="3186" w:hanging="269"/>
      </w:pPr>
      <w:rPr>
        <w:rFonts w:hint="default"/>
        <w:lang w:val="en-US" w:eastAsia="en-US" w:bidi="ar-SA"/>
      </w:rPr>
    </w:lvl>
    <w:lvl w:ilvl="4" w:tplc="C010DFD4">
      <w:numFmt w:val="bullet"/>
      <w:lvlText w:val="•"/>
      <w:lvlJc w:val="left"/>
      <w:pPr>
        <w:ind w:left="4320" w:hanging="269"/>
      </w:pPr>
      <w:rPr>
        <w:rFonts w:hint="default"/>
        <w:lang w:val="en-US" w:eastAsia="en-US" w:bidi="ar-SA"/>
      </w:rPr>
    </w:lvl>
    <w:lvl w:ilvl="5" w:tplc="708C22C4">
      <w:numFmt w:val="bullet"/>
      <w:lvlText w:val="•"/>
      <w:lvlJc w:val="left"/>
      <w:pPr>
        <w:ind w:left="5453" w:hanging="269"/>
      </w:pPr>
      <w:rPr>
        <w:rFonts w:hint="default"/>
        <w:lang w:val="en-US" w:eastAsia="en-US" w:bidi="ar-SA"/>
      </w:rPr>
    </w:lvl>
    <w:lvl w:ilvl="6" w:tplc="0A781C0E">
      <w:numFmt w:val="bullet"/>
      <w:lvlText w:val="•"/>
      <w:lvlJc w:val="left"/>
      <w:pPr>
        <w:ind w:left="6586" w:hanging="269"/>
      </w:pPr>
      <w:rPr>
        <w:rFonts w:hint="default"/>
        <w:lang w:val="en-US" w:eastAsia="en-US" w:bidi="ar-SA"/>
      </w:rPr>
    </w:lvl>
    <w:lvl w:ilvl="7" w:tplc="9412DD4E">
      <w:numFmt w:val="bullet"/>
      <w:lvlText w:val="•"/>
      <w:lvlJc w:val="left"/>
      <w:pPr>
        <w:ind w:left="7720" w:hanging="269"/>
      </w:pPr>
      <w:rPr>
        <w:rFonts w:hint="default"/>
        <w:lang w:val="en-US" w:eastAsia="en-US" w:bidi="ar-SA"/>
      </w:rPr>
    </w:lvl>
    <w:lvl w:ilvl="8" w:tplc="AA0634FE">
      <w:numFmt w:val="bullet"/>
      <w:lvlText w:val="•"/>
      <w:lvlJc w:val="left"/>
      <w:pPr>
        <w:ind w:left="8853" w:hanging="269"/>
      </w:pPr>
      <w:rPr>
        <w:rFonts w:hint="default"/>
        <w:lang w:val="en-US" w:eastAsia="en-US" w:bidi="ar-SA"/>
      </w:rPr>
    </w:lvl>
  </w:abstractNum>
  <w:abstractNum w:abstractNumId="8" w15:restartNumberingAfterBreak="0">
    <w:nsid w:val="23EA761C"/>
    <w:multiLevelType w:val="hybridMultilevel"/>
    <w:tmpl w:val="B9FC7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65758"/>
    <w:multiLevelType w:val="hybridMultilevel"/>
    <w:tmpl w:val="08D4097A"/>
    <w:lvl w:ilvl="0" w:tplc="F5B02494">
      <w:numFmt w:val="bullet"/>
      <w:lvlText w:val=""/>
      <w:lvlJc w:val="left"/>
      <w:pPr>
        <w:ind w:left="445" w:hanging="268"/>
      </w:pPr>
      <w:rPr>
        <w:rFonts w:ascii="Symbol" w:eastAsia="Symbol" w:hAnsi="Symbol" w:cs="Symbol" w:hint="default"/>
        <w:w w:val="103"/>
        <w:sz w:val="16"/>
        <w:szCs w:val="16"/>
        <w:lang w:val="en-US" w:eastAsia="en-US" w:bidi="ar-SA"/>
      </w:rPr>
    </w:lvl>
    <w:lvl w:ilvl="1" w:tplc="C494D3BA">
      <w:numFmt w:val="bullet"/>
      <w:lvlText w:val="•"/>
      <w:lvlJc w:val="left"/>
      <w:pPr>
        <w:ind w:left="997" w:hanging="268"/>
      </w:pPr>
      <w:rPr>
        <w:rFonts w:hint="default"/>
        <w:lang w:val="en-US" w:eastAsia="en-US" w:bidi="ar-SA"/>
      </w:rPr>
    </w:lvl>
    <w:lvl w:ilvl="2" w:tplc="06F40736">
      <w:numFmt w:val="bullet"/>
      <w:lvlText w:val="•"/>
      <w:lvlJc w:val="left"/>
      <w:pPr>
        <w:ind w:left="1554" w:hanging="268"/>
      </w:pPr>
      <w:rPr>
        <w:rFonts w:hint="default"/>
        <w:lang w:val="en-US" w:eastAsia="en-US" w:bidi="ar-SA"/>
      </w:rPr>
    </w:lvl>
    <w:lvl w:ilvl="3" w:tplc="FA0066F0">
      <w:numFmt w:val="bullet"/>
      <w:lvlText w:val="•"/>
      <w:lvlJc w:val="left"/>
      <w:pPr>
        <w:ind w:left="2112" w:hanging="268"/>
      </w:pPr>
      <w:rPr>
        <w:rFonts w:hint="default"/>
        <w:lang w:val="en-US" w:eastAsia="en-US" w:bidi="ar-SA"/>
      </w:rPr>
    </w:lvl>
    <w:lvl w:ilvl="4" w:tplc="60D43DCA">
      <w:numFmt w:val="bullet"/>
      <w:lvlText w:val="•"/>
      <w:lvlJc w:val="left"/>
      <w:pPr>
        <w:ind w:left="2669" w:hanging="268"/>
      </w:pPr>
      <w:rPr>
        <w:rFonts w:hint="default"/>
        <w:lang w:val="en-US" w:eastAsia="en-US" w:bidi="ar-SA"/>
      </w:rPr>
    </w:lvl>
    <w:lvl w:ilvl="5" w:tplc="C9BCE086">
      <w:numFmt w:val="bullet"/>
      <w:lvlText w:val="•"/>
      <w:lvlJc w:val="left"/>
      <w:pPr>
        <w:ind w:left="3227" w:hanging="268"/>
      </w:pPr>
      <w:rPr>
        <w:rFonts w:hint="default"/>
        <w:lang w:val="en-US" w:eastAsia="en-US" w:bidi="ar-SA"/>
      </w:rPr>
    </w:lvl>
    <w:lvl w:ilvl="6" w:tplc="24F086FA">
      <w:numFmt w:val="bullet"/>
      <w:lvlText w:val="•"/>
      <w:lvlJc w:val="left"/>
      <w:pPr>
        <w:ind w:left="3784" w:hanging="268"/>
      </w:pPr>
      <w:rPr>
        <w:rFonts w:hint="default"/>
        <w:lang w:val="en-US" w:eastAsia="en-US" w:bidi="ar-SA"/>
      </w:rPr>
    </w:lvl>
    <w:lvl w:ilvl="7" w:tplc="C4FEBB76">
      <w:numFmt w:val="bullet"/>
      <w:lvlText w:val="•"/>
      <w:lvlJc w:val="left"/>
      <w:pPr>
        <w:ind w:left="4341" w:hanging="268"/>
      </w:pPr>
      <w:rPr>
        <w:rFonts w:hint="default"/>
        <w:lang w:val="en-US" w:eastAsia="en-US" w:bidi="ar-SA"/>
      </w:rPr>
    </w:lvl>
    <w:lvl w:ilvl="8" w:tplc="4212387C">
      <w:numFmt w:val="bullet"/>
      <w:lvlText w:val="•"/>
      <w:lvlJc w:val="left"/>
      <w:pPr>
        <w:ind w:left="4899" w:hanging="268"/>
      </w:pPr>
      <w:rPr>
        <w:rFonts w:hint="default"/>
        <w:lang w:val="en-US" w:eastAsia="en-US" w:bidi="ar-SA"/>
      </w:rPr>
    </w:lvl>
  </w:abstractNum>
  <w:abstractNum w:abstractNumId="10" w15:restartNumberingAfterBreak="0">
    <w:nsid w:val="2B1F7350"/>
    <w:multiLevelType w:val="hybridMultilevel"/>
    <w:tmpl w:val="2690AD08"/>
    <w:lvl w:ilvl="0" w:tplc="8F94B506">
      <w:start w:val="3"/>
      <w:numFmt w:val="bullet"/>
      <w:lvlText w:val="•"/>
      <w:lvlJc w:val="left"/>
      <w:pPr>
        <w:ind w:left="720" w:hanging="360"/>
      </w:pPr>
      <w:rPr>
        <w:rFonts w:ascii="Calibri" w:eastAsia="Arial 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2366F"/>
    <w:multiLevelType w:val="hybridMultilevel"/>
    <w:tmpl w:val="518CC568"/>
    <w:lvl w:ilvl="0" w:tplc="FFFFFFFF">
      <w:start w:val="1"/>
      <w:numFmt w:val="decimal"/>
      <w:lvlText w:val="%1."/>
      <w:lvlJc w:val="left"/>
      <w:pPr>
        <w:ind w:left="652" w:hanging="269"/>
      </w:pPr>
      <w:rPr>
        <w:rFonts w:ascii="Arial MT" w:eastAsia="Arial MT" w:hAnsi="Arial MT" w:cs="Arial MT" w:hint="default"/>
        <w:spacing w:val="-1"/>
        <w:w w:val="103"/>
        <w:sz w:val="16"/>
        <w:szCs w:val="16"/>
        <w:lang w:val="en-US" w:eastAsia="en-US" w:bidi="ar-SA"/>
      </w:rPr>
    </w:lvl>
    <w:lvl w:ilvl="1" w:tplc="FFFFFFFF">
      <w:start w:val="1"/>
      <w:numFmt w:val="lowerLetter"/>
      <w:lvlText w:val="%2."/>
      <w:lvlJc w:val="left"/>
      <w:pPr>
        <w:ind w:left="1189" w:hanging="269"/>
      </w:pPr>
      <w:rPr>
        <w:rFonts w:ascii="Arial MT" w:eastAsia="Arial MT" w:hAnsi="Arial MT" w:cs="Arial MT" w:hint="default"/>
        <w:spacing w:val="-1"/>
        <w:w w:val="103"/>
        <w:sz w:val="16"/>
        <w:szCs w:val="16"/>
        <w:lang w:val="en-US" w:eastAsia="en-US" w:bidi="ar-SA"/>
      </w:rPr>
    </w:lvl>
    <w:lvl w:ilvl="2" w:tplc="04090017">
      <w:start w:val="1"/>
      <w:numFmt w:val="lowerLetter"/>
      <w:lvlText w:val="%3)"/>
      <w:lvlJc w:val="left"/>
      <w:pPr>
        <w:ind w:left="1280" w:hanging="360"/>
      </w:pPr>
    </w:lvl>
    <w:lvl w:ilvl="3" w:tplc="FFFFFFFF">
      <w:numFmt w:val="bullet"/>
      <w:lvlText w:val="•"/>
      <w:lvlJc w:val="left"/>
      <w:pPr>
        <w:ind w:left="2498" w:hanging="269"/>
      </w:pPr>
      <w:rPr>
        <w:rFonts w:hint="default"/>
        <w:lang w:val="en-US" w:eastAsia="en-US" w:bidi="ar-SA"/>
      </w:rPr>
    </w:lvl>
    <w:lvl w:ilvl="4" w:tplc="FFFFFFFF">
      <w:numFmt w:val="bullet"/>
      <w:lvlText w:val="•"/>
      <w:lvlJc w:val="left"/>
      <w:pPr>
        <w:ind w:left="3157" w:hanging="269"/>
      </w:pPr>
      <w:rPr>
        <w:rFonts w:hint="default"/>
        <w:lang w:val="en-US" w:eastAsia="en-US" w:bidi="ar-SA"/>
      </w:rPr>
    </w:lvl>
    <w:lvl w:ilvl="5" w:tplc="FFFFFFFF">
      <w:numFmt w:val="bullet"/>
      <w:lvlText w:val="•"/>
      <w:lvlJc w:val="left"/>
      <w:pPr>
        <w:ind w:left="3816" w:hanging="269"/>
      </w:pPr>
      <w:rPr>
        <w:rFonts w:hint="default"/>
        <w:lang w:val="en-US" w:eastAsia="en-US" w:bidi="ar-SA"/>
      </w:rPr>
    </w:lvl>
    <w:lvl w:ilvl="6" w:tplc="FFFFFFFF">
      <w:numFmt w:val="bullet"/>
      <w:lvlText w:val="•"/>
      <w:lvlJc w:val="left"/>
      <w:pPr>
        <w:ind w:left="4475" w:hanging="269"/>
      </w:pPr>
      <w:rPr>
        <w:rFonts w:hint="default"/>
        <w:lang w:val="en-US" w:eastAsia="en-US" w:bidi="ar-SA"/>
      </w:rPr>
    </w:lvl>
    <w:lvl w:ilvl="7" w:tplc="FFFFFFFF">
      <w:numFmt w:val="bullet"/>
      <w:lvlText w:val="•"/>
      <w:lvlJc w:val="left"/>
      <w:pPr>
        <w:ind w:left="5134" w:hanging="269"/>
      </w:pPr>
      <w:rPr>
        <w:rFonts w:hint="default"/>
        <w:lang w:val="en-US" w:eastAsia="en-US" w:bidi="ar-SA"/>
      </w:rPr>
    </w:lvl>
    <w:lvl w:ilvl="8" w:tplc="FFFFFFFF">
      <w:numFmt w:val="bullet"/>
      <w:lvlText w:val="•"/>
      <w:lvlJc w:val="left"/>
      <w:pPr>
        <w:ind w:left="5794" w:hanging="269"/>
      </w:pPr>
      <w:rPr>
        <w:rFonts w:hint="default"/>
        <w:lang w:val="en-US" w:eastAsia="en-US" w:bidi="ar-SA"/>
      </w:rPr>
    </w:lvl>
  </w:abstractNum>
  <w:abstractNum w:abstractNumId="12" w15:restartNumberingAfterBreak="0">
    <w:nsid w:val="3BF30659"/>
    <w:multiLevelType w:val="hybridMultilevel"/>
    <w:tmpl w:val="7E6EBE32"/>
    <w:lvl w:ilvl="0" w:tplc="1C067A6E">
      <w:numFmt w:val="bullet"/>
      <w:lvlText w:val=""/>
      <w:lvlJc w:val="left"/>
      <w:pPr>
        <w:ind w:left="445" w:hanging="268"/>
      </w:pPr>
      <w:rPr>
        <w:rFonts w:ascii="Symbol" w:eastAsia="Symbol" w:hAnsi="Symbol" w:cs="Symbol" w:hint="default"/>
        <w:w w:val="103"/>
        <w:sz w:val="16"/>
        <w:szCs w:val="16"/>
        <w:lang w:val="en-US" w:eastAsia="en-US" w:bidi="ar-SA"/>
      </w:rPr>
    </w:lvl>
    <w:lvl w:ilvl="1" w:tplc="627211AE">
      <w:numFmt w:val="bullet"/>
      <w:lvlText w:val="•"/>
      <w:lvlJc w:val="left"/>
      <w:pPr>
        <w:ind w:left="997" w:hanging="268"/>
      </w:pPr>
      <w:rPr>
        <w:rFonts w:hint="default"/>
        <w:lang w:val="en-US" w:eastAsia="en-US" w:bidi="ar-SA"/>
      </w:rPr>
    </w:lvl>
    <w:lvl w:ilvl="2" w:tplc="AF748D1E">
      <w:numFmt w:val="bullet"/>
      <w:lvlText w:val="•"/>
      <w:lvlJc w:val="left"/>
      <w:pPr>
        <w:ind w:left="1554" w:hanging="268"/>
      </w:pPr>
      <w:rPr>
        <w:rFonts w:hint="default"/>
        <w:lang w:val="en-US" w:eastAsia="en-US" w:bidi="ar-SA"/>
      </w:rPr>
    </w:lvl>
    <w:lvl w:ilvl="3" w:tplc="42DECF9A">
      <w:numFmt w:val="bullet"/>
      <w:lvlText w:val="•"/>
      <w:lvlJc w:val="left"/>
      <w:pPr>
        <w:ind w:left="2112" w:hanging="268"/>
      </w:pPr>
      <w:rPr>
        <w:rFonts w:hint="default"/>
        <w:lang w:val="en-US" w:eastAsia="en-US" w:bidi="ar-SA"/>
      </w:rPr>
    </w:lvl>
    <w:lvl w:ilvl="4" w:tplc="ECD06A4E">
      <w:numFmt w:val="bullet"/>
      <w:lvlText w:val="•"/>
      <w:lvlJc w:val="left"/>
      <w:pPr>
        <w:ind w:left="2669" w:hanging="268"/>
      </w:pPr>
      <w:rPr>
        <w:rFonts w:hint="default"/>
        <w:lang w:val="en-US" w:eastAsia="en-US" w:bidi="ar-SA"/>
      </w:rPr>
    </w:lvl>
    <w:lvl w:ilvl="5" w:tplc="AF608C1E">
      <w:numFmt w:val="bullet"/>
      <w:lvlText w:val="•"/>
      <w:lvlJc w:val="left"/>
      <w:pPr>
        <w:ind w:left="3227" w:hanging="268"/>
      </w:pPr>
      <w:rPr>
        <w:rFonts w:hint="default"/>
        <w:lang w:val="en-US" w:eastAsia="en-US" w:bidi="ar-SA"/>
      </w:rPr>
    </w:lvl>
    <w:lvl w:ilvl="6" w:tplc="EA2EAD48">
      <w:numFmt w:val="bullet"/>
      <w:lvlText w:val="•"/>
      <w:lvlJc w:val="left"/>
      <w:pPr>
        <w:ind w:left="3784" w:hanging="268"/>
      </w:pPr>
      <w:rPr>
        <w:rFonts w:hint="default"/>
        <w:lang w:val="en-US" w:eastAsia="en-US" w:bidi="ar-SA"/>
      </w:rPr>
    </w:lvl>
    <w:lvl w:ilvl="7" w:tplc="560699AC">
      <w:numFmt w:val="bullet"/>
      <w:lvlText w:val="•"/>
      <w:lvlJc w:val="left"/>
      <w:pPr>
        <w:ind w:left="4341" w:hanging="268"/>
      </w:pPr>
      <w:rPr>
        <w:rFonts w:hint="default"/>
        <w:lang w:val="en-US" w:eastAsia="en-US" w:bidi="ar-SA"/>
      </w:rPr>
    </w:lvl>
    <w:lvl w:ilvl="8" w:tplc="E17C0BAC">
      <w:numFmt w:val="bullet"/>
      <w:lvlText w:val="•"/>
      <w:lvlJc w:val="left"/>
      <w:pPr>
        <w:ind w:left="4899" w:hanging="268"/>
      </w:pPr>
      <w:rPr>
        <w:rFonts w:hint="default"/>
        <w:lang w:val="en-US" w:eastAsia="en-US" w:bidi="ar-SA"/>
      </w:rPr>
    </w:lvl>
  </w:abstractNum>
  <w:abstractNum w:abstractNumId="13" w15:restartNumberingAfterBreak="0">
    <w:nsid w:val="3CBC2936"/>
    <w:multiLevelType w:val="hybridMultilevel"/>
    <w:tmpl w:val="70C23B58"/>
    <w:lvl w:ilvl="0" w:tplc="1848E7CE">
      <w:start w:val="1"/>
      <w:numFmt w:val="decimal"/>
      <w:lvlText w:val="%1."/>
      <w:lvlJc w:val="left"/>
      <w:pPr>
        <w:ind w:left="652" w:hanging="269"/>
      </w:pPr>
      <w:rPr>
        <w:rFonts w:ascii="Arial MT" w:eastAsia="Arial MT" w:hAnsi="Arial MT" w:cs="Arial MT" w:hint="default"/>
        <w:w w:val="99"/>
        <w:sz w:val="18"/>
        <w:szCs w:val="18"/>
        <w:lang w:val="en-US" w:eastAsia="en-US" w:bidi="ar-SA"/>
      </w:rPr>
    </w:lvl>
    <w:lvl w:ilvl="1" w:tplc="8A72A454">
      <w:numFmt w:val="bullet"/>
      <w:lvlText w:val="•"/>
      <w:lvlJc w:val="left"/>
      <w:pPr>
        <w:ind w:left="1706" w:hanging="269"/>
      </w:pPr>
      <w:rPr>
        <w:rFonts w:hint="default"/>
        <w:lang w:val="en-US" w:eastAsia="en-US" w:bidi="ar-SA"/>
      </w:rPr>
    </w:lvl>
    <w:lvl w:ilvl="2" w:tplc="AA30A62C">
      <w:numFmt w:val="bullet"/>
      <w:lvlText w:val="•"/>
      <w:lvlJc w:val="left"/>
      <w:pPr>
        <w:ind w:left="2752" w:hanging="269"/>
      </w:pPr>
      <w:rPr>
        <w:rFonts w:hint="default"/>
        <w:lang w:val="en-US" w:eastAsia="en-US" w:bidi="ar-SA"/>
      </w:rPr>
    </w:lvl>
    <w:lvl w:ilvl="3" w:tplc="67BE6F18">
      <w:numFmt w:val="bullet"/>
      <w:lvlText w:val="•"/>
      <w:lvlJc w:val="left"/>
      <w:pPr>
        <w:ind w:left="3798" w:hanging="269"/>
      </w:pPr>
      <w:rPr>
        <w:rFonts w:hint="default"/>
        <w:lang w:val="en-US" w:eastAsia="en-US" w:bidi="ar-SA"/>
      </w:rPr>
    </w:lvl>
    <w:lvl w:ilvl="4" w:tplc="5E404614">
      <w:numFmt w:val="bullet"/>
      <w:lvlText w:val="•"/>
      <w:lvlJc w:val="left"/>
      <w:pPr>
        <w:ind w:left="4844" w:hanging="269"/>
      </w:pPr>
      <w:rPr>
        <w:rFonts w:hint="default"/>
        <w:lang w:val="en-US" w:eastAsia="en-US" w:bidi="ar-SA"/>
      </w:rPr>
    </w:lvl>
    <w:lvl w:ilvl="5" w:tplc="CDCA6EC6">
      <w:numFmt w:val="bullet"/>
      <w:lvlText w:val="•"/>
      <w:lvlJc w:val="left"/>
      <w:pPr>
        <w:ind w:left="5890" w:hanging="269"/>
      </w:pPr>
      <w:rPr>
        <w:rFonts w:hint="default"/>
        <w:lang w:val="en-US" w:eastAsia="en-US" w:bidi="ar-SA"/>
      </w:rPr>
    </w:lvl>
    <w:lvl w:ilvl="6" w:tplc="17E28F8E">
      <w:numFmt w:val="bullet"/>
      <w:lvlText w:val="•"/>
      <w:lvlJc w:val="left"/>
      <w:pPr>
        <w:ind w:left="6936" w:hanging="269"/>
      </w:pPr>
      <w:rPr>
        <w:rFonts w:hint="default"/>
        <w:lang w:val="en-US" w:eastAsia="en-US" w:bidi="ar-SA"/>
      </w:rPr>
    </w:lvl>
    <w:lvl w:ilvl="7" w:tplc="CCC40CF8">
      <w:numFmt w:val="bullet"/>
      <w:lvlText w:val="•"/>
      <w:lvlJc w:val="left"/>
      <w:pPr>
        <w:ind w:left="7982" w:hanging="269"/>
      </w:pPr>
      <w:rPr>
        <w:rFonts w:hint="default"/>
        <w:lang w:val="en-US" w:eastAsia="en-US" w:bidi="ar-SA"/>
      </w:rPr>
    </w:lvl>
    <w:lvl w:ilvl="8" w:tplc="E9D64B70">
      <w:numFmt w:val="bullet"/>
      <w:lvlText w:val="•"/>
      <w:lvlJc w:val="left"/>
      <w:pPr>
        <w:ind w:left="9028" w:hanging="269"/>
      </w:pPr>
      <w:rPr>
        <w:rFonts w:hint="default"/>
        <w:lang w:val="en-US" w:eastAsia="en-US" w:bidi="ar-SA"/>
      </w:rPr>
    </w:lvl>
  </w:abstractNum>
  <w:abstractNum w:abstractNumId="14" w15:restartNumberingAfterBreak="0">
    <w:nsid w:val="41477C6B"/>
    <w:multiLevelType w:val="hybridMultilevel"/>
    <w:tmpl w:val="12D84846"/>
    <w:lvl w:ilvl="0" w:tplc="33441E06">
      <w:start w:val="1"/>
      <w:numFmt w:val="lowerLetter"/>
      <w:lvlText w:val="%1)"/>
      <w:lvlJc w:val="left"/>
      <w:pPr>
        <w:ind w:left="743" w:hanging="360"/>
      </w:pPr>
      <w:rPr>
        <w:rFonts w:ascii="Calibri" w:hAnsi="Calibri" w:hint="default"/>
        <w:b w:val="0"/>
        <w:i w:val="0"/>
        <w:spacing w:val="-1"/>
        <w:w w:val="103"/>
        <w:sz w:val="22"/>
        <w:szCs w:val="16"/>
        <w:lang w:val="en-US" w:eastAsia="en-US" w:bidi="ar-SA"/>
      </w:rPr>
    </w:lvl>
    <w:lvl w:ilvl="1" w:tplc="FFFFFFFF">
      <w:numFmt w:val="bullet"/>
      <w:lvlText w:val="•"/>
      <w:lvlJc w:val="left"/>
      <w:pPr>
        <w:ind w:left="997" w:hanging="269"/>
      </w:pPr>
      <w:rPr>
        <w:rFonts w:hint="default"/>
        <w:lang w:val="en-US" w:eastAsia="en-US" w:bidi="ar-SA"/>
      </w:rPr>
    </w:lvl>
    <w:lvl w:ilvl="2" w:tplc="FFFFFFFF">
      <w:numFmt w:val="bullet"/>
      <w:lvlText w:val="•"/>
      <w:lvlJc w:val="left"/>
      <w:pPr>
        <w:ind w:left="1554" w:hanging="269"/>
      </w:pPr>
      <w:rPr>
        <w:rFonts w:hint="default"/>
        <w:lang w:val="en-US" w:eastAsia="en-US" w:bidi="ar-SA"/>
      </w:rPr>
    </w:lvl>
    <w:lvl w:ilvl="3" w:tplc="FFFFFFFF">
      <w:numFmt w:val="bullet"/>
      <w:lvlText w:val="•"/>
      <w:lvlJc w:val="left"/>
      <w:pPr>
        <w:ind w:left="2112" w:hanging="269"/>
      </w:pPr>
      <w:rPr>
        <w:rFonts w:hint="default"/>
        <w:lang w:val="en-US" w:eastAsia="en-US" w:bidi="ar-SA"/>
      </w:rPr>
    </w:lvl>
    <w:lvl w:ilvl="4" w:tplc="FFFFFFFF">
      <w:numFmt w:val="bullet"/>
      <w:lvlText w:val="•"/>
      <w:lvlJc w:val="left"/>
      <w:pPr>
        <w:ind w:left="2669" w:hanging="269"/>
      </w:pPr>
      <w:rPr>
        <w:rFonts w:hint="default"/>
        <w:lang w:val="en-US" w:eastAsia="en-US" w:bidi="ar-SA"/>
      </w:rPr>
    </w:lvl>
    <w:lvl w:ilvl="5" w:tplc="FFFFFFFF">
      <w:numFmt w:val="bullet"/>
      <w:lvlText w:val="•"/>
      <w:lvlJc w:val="left"/>
      <w:pPr>
        <w:ind w:left="3227" w:hanging="269"/>
      </w:pPr>
      <w:rPr>
        <w:rFonts w:hint="default"/>
        <w:lang w:val="en-US" w:eastAsia="en-US" w:bidi="ar-SA"/>
      </w:rPr>
    </w:lvl>
    <w:lvl w:ilvl="6" w:tplc="FFFFFFFF">
      <w:numFmt w:val="bullet"/>
      <w:lvlText w:val="•"/>
      <w:lvlJc w:val="left"/>
      <w:pPr>
        <w:ind w:left="3784" w:hanging="269"/>
      </w:pPr>
      <w:rPr>
        <w:rFonts w:hint="default"/>
        <w:lang w:val="en-US" w:eastAsia="en-US" w:bidi="ar-SA"/>
      </w:rPr>
    </w:lvl>
    <w:lvl w:ilvl="7" w:tplc="FFFFFFFF">
      <w:numFmt w:val="bullet"/>
      <w:lvlText w:val="•"/>
      <w:lvlJc w:val="left"/>
      <w:pPr>
        <w:ind w:left="4341" w:hanging="269"/>
      </w:pPr>
      <w:rPr>
        <w:rFonts w:hint="default"/>
        <w:lang w:val="en-US" w:eastAsia="en-US" w:bidi="ar-SA"/>
      </w:rPr>
    </w:lvl>
    <w:lvl w:ilvl="8" w:tplc="FFFFFFFF">
      <w:numFmt w:val="bullet"/>
      <w:lvlText w:val="•"/>
      <w:lvlJc w:val="left"/>
      <w:pPr>
        <w:ind w:left="4899" w:hanging="269"/>
      </w:pPr>
      <w:rPr>
        <w:rFonts w:hint="default"/>
        <w:lang w:val="en-US" w:eastAsia="en-US" w:bidi="ar-SA"/>
      </w:rPr>
    </w:lvl>
  </w:abstractNum>
  <w:abstractNum w:abstractNumId="15" w15:restartNumberingAfterBreak="0">
    <w:nsid w:val="44E727DF"/>
    <w:multiLevelType w:val="hybridMultilevel"/>
    <w:tmpl w:val="B22CF6F2"/>
    <w:lvl w:ilvl="0" w:tplc="48185710">
      <w:start w:val="1"/>
      <w:numFmt w:val="decimal"/>
      <w:lvlText w:val="%1."/>
      <w:lvlJc w:val="left"/>
      <w:pPr>
        <w:ind w:left="652" w:hanging="269"/>
      </w:pPr>
      <w:rPr>
        <w:rFonts w:ascii="Arial" w:eastAsia="Arial" w:hAnsi="Arial" w:cs="Arial" w:hint="default"/>
        <w:b/>
        <w:bCs/>
        <w:spacing w:val="-1"/>
        <w:w w:val="103"/>
        <w:sz w:val="16"/>
        <w:szCs w:val="16"/>
        <w:lang w:val="en-US" w:eastAsia="en-US" w:bidi="ar-SA"/>
      </w:rPr>
    </w:lvl>
    <w:lvl w:ilvl="1" w:tplc="9C1EC4B8">
      <w:start w:val="1"/>
      <w:numFmt w:val="lowerLetter"/>
      <w:lvlText w:val="%2)"/>
      <w:lvlJc w:val="left"/>
      <w:pPr>
        <w:ind w:left="920" w:hanging="269"/>
      </w:pPr>
      <w:rPr>
        <w:rFonts w:ascii="Arial MT" w:eastAsia="Arial MT" w:hAnsi="Arial MT" w:cs="Arial MT" w:hint="default"/>
        <w:spacing w:val="-1"/>
        <w:w w:val="103"/>
        <w:sz w:val="16"/>
        <w:szCs w:val="16"/>
        <w:lang w:val="en-US" w:eastAsia="en-US" w:bidi="ar-SA"/>
      </w:rPr>
    </w:lvl>
    <w:lvl w:ilvl="2" w:tplc="45ECD42A">
      <w:numFmt w:val="bullet"/>
      <w:lvlText w:val="•"/>
      <w:lvlJc w:val="left"/>
      <w:pPr>
        <w:ind w:left="2053" w:hanging="269"/>
      </w:pPr>
      <w:rPr>
        <w:rFonts w:hint="default"/>
        <w:lang w:val="en-US" w:eastAsia="en-US" w:bidi="ar-SA"/>
      </w:rPr>
    </w:lvl>
    <w:lvl w:ilvl="3" w:tplc="CA78DEC2">
      <w:numFmt w:val="bullet"/>
      <w:lvlText w:val="•"/>
      <w:lvlJc w:val="left"/>
      <w:pPr>
        <w:ind w:left="3186" w:hanging="269"/>
      </w:pPr>
      <w:rPr>
        <w:rFonts w:hint="default"/>
        <w:lang w:val="en-US" w:eastAsia="en-US" w:bidi="ar-SA"/>
      </w:rPr>
    </w:lvl>
    <w:lvl w:ilvl="4" w:tplc="599299A0">
      <w:numFmt w:val="bullet"/>
      <w:lvlText w:val="•"/>
      <w:lvlJc w:val="left"/>
      <w:pPr>
        <w:ind w:left="4320" w:hanging="269"/>
      </w:pPr>
      <w:rPr>
        <w:rFonts w:hint="default"/>
        <w:lang w:val="en-US" w:eastAsia="en-US" w:bidi="ar-SA"/>
      </w:rPr>
    </w:lvl>
    <w:lvl w:ilvl="5" w:tplc="3522D0B6">
      <w:numFmt w:val="bullet"/>
      <w:lvlText w:val="•"/>
      <w:lvlJc w:val="left"/>
      <w:pPr>
        <w:ind w:left="5453" w:hanging="269"/>
      </w:pPr>
      <w:rPr>
        <w:rFonts w:hint="default"/>
        <w:lang w:val="en-US" w:eastAsia="en-US" w:bidi="ar-SA"/>
      </w:rPr>
    </w:lvl>
    <w:lvl w:ilvl="6" w:tplc="61987048">
      <w:numFmt w:val="bullet"/>
      <w:lvlText w:val="•"/>
      <w:lvlJc w:val="left"/>
      <w:pPr>
        <w:ind w:left="6586" w:hanging="269"/>
      </w:pPr>
      <w:rPr>
        <w:rFonts w:hint="default"/>
        <w:lang w:val="en-US" w:eastAsia="en-US" w:bidi="ar-SA"/>
      </w:rPr>
    </w:lvl>
    <w:lvl w:ilvl="7" w:tplc="DE1098D0">
      <w:numFmt w:val="bullet"/>
      <w:lvlText w:val="•"/>
      <w:lvlJc w:val="left"/>
      <w:pPr>
        <w:ind w:left="7720" w:hanging="269"/>
      </w:pPr>
      <w:rPr>
        <w:rFonts w:hint="default"/>
        <w:lang w:val="en-US" w:eastAsia="en-US" w:bidi="ar-SA"/>
      </w:rPr>
    </w:lvl>
    <w:lvl w:ilvl="8" w:tplc="D4EAD3FE">
      <w:numFmt w:val="bullet"/>
      <w:lvlText w:val="•"/>
      <w:lvlJc w:val="left"/>
      <w:pPr>
        <w:ind w:left="8853" w:hanging="269"/>
      </w:pPr>
      <w:rPr>
        <w:rFonts w:hint="default"/>
        <w:lang w:val="en-US" w:eastAsia="en-US" w:bidi="ar-SA"/>
      </w:rPr>
    </w:lvl>
  </w:abstractNum>
  <w:abstractNum w:abstractNumId="16" w15:restartNumberingAfterBreak="0">
    <w:nsid w:val="4E751E85"/>
    <w:multiLevelType w:val="multilevel"/>
    <w:tmpl w:val="0724501A"/>
    <w:styleLink w:val="CurrentList4"/>
    <w:lvl w:ilvl="0">
      <w:start w:val="6"/>
      <w:numFmt w:val="decimal"/>
      <w:lvlText w:val="%1."/>
      <w:lvlJc w:val="left"/>
      <w:pPr>
        <w:ind w:left="383" w:hanging="269"/>
      </w:pPr>
      <w:rPr>
        <w:rFonts w:ascii="Arial MT" w:eastAsia="Arial MT" w:hAnsi="Arial MT" w:cs="Arial MT" w:hint="default"/>
        <w:spacing w:val="-1"/>
        <w:w w:val="103"/>
        <w:sz w:val="16"/>
        <w:szCs w:val="16"/>
        <w:lang w:val="en-US" w:eastAsia="en-US" w:bidi="ar-SA"/>
      </w:rPr>
    </w:lvl>
    <w:lvl w:ilvl="1">
      <w:numFmt w:val="bullet"/>
      <w:lvlText w:val=""/>
      <w:lvlJc w:val="left"/>
      <w:pPr>
        <w:ind w:left="652" w:hanging="269"/>
      </w:pPr>
      <w:rPr>
        <w:rFonts w:ascii="Symbol" w:eastAsia="Symbol" w:hAnsi="Symbol" w:cs="Symbol" w:hint="default"/>
        <w:w w:val="103"/>
        <w:sz w:val="16"/>
        <w:szCs w:val="16"/>
        <w:lang w:val="en-US" w:eastAsia="en-US" w:bidi="ar-SA"/>
      </w:rPr>
    </w:lvl>
    <w:lvl w:ilvl="2">
      <w:numFmt w:val="bullet"/>
      <w:lvlText w:val="•"/>
      <w:lvlJc w:val="left"/>
      <w:pPr>
        <w:ind w:left="1822" w:hanging="269"/>
      </w:pPr>
      <w:rPr>
        <w:rFonts w:hint="default"/>
        <w:lang w:val="en-US" w:eastAsia="en-US" w:bidi="ar-SA"/>
      </w:rPr>
    </w:lvl>
    <w:lvl w:ilvl="3">
      <w:numFmt w:val="bullet"/>
      <w:lvlText w:val="•"/>
      <w:lvlJc w:val="left"/>
      <w:pPr>
        <w:ind w:left="2984" w:hanging="269"/>
      </w:pPr>
      <w:rPr>
        <w:rFonts w:hint="default"/>
        <w:lang w:val="en-US" w:eastAsia="en-US" w:bidi="ar-SA"/>
      </w:rPr>
    </w:lvl>
    <w:lvl w:ilvl="4">
      <w:numFmt w:val="bullet"/>
      <w:lvlText w:val="•"/>
      <w:lvlJc w:val="left"/>
      <w:pPr>
        <w:ind w:left="4146" w:hanging="269"/>
      </w:pPr>
      <w:rPr>
        <w:rFonts w:hint="default"/>
        <w:lang w:val="en-US" w:eastAsia="en-US" w:bidi="ar-SA"/>
      </w:rPr>
    </w:lvl>
    <w:lvl w:ilvl="5">
      <w:numFmt w:val="bullet"/>
      <w:lvlText w:val="•"/>
      <w:lvlJc w:val="left"/>
      <w:pPr>
        <w:ind w:left="5308" w:hanging="269"/>
      </w:pPr>
      <w:rPr>
        <w:rFonts w:hint="default"/>
        <w:lang w:val="en-US" w:eastAsia="en-US" w:bidi="ar-SA"/>
      </w:rPr>
    </w:lvl>
    <w:lvl w:ilvl="6">
      <w:numFmt w:val="bullet"/>
      <w:lvlText w:val="•"/>
      <w:lvlJc w:val="left"/>
      <w:pPr>
        <w:ind w:left="6471" w:hanging="269"/>
      </w:pPr>
      <w:rPr>
        <w:rFonts w:hint="default"/>
        <w:lang w:val="en-US" w:eastAsia="en-US" w:bidi="ar-SA"/>
      </w:rPr>
    </w:lvl>
    <w:lvl w:ilvl="7">
      <w:numFmt w:val="bullet"/>
      <w:lvlText w:val="•"/>
      <w:lvlJc w:val="left"/>
      <w:pPr>
        <w:ind w:left="7633" w:hanging="269"/>
      </w:pPr>
      <w:rPr>
        <w:rFonts w:hint="default"/>
        <w:lang w:val="en-US" w:eastAsia="en-US" w:bidi="ar-SA"/>
      </w:rPr>
    </w:lvl>
    <w:lvl w:ilvl="8">
      <w:numFmt w:val="bullet"/>
      <w:lvlText w:val="•"/>
      <w:lvlJc w:val="left"/>
      <w:pPr>
        <w:ind w:left="8795" w:hanging="269"/>
      </w:pPr>
      <w:rPr>
        <w:rFonts w:hint="default"/>
        <w:lang w:val="en-US" w:eastAsia="en-US" w:bidi="ar-SA"/>
      </w:rPr>
    </w:lvl>
  </w:abstractNum>
  <w:abstractNum w:abstractNumId="17" w15:restartNumberingAfterBreak="0">
    <w:nsid w:val="5E471680"/>
    <w:multiLevelType w:val="multilevel"/>
    <w:tmpl w:val="B3AE96F0"/>
    <w:styleLink w:val="CurrentList1"/>
    <w:lvl w:ilvl="0">
      <w:start w:val="1"/>
      <w:numFmt w:val="lowerLetter"/>
      <w:lvlText w:val="%1)"/>
      <w:lvlJc w:val="left"/>
      <w:pPr>
        <w:ind w:left="536" w:hanging="360"/>
      </w:pPr>
      <w:rPr>
        <w:rFonts w:hint="default"/>
        <w:spacing w:val="-1"/>
        <w:w w:val="103"/>
        <w:sz w:val="16"/>
        <w:szCs w:val="16"/>
        <w:lang w:val="en-US" w:eastAsia="en-US" w:bidi="ar-SA"/>
      </w:rPr>
    </w:lvl>
    <w:lvl w:ilvl="1">
      <w:numFmt w:val="bullet"/>
      <w:lvlText w:val="•"/>
      <w:lvlJc w:val="left"/>
      <w:pPr>
        <w:ind w:left="997" w:hanging="269"/>
      </w:pPr>
      <w:rPr>
        <w:rFonts w:hint="default"/>
        <w:lang w:val="en-US" w:eastAsia="en-US" w:bidi="ar-SA"/>
      </w:rPr>
    </w:lvl>
    <w:lvl w:ilvl="2">
      <w:numFmt w:val="bullet"/>
      <w:lvlText w:val="•"/>
      <w:lvlJc w:val="left"/>
      <w:pPr>
        <w:ind w:left="1554" w:hanging="269"/>
      </w:pPr>
      <w:rPr>
        <w:rFonts w:hint="default"/>
        <w:lang w:val="en-US" w:eastAsia="en-US" w:bidi="ar-SA"/>
      </w:rPr>
    </w:lvl>
    <w:lvl w:ilvl="3">
      <w:numFmt w:val="bullet"/>
      <w:lvlText w:val="•"/>
      <w:lvlJc w:val="left"/>
      <w:pPr>
        <w:ind w:left="2112" w:hanging="269"/>
      </w:pPr>
      <w:rPr>
        <w:rFonts w:hint="default"/>
        <w:lang w:val="en-US" w:eastAsia="en-US" w:bidi="ar-SA"/>
      </w:rPr>
    </w:lvl>
    <w:lvl w:ilvl="4">
      <w:numFmt w:val="bullet"/>
      <w:lvlText w:val="•"/>
      <w:lvlJc w:val="left"/>
      <w:pPr>
        <w:ind w:left="2669" w:hanging="269"/>
      </w:pPr>
      <w:rPr>
        <w:rFonts w:hint="default"/>
        <w:lang w:val="en-US" w:eastAsia="en-US" w:bidi="ar-SA"/>
      </w:rPr>
    </w:lvl>
    <w:lvl w:ilvl="5">
      <w:numFmt w:val="bullet"/>
      <w:lvlText w:val="•"/>
      <w:lvlJc w:val="left"/>
      <w:pPr>
        <w:ind w:left="3227" w:hanging="269"/>
      </w:pPr>
      <w:rPr>
        <w:rFonts w:hint="default"/>
        <w:lang w:val="en-US" w:eastAsia="en-US" w:bidi="ar-SA"/>
      </w:rPr>
    </w:lvl>
    <w:lvl w:ilvl="6">
      <w:numFmt w:val="bullet"/>
      <w:lvlText w:val="•"/>
      <w:lvlJc w:val="left"/>
      <w:pPr>
        <w:ind w:left="3784" w:hanging="269"/>
      </w:pPr>
      <w:rPr>
        <w:rFonts w:hint="default"/>
        <w:lang w:val="en-US" w:eastAsia="en-US" w:bidi="ar-SA"/>
      </w:rPr>
    </w:lvl>
    <w:lvl w:ilvl="7">
      <w:numFmt w:val="bullet"/>
      <w:lvlText w:val="•"/>
      <w:lvlJc w:val="left"/>
      <w:pPr>
        <w:ind w:left="4341" w:hanging="269"/>
      </w:pPr>
      <w:rPr>
        <w:rFonts w:hint="default"/>
        <w:lang w:val="en-US" w:eastAsia="en-US" w:bidi="ar-SA"/>
      </w:rPr>
    </w:lvl>
    <w:lvl w:ilvl="8">
      <w:numFmt w:val="bullet"/>
      <w:lvlText w:val="•"/>
      <w:lvlJc w:val="left"/>
      <w:pPr>
        <w:ind w:left="4899" w:hanging="269"/>
      </w:pPr>
      <w:rPr>
        <w:rFonts w:hint="default"/>
        <w:lang w:val="en-US" w:eastAsia="en-US" w:bidi="ar-SA"/>
      </w:rPr>
    </w:lvl>
  </w:abstractNum>
  <w:abstractNum w:abstractNumId="18" w15:restartNumberingAfterBreak="0">
    <w:nsid w:val="610C5BAC"/>
    <w:multiLevelType w:val="multilevel"/>
    <w:tmpl w:val="08E46D9A"/>
    <w:styleLink w:val="CurrentList2"/>
    <w:lvl w:ilvl="0">
      <w:start w:val="1"/>
      <w:numFmt w:val="decimal"/>
      <w:lvlText w:val="%1."/>
      <w:lvlJc w:val="left"/>
      <w:pPr>
        <w:ind w:left="720" w:hanging="360"/>
      </w:pPr>
      <w:rPr>
        <w:rFonts w:hint="default"/>
        <w:spacing w:val="-1"/>
        <w:w w:val="103"/>
        <w:sz w:val="16"/>
        <w:szCs w:val="16"/>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82A6DF0"/>
    <w:multiLevelType w:val="hybridMultilevel"/>
    <w:tmpl w:val="DC20305C"/>
    <w:lvl w:ilvl="0" w:tplc="C6CAC0A0">
      <w:numFmt w:val="bullet"/>
      <w:lvlText w:val=""/>
      <w:lvlJc w:val="left"/>
      <w:pPr>
        <w:ind w:left="445" w:hanging="268"/>
      </w:pPr>
      <w:rPr>
        <w:rFonts w:ascii="Symbol" w:eastAsia="Symbol" w:hAnsi="Symbol" w:cs="Symbol" w:hint="default"/>
        <w:w w:val="103"/>
        <w:sz w:val="16"/>
        <w:szCs w:val="16"/>
        <w:lang w:val="en-US" w:eastAsia="en-US" w:bidi="ar-SA"/>
      </w:rPr>
    </w:lvl>
    <w:lvl w:ilvl="1" w:tplc="52CAA6D2">
      <w:numFmt w:val="bullet"/>
      <w:lvlText w:val="•"/>
      <w:lvlJc w:val="left"/>
      <w:pPr>
        <w:ind w:left="997" w:hanging="268"/>
      </w:pPr>
      <w:rPr>
        <w:rFonts w:hint="default"/>
        <w:lang w:val="en-US" w:eastAsia="en-US" w:bidi="ar-SA"/>
      </w:rPr>
    </w:lvl>
    <w:lvl w:ilvl="2" w:tplc="4A5AE5FC">
      <w:numFmt w:val="bullet"/>
      <w:lvlText w:val="•"/>
      <w:lvlJc w:val="left"/>
      <w:pPr>
        <w:ind w:left="1554" w:hanging="268"/>
      </w:pPr>
      <w:rPr>
        <w:rFonts w:hint="default"/>
        <w:lang w:val="en-US" w:eastAsia="en-US" w:bidi="ar-SA"/>
      </w:rPr>
    </w:lvl>
    <w:lvl w:ilvl="3" w:tplc="A3CA2334">
      <w:numFmt w:val="bullet"/>
      <w:lvlText w:val="•"/>
      <w:lvlJc w:val="left"/>
      <w:pPr>
        <w:ind w:left="2112" w:hanging="268"/>
      </w:pPr>
      <w:rPr>
        <w:rFonts w:hint="default"/>
        <w:lang w:val="en-US" w:eastAsia="en-US" w:bidi="ar-SA"/>
      </w:rPr>
    </w:lvl>
    <w:lvl w:ilvl="4" w:tplc="0816AF2E">
      <w:numFmt w:val="bullet"/>
      <w:lvlText w:val="•"/>
      <w:lvlJc w:val="left"/>
      <w:pPr>
        <w:ind w:left="2669" w:hanging="268"/>
      </w:pPr>
      <w:rPr>
        <w:rFonts w:hint="default"/>
        <w:lang w:val="en-US" w:eastAsia="en-US" w:bidi="ar-SA"/>
      </w:rPr>
    </w:lvl>
    <w:lvl w:ilvl="5" w:tplc="232A5E70">
      <w:numFmt w:val="bullet"/>
      <w:lvlText w:val="•"/>
      <w:lvlJc w:val="left"/>
      <w:pPr>
        <w:ind w:left="3227" w:hanging="268"/>
      </w:pPr>
      <w:rPr>
        <w:rFonts w:hint="default"/>
        <w:lang w:val="en-US" w:eastAsia="en-US" w:bidi="ar-SA"/>
      </w:rPr>
    </w:lvl>
    <w:lvl w:ilvl="6" w:tplc="5AEA50E0">
      <w:numFmt w:val="bullet"/>
      <w:lvlText w:val="•"/>
      <w:lvlJc w:val="left"/>
      <w:pPr>
        <w:ind w:left="3784" w:hanging="268"/>
      </w:pPr>
      <w:rPr>
        <w:rFonts w:hint="default"/>
        <w:lang w:val="en-US" w:eastAsia="en-US" w:bidi="ar-SA"/>
      </w:rPr>
    </w:lvl>
    <w:lvl w:ilvl="7" w:tplc="163A018C">
      <w:numFmt w:val="bullet"/>
      <w:lvlText w:val="•"/>
      <w:lvlJc w:val="left"/>
      <w:pPr>
        <w:ind w:left="4341" w:hanging="268"/>
      </w:pPr>
      <w:rPr>
        <w:rFonts w:hint="default"/>
        <w:lang w:val="en-US" w:eastAsia="en-US" w:bidi="ar-SA"/>
      </w:rPr>
    </w:lvl>
    <w:lvl w:ilvl="8" w:tplc="AD0ACFD6">
      <w:numFmt w:val="bullet"/>
      <w:lvlText w:val="•"/>
      <w:lvlJc w:val="left"/>
      <w:pPr>
        <w:ind w:left="4899" w:hanging="268"/>
      </w:pPr>
      <w:rPr>
        <w:rFonts w:hint="default"/>
        <w:lang w:val="en-US" w:eastAsia="en-US" w:bidi="ar-SA"/>
      </w:rPr>
    </w:lvl>
  </w:abstractNum>
  <w:abstractNum w:abstractNumId="20" w15:restartNumberingAfterBreak="0">
    <w:nsid w:val="6B143E1A"/>
    <w:multiLevelType w:val="hybridMultilevel"/>
    <w:tmpl w:val="47ACED4A"/>
    <w:lvl w:ilvl="0" w:tplc="DDF24082">
      <w:numFmt w:val="bullet"/>
      <w:lvlText w:val=""/>
      <w:lvlJc w:val="left"/>
      <w:pPr>
        <w:ind w:left="374" w:hanging="269"/>
      </w:pPr>
      <w:rPr>
        <w:rFonts w:ascii="Symbol" w:eastAsia="Symbol" w:hAnsi="Symbol" w:cs="Symbol" w:hint="default"/>
        <w:w w:val="103"/>
        <w:sz w:val="16"/>
        <w:szCs w:val="16"/>
        <w:lang w:val="en-US" w:eastAsia="en-US" w:bidi="ar-SA"/>
      </w:rPr>
    </w:lvl>
    <w:lvl w:ilvl="1" w:tplc="21D0A09C">
      <w:numFmt w:val="bullet"/>
      <w:lvlText w:val="•"/>
      <w:lvlJc w:val="left"/>
      <w:pPr>
        <w:ind w:left="1027" w:hanging="269"/>
      </w:pPr>
      <w:rPr>
        <w:rFonts w:hint="default"/>
        <w:lang w:val="en-US" w:eastAsia="en-US" w:bidi="ar-SA"/>
      </w:rPr>
    </w:lvl>
    <w:lvl w:ilvl="2" w:tplc="0B589B74">
      <w:numFmt w:val="bullet"/>
      <w:lvlText w:val="•"/>
      <w:lvlJc w:val="left"/>
      <w:pPr>
        <w:ind w:left="1675" w:hanging="269"/>
      </w:pPr>
      <w:rPr>
        <w:rFonts w:hint="default"/>
        <w:lang w:val="en-US" w:eastAsia="en-US" w:bidi="ar-SA"/>
      </w:rPr>
    </w:lvl>
    <w:lvl w:ilvl="3" w:tplc="2006E704">
      <w:numFmt w:val="bullet"/>
      <w:lvlText w:val="•"/>
      <w:lvlJc w:val="left"/>
      <w:pPr>
        <w:ind w:left="2323" w:hanging="269"/>
      </w:pPr>
      <w:rPr>
        <w:rFonts w:hint="default"/>
        <w:lang w:val="en-US" w:eastAsia="en-US" w:bidi="ar-SA"/>
      </w:rPr>
    </w:lvl>
    <w:lvl w:ilvl="4" w:tplc="104A25CA">
      <w:numFmt w:val="bullet"/>
      <w:lvlText w:val="•"/>
      <w:lvlJc w:val="left"/>
      <w:pPr>
        <w:ind w:left="2971" w:hanging="269"/>
      </w:pPr>
      <w:rPr>
        <w:rFonts w:hint="default"/>
        <w:lang w:val="en-US" w:eastAsia="en-US" w:bidi="ar-SA"/>
      </w:rPr>
    </w:lvl>
    <w:lvl w:ilvl="5" w:tplc="404AC8E2">
      <w:numFmt w:val="bullet"/>
      <w:lvlText w:val="•"/>
      <w:lvlJc w:val="left"/>
      <w:pPr>
        <w:ind w:left="3619" w:hanging="269"/>
      </w:pPr>
      <w:rPr>
        <w:rFonts w:hint="default"/>
        <w:lang w:val="en-US" w:eastAsia="en-US" w:bidi="ar-SA"/>
      </w:rPr>
    </w:lvl>
    <w:lvl w:ilvl="6" w:tplc="26BA3130">
      <w:numFmt w:val="bullet"/>
      <w:lvlText w:val="•"/>
      <w:lvlJc w:val="left"/>
      <w:pPr>
        <w:ind w:left="4267" w:hanging="269"/>
      </w:pPr>
      <w:rPr>
        <w:rFonts w:hint="default"/>
        <w:lang w:val="en-US" w:eastAsia="en-US" w:bidi="ar-SA"/>
      </w:rPr>
    </w:lvl>
    <w:lvl w:ilvl="7" w:tplc="5E9290E4">
      <w:numFmt w:val="bullet"/>
      <w:lvlText w:val="•"/>
      <w:lvlJc w:val="left"/>
      <w:pPr>
        <w:ind w:left="4915" w:hanging="269"/>
      </w:pPr>
      <w:rPr>
        <w:rFonts w:hint="default"/>
        <w:lang w:val="en-US" w:eastAsia="en-US" w:bidi="ar-SA"/>
      </w:rPr>
    </w:lvl>
    <w:lvl w:ilvl="8" w:tplc="10C0E1E8">
      <w:numFmt w:val="bullet"/>
      <w:lvlText w:val="•"/>
      <w:lvlJc w:val="left"/>
      <w:pPr>
        <w:ind w:left="5563" w:hanging="269"/>
      </w:pPr>
      <w:rPr>
        <w:rFonts w:hint="default"/>
        <w:lang w:val="en-US" w:eastAsia="en-US" w:bidi="ar-SA"/>
      </w:rPr>
    </w:lvl>
  </w:abstractNum>
  <w:abstractNum w:abstractNumId="21" w15:restartNumberingAfterBreak="0">
    <w:nsid w:val="72AB5D1E"/>
    <w:multiLevelType w:val="hybridMultilevel"/>
    <w:tmpl w:val="0290A47E"/>
    <w:lvl w:ilvl="0" w:tplc="21D429CE">
      <w:start w:val="1"/>
      <w:numFmt w:val="lowerLetter"/>
      <w:lvlText w:val="%1)"/>
      <w:lvlJc w:val="left"/>
      <w:pPr>
        <w:ind w:left="450" w:hanging="269"/>
      </w:pPr>
      <w:rPr>
        <w:rFonts w:ascii="Arial MT" w:eastAsia="Arial MT" w:hAnsi="Arial MT" w:cs="Arial MT" w:hint="default"/>
        <w:spacing w:val="-1"/>
        <w:w w:val="103"/>
        <w:sz w:val="16"/>
        <w:szCs w:val="16"/>
        <w:lang w:val="en-US" w:eastAsia="en-US" w:bidi="ar-SA"/>
      </w:rPr>
    </w:lvl>
    <w:lvl w:ilvl="1" w:tplc="0A407C0E">
      <w:start w:val="1"/>
      <w:numFmt w:val="decimal"/>
      <w:lvlText w:val="%2."/>
      <w:lvlJc w:val="left"/>
      <w:pPr>
        <w:ind w:left="1189" w:hanging="269"/>
      </w:pPr>
      <w:rPr>
        <w:rFonts w:ascii="Arial MT" w:eastAsia="Arial MT" w:hAnsi="Arial MT" w:cs="Arial MT" w:hint="default"/>
        <w:spacing w:val="-1"/>
        <w:w w:val="103"/>
        <w:sz w:val="16"/>
        <w:szCs w:val="16"/>
        <w:lang w:val="en-US" w:eastAsia="en-US" w:bidi="ar-SA"/>
      </w:rPr>
    </w:lvl>
    <w:lvl w:ilvl="2" w:tplc="C0BEB116">
      <w:numFmt w:val="bullet"/>
      <w:lvlText w:val="•"/>
      <w:lvlJc w:val="left"/>
      <w:pPr>
        <w:ind w:left="2284" w:hanging="269"/>
      </w:pPr>
      <w:rPr>
        <w:rFonts w:hint="default"/>
        <w:lang w:val="en-US" w:eastAsia="en-US" w:bidi="ar-SA"/>
      </w:rPr>
    </w:lvl>
    <w:lvl w:ilvl="3" w:tplc="454C010A">
      <w:numFmt w:val="bullet"/>
      <w:lvlText w:val="•"/>
      <w:lvlJc w:val="left"/>
      <w:pPr>
        <w:ind w:left="3388" w:hanging="269"/>
      </w:pPr>
      <w:rPr>
        <w:rFonts w:hint="default"/>
        <w:lang w:val="en-US" w:eastAsia="en-US" w:bidi="ar-SA"/>
      </w:rPr>
    </w:lvl>
    <w:lvl w:ilvl="4" w:tplc="4B4039DC">
      <w:numFmt w:val="bullet"/>
      <w:lvlText w:val="•"/>
      <w:lvlJc w:val="left"/>
      <w:pPr>
        <w:ind w:left="4493" w:hanging="269"/>
      </w:pPr>
      <w:rPr>
        <w:rFonts w:hint="default"/>
        <w:lang w:val="en-US" w:eastAsia="en-US" w:bidi="ar-SA"/>
      </w:rPr>
    </w:lvl>
    <w:lvl w:ilvl="5" w:tplc="254E7D56">
      <w:numFmt w:val="bullet"/>
      <w:lvlText w:val="•"/>
      <w:lvlJc w:val="left"/>
      <w:pPr>
        <w:ind w:left="5597" w:hanging="269"/>
      </w:pPr>
      <w:rPr>
        <w:rFonts w:hint="default"/>
        <w:lang w:val="en-US" w:eastAsia="en-US" w:bidi="ar-SA"/>
      </w:rPr>
    </w:lvl>
    <w:lvl w:ilvl="6" w:tplc="B0A4F964">
      <w:numFmt w:val="bullet"/>
      <w:lvlText w:val="•"/>
      <w:lvlJc w:val="left"/>
      <w:pPr>
        <w:ind w:left="6702" w:hanging="269"/>
      </w:pPr>
      <w:rPr>
        <w:rFonts w:hint="default"/>
        <w:lang w:val="en-US" w:eastAsia="en-US" w:bidi="ar-SA"/>
      </w:rPr>
    </w:lvl>
    <w:lvl w:ilvl="7" w:tplc="106EB2B2">
      <w:numFmt w:val="bullet"/>
      <w:lvlText w:val="•"/>
      <w:lvlJc w:val="left"/>
      <w:pPr>
        <w:ind w:left="7806" w:hanging="269"/>
      </w:pPr>
      <w:rPr>
        <w:rFonts w:hint="default"/>
        <w:lang w:val="en-US" w:eastAsia="en-US" w:bidi="ar-SA"/>
      </w:rPr>
    </w:lvl>
    <w:lvl w:ilvl="8" w:tplc="E45EABF8">
      <w:numFmt w:val="bullet"/>
      <w:lvlText w:val="•"/>
      <w:lvlJc w:val="left"/>
      <w:pPr>
        <w:ind w:left="8911" w:hanging="269"/>
      </w:pPr>
      <w:rPr>
        <w:rFonts w:hint="default"/>
        <w:lang w:val="en-US" w:eastAsia="en-US" w:bidi="ar-SA"/>
      </w:rPr>
    </w:lvl>
  </w:abstractNum>
  <w:abstractNum w:abstractNumId="22" w15:restartNumberingAfterBreak="0">
    <w:nsid w:val="777D5781"/>
    <w:multiLevelType w:val="hybridMultilevel"/>
    <w:tmpl w:val="8C0E653E"/>
    <w:lvl w:ilvl="0" w:tplc="96DC25F2">
      <w:numFmt w:val="bullet"/>
      <w:lvlText w:val=""/>
      <w:lvlJc w:val="left"/>
      <w:pPr>
        <w:ind w:left="445" w:hanging="268"/>
      </w:pPr>
      <w:rPr>
        <w:rFonts w:ascii="Symbol" w:eastAsia="Symbol" w:hAnsi="Symbol" w:cs="Symbol" w:hint="default"/>
        <w:w w:val="103"/>
        <w:sz w:val="16"/>
        <w:szCs w:val="16"/>
        <w:lang w:val="en-US" w:eastAsia="en-US" w:bidi="ar-SA"/>
      </w:rPr>
    </w:lvl>
    <w:lvl w:ilvl="1" w:tplc="1EA284FE">
      <w:numFmt w:val="bullet"/>
      <w:lvlText w:val="•"/>
      <w:lvlJc w:val="left"/>
      <w:pPr>
        <w:ind w:left="997" w:hanging="268"/>
      </w:pPr>
      <w:rPr>
        <w:rFonts w:hint="default"/>
        <w:lang w:val="en-US" w:eastAsia="en-US" w:bidi="ar-SA"/>
      </w:rPr>
    </w:lvl>
    <w:lvl w:ilvl="2" w:tplc="9620CD60">
      <w:numFmt w:val="bullet"/>
      <w:lvlText w:val="•"/>
      <w:lvlJc w:val="left"/>
      <w:pPr>
        <w:ind w:left="1554" w:hanging="268"/>
      </w:pPr>
      <w:rPr>
        <w:rFonts w:hint="default"/>
        <w:lang w:val="en-US" w:eastAsia="en-US" w:bidi="ar-SA"/>
      </w:rPr>
    </w:lvl>
    <w:lvl w:ilvl="3" w:tplc="87204148">
      <w:numFmt w:val="bullet"/>
      <w:lvlText w:val="•"/>
      <w:lvlJc w:val="left"/>
      <w:pPr>
        <w:ind w:left="2112" w:hanging="268"/>
      </w:pPr>
      <w:rPr>
        <w:rFonts w:hint="default"/>
        <w:lang w:val="en-US" w:eastAsia="en-US" w:bidi="ar-SA"/>
      </w:rPr>
    </w:lvl>
    <w:lvl w:ilvl="4" w:tplc="CDA6D2D0">
      <w:numFmt w:val="bullet"/>
      <w:lvlText w:val="•"/>
      <w:lvlJc w:val="left"/>
      <w:pPr>
        <w:ind w:left="2669" w:hanging="268"/>
      </w:pPr>
      <w:rPr>
        <w:rFonts w:hint="default"/>
        <w:lang w:val="en-US" w:eastAsia="en-US" w:bidi="ar-SA"/>
      </w:rPr>
    </w:lvl>
    <w:lvl w:ilvl="5" w:tplc="21262E5A">
      <w:numFmt w:val="bullet"/>
      <w:lvlText w:val="•"/>
      <w:lvlJc w:val="left"/>
      <w:pPr>
        <w:ind w:left="3227" w:hanging="268"/>
      </w:pPr>
      <w:rPr>
        <w:rFonts w:hint="default"/>
        <w:lang w:val="en-US" w:eastAsia="en-US" w:bidi="ar-SA"/>
      </w:rPr>
    </w:lvl>
    <w:lvl w:ilvl="6" w:tplc="8AC8BB7E">
      <w:numFmt w:val="bullet"/>
      <w:lvlText w:val="•"/>
      <w:lvlJc w:val="left"/>
      <w:pPr>
        <w:ind w:left="3784" w:hanging="268"/>
      </w:pPr>
      <w:rPr>
        <w:rFonts w:hint="default"/>
        <w:lang w:val="en-US" w:eastAsia="en-US" w:bidi="ar-SA"/>
      </w:rPr>
    </w:lvl>
    <w:lvl w:ilvl="7" w:tplc="4A8C5958">
      <w:numFmt w:val="bullet"/>
      <w:lvlText w:val="•"/>
      <w:lvlJc w:val="left"/>
      <w:pPr>
        <w:ind w:left="4341" w:hanging="268"/>
      </w:pPr>
      <w:rPr>
        <w:rFonts w:hint="default"/>
        <w:lang w:val="en-US" w:eastAsia="en-US" w:bidi="ar-SA"/>
      </w:rPr>
    </w:lvl>
    <w:lvl w:ilvl="8" w:tplc="0492B898">
      <w:numFmt w:val="bullet"/>
      <w:lvlText w:val="•"/>
      <w:lvlJc w:val="left"/>
      <w:pPr>
        <w:ind w:left="4899" w:hanging="268"/>
      </w:pPr>
      <w:rPr>
        <w:rFonts w:hint="default"/>
        <w:lang w:val="en-US" w:eastAsia="en-US" w:bidi="ar-SA"/>
      </w:rPr>
    </w:lvl>
  </w:abstractNum>
  <w:abstractNum w:abstractNumId="23" w15:restartNumberingAfterBreak="0">
    <w:nsid w:val="78952E5D"/>
    <w:multiLevelType w:val="hybridMultilevel"/>
    <w:tmpl w:val="D41E2EE8"/>
    <w:lvl w:ilvl="0" w:tplc="BCC0B9F2">
      <w:start w:val="1"/>
      <w:numFmt w:val="decimal"/>
      <w:lvlText w:val="%1."/>
      <w:lvlJc w:val="left"/>
      <w:pPr>
        <w:ind w:left="720" w:hanging="360"/>
      </w:pPr>
      <w:rPr>
        <w:rFonts w:ascii="Calibri" w:hAnsi="Calibri" w:hint="default"/>
        <w:b w:val="0"/>
        <w:i w:val="0"/>
        <w:spacing w:val="-1"/>
        <w:w w:val="103"/>
        <w:sz w:val="22"/>
        <w:szCs w:val="16"/>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E8F1466"/>
    <w:multiLevelType w:val="hybridMultilevel"/>
    <w:tmpl w:val="A6FE1146"/>
    <w:lvl w:ilvl="0" w:tplc="2932C886">
      <w:start w:val="1"/>
      <w:numFmt w:val="decimal"/>
      <w:lvlText w:val="%1."/>
      <w:lvlJc w:val="left"/>
      <w:pPr>
        <w:ind w:left="652" w:hanging="269"/>
      </w:pPr>
      <w:rPr>
        <w:rFonts w:ascii="Arial MT" w:eastAsia="Arial MT" w:hAnsi="Arial MT" w:cs="Arial MT" w:hint="default"/>
        <w:spacing w:val="-1"/>
        <w:w w:val="103"/>
        <w:sz w:val="16"/>
        <w:szCs w:val="16"/>
        <w:lang w:val="en-US" w:eastAsia="en-US" w:bidi="ar-SA"/>
      </w:rPr>
    </w:lvl>
    <w:lvl w:ilvl="1" w:tplc="57D61628">
      <w:start w:val="1"/>
      <w:numFmt w:val="lowerLetter"/>
      <w:lvlText w:val="%2."/>
      <w:lvlJc w:val="left"/>
      <w:pPr>
        <w:ind w:left="1189" w:hanging="269"/>
      </w:pPr>
      <w:rPr>
        <w:rFonts w:ascii="Arial MT" w:eastAsia="Arial MT" w:hAnsi="Arial MT" w:cs="Arial MT" w:hint="default"/>
        <w:spacing w:val="-1"/>
        <w:w w:val="103"/>
        <w:sz w:val="16"/>
        <w:szCs w:val="16"/>
        <w:lang w:val="en-US" w:eastAsia="en-US" w:bidi="ar-SA"/>
      </w:rPr>
    </w:lvl>
    <w:lvl w:ilvl="2" w:tplc="6908C1EE">
      <w:start w:val="1"/>
      <w:numFmt w:val="decimal"/>
      <w:lvlText w:val="%3."/>
      <w:lvlJc w:val="left"/>
      <w:pPr>
        <w:ind w:left="1189" w:hanging="269"/>
      </w:pPr>
      <w:rPr>
        <w:rFonts w:ascii="Arial MT" w:eastAsia="Arial MT" w:hAnsi="Arial MT" w:cs="Arial MT" w:hint="default"/>
        <w:w w:val="99"/>
        <w:sz w:val="18"/>
        <w:szCs w:val="18"/>
        <w:lang w:val="en-US" w:eastAsia="en-US" w:bidi="ar-SA"/>
      </w:rPr>
    </w:lvl>
    <w:lvl w:ilvl="3" w:tplc="51221324">
      <w:numFmt w:val="bullet"/>
      <w:lvlText w:val="•"/>
      <w:lvlJc w:val="left"/>
      <w:pPr>
        <w:ind w:left="2498" w:hanging="269"/>
      </w:pPr>
      <w:rPr>
        <w:rFonts w:hint="default"/>
        <w:lang w:val="en-US" w:eastAsia="en-US" w:bidi="ar-SA"/>
      </w:rPr>
    </w:lvl>
    <w:lvl w:ilvl="4" w:tplc="8F180504">
      <w:numFmt w:val="bullet"/>
      <w:lvlText w:val="•"/>
      <w:lvlJc w:val="left"/>
      <w:pPr>
        <w:ind w:left="3157" w:hanging="269"/>
      </w:pPr>
      <w:rPr>
        <w:rFonts w:hint="default"/>
        <w:lang w:val="en-US" w:eastAsia="en-US" w:bidi="ar-SA"/>
      </w:rPr>
    </w:lvl>
    <w:lvl w:ilvl="5" w:tplc="B61CBD4A">
      <w:numFmt w:val="bullet"/>
      <w:lvlText w:val="•"/>
      <w:lvlJc w:val="left"/>
      <w:pPr>
        <w:ind w:left="3816" w:hanging="269"/>
      </w:pPr>
      <w:rPr>
        <w:rFonts w:hint="default"/>
        <w:lang w:val="en-US" w:eastAsia="en-US" w:bidi="ar-SA"/>
      </w:rPr>
    </w:lvl>
    <w:lvl w:ilvl="6" w:tplc="5DDE6C8C">
      <w:numFmt w:val="bullet"/>
      <w:lvlText w:val="•"/>
      <w:lvlJc w:val="left"/>
      <w:pPr>
        <w:ind w:left="4475" w:hanging="269"/>
      </w:pPr>
      <w:rPr>
        <w:rFonts w:hint="default"/>
        <w:lang w:val="en-US" w:eastAsia="en-US" w:bidi="ar-SA"/>
      </w:rPr>
    </w:lvl>
    <w:lvl w:ilvl="7" w:tplc="941C7F7A">
      <w:numFmt w:val="bullet"/>
      <w:lvlText w:val="•"/>
      <w:lvlJc w:val="left"/>
      <w:pPr>
        <w:ind w:left="5134" w:hanging="269"/>
      </w:pPr>
      <w:rPr>
        <w:rFonts w:hint="default"/>
        <w:lang w:val="en-US" w:eastAsia="en-US" w:bidi="ar-SA"/>
      </w:rPr>
    </w:lvl>
    <w:lvl w:ilvl="8" w:tplc="E6BC5FE6">
      <w:numFmt w:val="bullet"/>
      <w:lvlText w:val="•"/>
      <w:lvlJc w:val="left"/>
      <w:pPr>
        <w:ind w:left="5794" w:hanging="269"/>
      </w:pPr>
      <w:rPr>
        <w:rFonts w:hint="default"/>
        <w:lang w:val="en-US" w:eastAsia="en-US" w:bidi="ar-SA"/>
      </w:rPr>
    </w:lvl>
  </w:abstractNum>
  <w:abstractNum w:abstractNumId="25" w15:restartNumberingAfterBreak="0">
    <w:nsid w:val="7FCD3D13"/>
    <w:multiLevelType w:val="hybridMultilevel"/>
    <w:tmpl w:val="A5D2FE10"/>
    <w:lvl w:ilvl="0" w:tplc="33384B74">
      <w:start w:val="1"/>
      <w:numFmt w:val="decimal"/>
      <w:lvlText w:val="%1."/>
      <w:lvlJc w:val="left"/>
      <w:pPr>
        <w:ind w:left="652" w:hanging="269"/>
      </w:pPr>
      <w:rPr>
        <w:rFonts w:ascii="Arial MT" w:eastAsia="Arial MT" w:hAnsi="Arial MT" w:cs="Arial MT" w:hint="default"/>
        <w:spacing w:val="-1"/>
        <w:w w:val="103"/>
        <w:sz w:val="16"/>
        <w:szCs w:val="16"/>
        <w:lang w:val="en-US" w:eastAsia="en-US" w:bidi="ar-SA"/>
      </w:rPr>
    </w:lvl>
    <w:lvl w:ilvl="1" w:tplc="0F9E89BA">
      <w:numFmt w:val="bullet"/>
      <w:lvlText w:val="•"/>
      <w:lvlJc w:val="left"/>
      <w:pPr>
        <w:ind w:left="1307" w:hanging="269"/>
      </w:pPr>
      <w:rPr>
        <w:rFonts w:hint="default"/>
        <w:lang w:val="en-US" w:eastAsia="en-US" w:bidi="ar-SA"/>
      </w:rPr>
    </w:lvl>
    <w:lvl w:ilvl="2" w:tplc="3EA6D6E6">
      <w:numFmt w:val="bullet"/>
      <w:lvlText w:val="•"/>
      <w:lvlJc w:val="left"/>
      <w:pPr>
        <w:ind w:left="1955" w:hanging="269"/>
      </w:pPr>
      <w:rPr>
        <w:rFonts w:hint="default"/>
        <w:lang w:val="en-US" w:eastAsia="en-US" w:bidi="ar-SA"/>
      </w:rPr>
    </w:lvl>
    <w:lvl w:ilvl="3" w:tplc="C0CC085E">
      <w:numFmt w:val="bullet"/>
      <w:lvlText w:val="•"/>
      <w:lvlJc w:val="left"/>
      <w:pPr>
        <w:ind w:left="2603" w:hanging="269"/>
      </w:pPr>
      <w:rPr>
        <w:rFonts w:hint="default"/>
        <w:lang w:val="en-US" w:eastAsia="en-US" w:bidi="ar-SA"/>
      </w:rPr>
    </w:lvl>
    <w:lvl w:ilvl="4" w:tplc="7DC8CFE0">
      <w:numFmt w:val="bullet"/>
      <w:lvlText w:val="•"/>
      <w:lvlJc w:val="left"/>
      <w:pPr>
        <w:ind w:left="3251" w:hanging="269"/>
      </w:pPr>
      <w:rPr>
        <w:rFonts w:hint="default"/>
        <w:lang w:val="en-US" w:eastAsia="en-US" w:bidi="ar-SA"/>
      </w:rPr>
    </w:lvl>
    <w:lvl w:ilvl="5" w:tplc="4018596A">
      <w:numFmt w:val="bullet"/>
      <w:lvlText w:val="•"/>
      <w:lvlJc w:val="left"/>
      <w:pPr>
        <w:ind w:left="3899" w:hanging="269"/>
      </w:pPr>
      <w:rPr>
        <w:rFonts w:hint="default"/>
        <w:lang w:val="en-US" w:eastAsia="en-US" w:bidi="ar-SA"/>
      </w:rPr>
    </w:lvl>
    <w:lvl w:ilvl="6" w:tplc="B7ACF5A8">
      <w:numFmt w:val="bullet"/>
      <w:lvlText w:val="•"/>
      <w:lvlJc w:val="left"/>
      <w:pPr>
        <w:ind w:left="4547" w:hanging="269"/>
      </w:pPr>
      <w:rPr>
        <w:rFonts w:hint="default"/>
        <w:lang w:val="en-US" w:eastAsia="en-US" w:bidi="ar-SA"/>
      </w:rPr>
    </w:lvl>
    <w:lvl w:ilvl="7" w:tplc="D49CE35A">
      <w:numFmt w:val="bullet"/>
      <w:lvlText w:val="•"/>
      <w:lvlJc w:val="left"/>
      <w:pPr>
        <w:ind w:left="5195" w:hanging="269"/>
      </w:pPr>
      <w:rPr>
        <w:rFonts w:hint="default"/>
        <w:lang w:val="en-US" w:eastAsia="en-US" w:bidi="ar-SA"/>
      </w:rPr>
    </w:lvl>
    <w:lvl w:ilvl="8" w:tplc="AC40A400">
      <w:numFmt w:val="bullet"/>
      <w:lvlText w:val="•"/>
      <w:lvlJc w:val="left"/>
      <w:pPr>
        <w:ind w:left="5842" w:hanging="269"/>
      </w:pPr>
      <w:rPr>
        <w:rFonts w:hint="default"/>
        <w:lang w:val="en-US" w:eastAsia="en-US" w:bidi="ar-SA"/>
      </w:rPr>
    </w:lvl>
  </w:abstractNum>
  <w:num w:numId="1">
    <w:abstractNumId w:val="21"/>
  </w:num>
  <w:num w:numId="2">
    <w:abstractNumId w:val="20"/>
  </w:num>
  <w:num w:numId="3">
    <w:abstractNumId w:val="24"/>
  </w:num>
  <w:num w:numId="4">
    <w:abstractNumId w:val="13"/>
  </w:num>
  <w:num w:numId="5">
    <w:abstractNumId w:val="3"/>
  </w:num>
  <w:num w:numId="6">
    <w:abstractNumId w:val="6"/>
  </w:num>
  <w:num w:numId="7">
    <w:abstractNumId w:val="19"/>
  </w:num>
  <w:num w:numId="8">
    <w:abstractNumId w:val="22"/>
  </w:num>
  <w:num w:numId="9">
    <w:abstractNumId w:val="9"/>
  </w:num>
  <w:num w:numId="10">
    <w:abstractNumId w:val="12"/>
  </w:num>
  <w:num w:numId="11">
    <w:abstractNumId w:val="4"/>
  </w:num>
  <w:num w:numId="12">
    <w:abstractNumId w:val="15"/>
  </w:num>
  <w:num w:numId="13">
    <w:abstractNumId w:val="25"/>
  </w:num>
  <w:num w:numId="14">
    <w:abstractNumId w:val="7"/>
  </w:num>
  <w:num w:numId="15">
    <w:abstractNumId w:val="10"/>
  </w:num>
  <w:num w:numId="16">
    <w:abstractNumId w:val="8"/>
  </w:num>
  <w:num w:numId="17">
    <w:abstractNumId w:val="14"/>
  </w:num>
  <w:num w:numId="18">
    <w:abstractNumId w:val="17"/>
  </w:num>
  <w:num w:numId="19">
    <w:abstractNumId w:val="11"/>
  </w:num>
  <w:num w:numId="20">
    <w:abstractNumId w:val="0"/>
  </w:num>
  <w:num w:numId="21">
    <w:abstractNumId w:val="2"/>
  </w:num>
  <w:num w:numId="22">
    <w:abstractNumId w:val="18"/>
  </w:num>
  <w:num w:numId="23">
    <w:abstractNumId w:val="5"/>
  </w:num>
  <w:num w:numId="24">
    <w:abstractNumId w:val="16"/>
  </w:num>
  <w:num w:numId="25">
    <w:abstractNumId w:val="1"/>
  </w:num>
  <w:num w:numId="26">
    <w:abstractNumId w:val="23"/>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E">
    <w15:presenceInfo w15:providerId="None" w15:userId="SME"/>
  </w15:person>
  <w15:person w15:author="Laura M">
    <w15:presenceInfo w15:providerId="Windows Live" w15:userId="fe02f469a5f0ee10"/>
  </w15:person>
  <w15:person w15:author="Nirja Mittal">
    <w15:presenceInfo w15:providerId="AD" w15:userId="S-1-5-21-493835531-4139378302-1245091944-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3F"/>
    <w:rsid w:val="00013366"/>
    <w:rsid w:val="00023862"/>
    <w:rsid w:val="00060B14"/>
    <w:rsid w:val="000874E1"/>
    <w:rsid w:val="00093ADB"/>
    <w:rsid w:val="0009673F"/>
    <w:rsid w:val="000A706E"/>
    <w:rsid w:val="000B7CBD"/>
    <w:rsid w:val="000C6B8C"/>
    <w:rsid w:val="000C7B30"/>
    <w:rsid w:val="00173697"/>
    <w:rsid w:val="00180001"/>
    <w:rsid w:val="001856B9"/>
    <w:rsid w:val="001A13E3"/>
    <w:rsid w:val="001A72CD"/>
    <w:rsid w:val="001B4EE5"/>
    <w:rsid w:val="001C0AD4"/>
    <w:rsid w:val="001C0D7A"/>
    <w:rsid w:val="001D707D"/>
    <w:rsid w:val="0021248A"/>
    <w:rsid w:val="002168ED"/>
    <w:rsid w:val="002251D8"/>
    <w:rsid w:val="00227C4A"/>
    <w:rsid w:val="0025201A"/>
    <w:rsid w:val="002557F0"/>
    <w:rsid w:val="00280A17"/>
    <w:rsid w:val="00286D5C"/>
    <w:rsid w:val="002A3BB6"/>
    <w:rsid w:val="002A4AC6"/>
    <w:rsid w:val="002A52FD"/>
    <w:rsid w:val="002C3BFC"/>
    <w:rsid w:val="002E3185"/>
    <w:rsid w:val="003007E5"/>
    <w:rsid w:val="00324D2D"/>
    <w:rsid w:val="00331863"/>
    <w:rsid w:val="00333D99"/>
    <w:rsid w:val="00343045"/>
    <w:rsid w:val="00391D06"/>
    <w:rsid w:val="003D0BCB"/>
    <w:rsid w:val="0040709C"/>
    <w:rsid w:val="00422E29"/>
    <w:rsid w:val="004A6F54"/>
    <w:rsid w:val="00525B9F"/>
    <w:rsid w:val="00532630"/>
    <w:rsid w:val="00553C3F"/>
    <w:rsid w:val="005C1450"/>
    <w:rsid w:val="005E3CB0"/>
    <w:rsid w:val="00617EFB"/>
    <w:rsid w:val="00641F8C"/>
    <w:rsid w:val="006A2951"/>
    <w:rsid w:val="006A403B"/>
    <w:rsid w:val="006A6112"/>
    <w:rsid w:val="006B437A"/>
    <w:rsid w:val="006B59EC"/>
    <w:rsid w:val="006C3E9B"/>
    <w:rsid w:val="006F3891"/>
    <w:rsid w:val="006F7618"/>
    <w:rsid w:val="00705883"/>
    <w:rsid w:val="00714E4A"/>
    <w:rsid w:val="00716190"/>
    <w:rsid w:val="0072702B"/>
    <w:rsid w:val="00743E00"/>
    <w:rsid w:val="00746403"/>
    <w:rsid w:val="00756F38"/>
    <w:rsid w:val="00785976"/>
    <w:rsid w:val="007974B7"/>
    <w:rsid w:val="007B3D0F"/>
    <w:rsid w:val="007C6BC2"/>
    <w:rsid w:val="007D4829"/>
    <w:rsid w:val="007E2EE8"/>
    <w:rsid w:val="007F53EC"/>
    <w:rsid w:val="008131CE"/>
    <w:rsid w:val="00853E86"/>
    <w:rsid w:val="0085505E"/>
    <w:rsid w:val="0086315E"/>
    <w:rsid w:val="008655A3"/>
    <w:rsid w:val="00865652"/>
    <w:rsid w:val="00892C2A"/>
    <w:rsid w:val="008A1B97"/>
    <w:rsid w:val="008C12C7"/>
    <w:rsid w:val="008C1573"/>
    <w:rsid w:val="008F7B9F"/>
    <w:rsid w:val="00917C5C"/>
    <w:rsid w:val="009457B5"/>
    <w:rsid w:val="009466C5"/>
    <w:rsid w:val="00951BE8"/>
    <w:rsid w:val="009605E3"/>
    <w:rsid w:val="00975CFE"/>
    <w:rsid w:val="009821F0"/>
    <w:rsid w:val="00982C2E"/>
    <w:rsid w:val="00987147"/>
    <w:rsid w:val="00996327"/>
    <w:rsid w:val="009E1587"/>
    <w:rsid w:val="009E69EC"/>
    <w:rsid w:val="009F4134"/>
    <w:rsid w:val="00A0089A"/>
    <w:rsid w:val="00A01B1D"/>
    <w:rsid w:val="00A66B27"/>
    <w:rsid w:val="00A72794"/>
    <w:rsid w:val="00A87B5D"/>
    <w:rsid w:val="00AB1563"/>
    <w:rsid w:val="00AB4440"/>
    <w:rsid w:val="00AB5BEA"/>
    <w:rsid w:val="00AD0D6A"/>
    <w:rsid w:val="00AE13C1"/>
    <w:rsid w:val="00B11367"/>
    <w:rsid w:val="00B14365"/>
    <w:rsid w:val="00B21043"/>
    <w:rsid w:val="00B27AE6"/>
    <w:rsid w:val="00B40112"/>
    <w:rsid w:val="00B42411"/>
    <w:rsid w:val="00B727F7"/>
    <w:rsid w:val="00B74A81"/>
    <w:rsid w:val="00B924C1"/>
    <w:rsid w:val="00B9798D"/>
    <w:rsid w:val="00BF2635"/>
    <w:rsid w:val="00C169A2"/>
    <w:rsid w:val="00C27E65"/>
    <w:rsid w:val="00C344E6"/>
    <w:rsid w:val="00C41E90"/>
    <w:rsid w:val="00C6579B"/>
    <w:rsid w:val="00C817E1"/>
    <w:rsid w:val="00C82A91"/>
    <w:rsid w:val="00CA4E00"/>
    <w:rsid w:val="00CE68B7"/>
    <w:rsid w:val="00CF2883"/>
    <w:rsid w:val="00D23DC4"/>
    <w:rsid w:val="00D34F3B"/>
    <w:rsid w:val="00D50844"/>
    <w:rsid w:val="00D51BFE"/>
    <w:rsid w:val="00D85A20"/>
    <w:rsid w:val="00DB7F23"/>
    <w:rsid w:val="00DE5362"/>
    <w:rsid w:val="00DF265D"/>
    <w:rsid w:val="00E006A0"/>
    <w:rsid w:val="00E03F84"/>
    <w:rsid w:val="00E05711"/>
    <w:rsid w:val="00E40978"/>
    <w:rsid w:val="00E421DA"/>
    <w:rsid w:val="00E65810"/>
    <w:rsid w:val="00E7196A"/>
    <w:rsid w:val="00E7777C"/>
    <w:rsid w:val="00E92BFD"/>
    <w:rsid w:val="00E95495"/>
    <w:rsid w:val="00EA13DD"/>
    <w:rsid w:val="00EC50C3"/>
    <w:rsid w:val="00EC5588"/>
    <w:rsid w:val="00ED090C"/>
    <w:rsid w:val="00ED1CF6"/>
    <w:rsid w:val="00EE2161"/>
    <w:rsid w:val="00F17B49"/>
    <w:rsid w:val="00F27043"/>
    <w:rsid w:val="00F3303E"/>
    <w:rsid w:val="00F510A6"/>
    <w:rsid w:val="00F64E0C"/>
    <w:rsid w:val="00F91739"/>
    <w:rsid w:val="00FA50E7"/>
    <w:rsid w:val="00FB34D8"/>
    <w:rsid w:val="00FB42AB"/>
    <w:rsid w:val="00FC17DB"/>
    <w:rsid w:val="00FC46E0"/>
    <w:rsid w:val="00FC4970"/>
    <w:rsid w:val="00FD0A8B"/>
    <w:rsid w:val="00FD59D5"/>
    <w:rsid w:val="00FE1721"/>
    <w:rsid w:val="00FE5196"/>
    <w:rsid w:val="00FF0375"/>
    <w:rsid w:val="3A61E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B6D16"/>
  <w15:docId w15:val="{778871DD-EA9E-494F-9A41-DCC23EB3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3E3"/>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rsid w:val="00705883"/>
    <w:pPr>
      <w:spacing w:before="97"/>
      <w:ind w:left="114"/>
      <w:outlineLvl w:val="0"/>
    </w:pPr>
    <w:rPr>
      <w:b/>
      <w:color w:val="17365D" w:themeColor="text2" w:themeShade="BF"/>
      <w:sz w:val="32"/>
      <w:szCs w:val="29"/>
    </w:rPr>
  </w:style>
  <w:style w:type="paragraph" w:styleId="Heading2">
    <w:name w:val="heading 2"/>
    <w:basedOn w:val="Normal"/>
    <w:link w:val="Heading2Char"/>
    <w:uiPriority w:val="9"/>
    <w:unhideWhenUsed/>
    <w:qFormat/>
    <w:rsid w:val="00705883"/>
    <w:pPr>
      <w:ind w:left="114"/>
      <w:outlineLvl w:val="1"/>
    </w:pPr>
    <w:rPr>
      <w:color w:val="548DD4" w:themeColor="text2" w:themeTint="99"/>
      <w:sz w:val="28"/>
    </w:rPr>
  </w:style>
  <w:style w:type="paragraph" w:styleId="Heading3">
    <w:name w:val="heading 3"/>
    <w:basedOn w:val="Normal"/>
    <w:uiPriority w:val="9"/>
    <w:unhideWhenUsed/>
    <w:qFormat/>
    <w:pPr>
      <w:ind w:left="114"/>
      <w:outlineLvl w:val="2"/>
    </w:pPr>
    <w:rPr>
      <w:sz w:val="20"/>
      <w:szCs w:val="20"/>
    </w:rPr>
  </w:style>
  <w:style w:type="paragraph" w:styleId="Heading4">
    <w:name w:val="heading 4"/>
    <w:basedOn w:val="Normal"/>
    <w:uiPriority w:val="9"/>
    <w:unhideWhenUsed/>
    <w:qFormat/>
    <w:pPr>
      <w:ind w:left="114"/>
      <w:outlineLvl w:val="3"/>
    </w:pPr>
    <w:rPr>
      <w:sz w:val="18"/>
      <w:szCs w:val="18"/>
    </w:rPr>
  </w:style>
  <w:style w:type="paragraph" w:styleId="Heading5">
    <w:name w:val="heading 5"/>
    <w:basedOn w:val="Normal"/>
    <w:uiPriority w:val="9"/>
    <w:unhideWhenUsed/>
    <w:qFormat/>
    <w:pPr>
      <w:ind w:left="652" w:hanging="269"/>
      <w:outlineLvl w:val="4"/>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ListParagraph">
    <w:name w:val="List Paragraph"/>
    <w:basedOn w:val="Normal"/>
    <w:uiPriority w:val="34"/>
    <w:qFormat/>
    <w:pPr>
      <w:ind w:left="1189" w:hanging="269"/>
    </w:pPr>
  </w:style>
  <w:style w:type="paragraph" w:customStyle="1" w:styleId="TableParagraph">
    <w:name w:val="Table Paragraph"/>
    <w:basedOn w:val="Normal"/>
    <w:uiPriority w:val="1"/>
    <w:qFormat/>
    <w:pPr>
      <w:ind w:left="81"/>
    </w:pPr>
  </w:style>
  <w:style w:type="character" w:styleId="CommentReference">
    <w:name w:val="annotation reference"/>
    <w:basedOn w:val="DefaultParagraphFont"/>
    <w:uiPriority w:val="99"/>
    <w:semiHidden/>
    <w:unhideWhenUsed/>
    <w:rsid w:val="00532630"/>
    <w:rPr>
      <w:sz w:val="16"/>
      <w:szCs w:val="16"/>
    </w:rPr>
  </w:style>
  <w:style w:type="paragraph" w:styleId="CommentText">
    <w:name w:val="annotation text"/>
    <w:basedOn w:val="Normal"/>
    <w:link w:val="CommentTextChar"/>
    <w:uiPriority w:val="99"/>
    <w:semiHidden/>
    <w:unhideWhenUsed/>
    <w:rsid w:val="00532630"/>
    <w:rPr>
      <w:sz w:val="20"/>
      <w:szCs w:val="20"/>
    </w:rPr>
  </w:style>
  <w:style w:type="character" w:customStyle="1" w:styleId="CommentTextChar">
    <w:name w:val="Comment Text Char"/>
    <w:basedOn w:val="DefaultParagraphFont"/>
    <w:link w:val="CommentText"/>
    <w:uiPriority w:val="99"/>
    <w:semiHidden/>
    <w:rsid w:val="00532630"/>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532630"/>
    <w:rPr>
      <w:b/>
      <w:bCs/>
    </w:rPr>
  </w:style>
  <w:style w:type="character" w:customStyle="1" w:styleId="CommentSubjectChar">
    <w:name w:val="Comment Subject Char"/>
    <w:basedOn w:val="CommentTextChar"/>
    <w:link w:val="CommentSubject"/>
    <w:uiPriority w:val="99"/>
    <w:semiHidden/>
    <w:rsid w:val="00532630"/>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5326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30"/>
    <w:rPr>
      <w:rFonts w:ascii="Segoe UI" w:eastAsia="Arial MT" w:hAnsi="Segoe UI" w:cs="Segoe UI"/>
      <w:sz w:val="18"/>
      <w:szCs w:val="18"/>
    </w:rPr>
  </w:style>
  <w:style w:type="paragraph" w:styleId="Revision">
    <w:name w:val="Revision"/>
    <w:hidden/>
    <w:uiPriority w:val="99"/>
    <w:semiHidden/>
    <w:rsid w:val="0086315E"/>
    <w:pPr>
      <w:widowControl/>
      <w:autoSpaceDE/>
      <w:autoSpaceDN/>
    </w:pPr>
    <w:rPr>
      <w:rFonts w:ascii="Arial MT" w:eastAsia="Arial MT" w:hAnsi="Arial MT" w:cs="Arial MT"/>
    </w:rPr>
  </w:style>
  <w:style w:type="paragraph" w:styleId="NoSpacing">
    <w:name w:val="No Spacing"/>
    <w:uiPriority w:val="1"/>
    <w:qFormat/>
    <w:rsid w:val="002251D8"/>
    <w:rPr>
      <w:rFonts w:ascii="Arial MT" w:eastAsia="Arial MT" w:hAnsi="Arial MT" w:cs="Arial MT"/>
    </w:rPr>
  </w:style>
  <w:style w:type="character" w:customStyle="1" w:styleId="Heading2Char">
    <w:name w:val="Heading 2 Char"/>
    <w:basedOn w:val="DefaultParagraphFont"/>
    <w:link w:val="Heading2"/>
    <w:uiPriority w:val="9"/>
    <w:rsid w:val="00705883"/>
    <w:rPr>
      <w:rFonts w:ascii="Times New Roman" w:eastAsia="Times New Roman" w:hAnsi="Times New Roman" w:cs="Times New Roman"/>
      <w:color w:val="548DD4" w:themeColor="text2" w:themeTint="99"/>
      <w:sz w:val="28"/>
      <w:szCs w:val="24"/>
    </w:rPr>
  </w:style>
  <w:style w:type="character" w:customStyle="1" w:styleId="BodyTextChar">
    <w:name w:val="Body Text Char"/>
    <w:basedOn w:val="DefaultParagraphFont"/>
    <w:link w:val="BodyText"/>
    <w:uiPriority w:val="1"/>
    <w:rsid w:val="00EE2161"/>
    <w:rPr>
      <w:rFonts w:ascii="Arial MT" w:eastAsia="Arial MT" w:hAnsi="Arial MT" w:cs="Arial MT"/>
      <w:sz w:val="16"/>
      <w:szCs w:val="16"/>
    </w:rPr>
  </w:style>
  <w:style w:type="character" w:customStyle="1" w:styleId="TitleChar">
    <w:name w:val="Title Char"/>
    <w:basedOn w:val="DefaultParagraphFont"/>
    <w:link w:val="Title"/>
    <w:uiPriority w:val="10"/>
    <w:rsid w:val="00E7777C"/>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E7777C"/>
    <w:pPr>
      <w:spacing w:after="8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E7777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53E86"/>
    <w:pPr>
      <w:spacing w:before="100" w:beforeAutospacing="1" w:after="100" w:afterAutospacing="1"/>
    </w:pPr>
  </w:style>
  <w:style w:type="numbering" w:customStyle="1" w:styleId="CurrentList1">
    <w:name w:val="Current List1"/>
    <w:uiPriority w:val="99"/>
    <w:rsid w:val="00C817E1"/>
    <w:pPr>
      <w:numPr>
        <w:numId w:val="18"/>
      </w:numPr>
    </w:pPr>
  </w:style>
  <w:style w:type="table" w:styleId="TableGrid">
    <w:name w:val="Table Grid"/>
    <w:basedOn w:val="TableNormal"/>
    <w:uiPriority w:val="39"/>
    <w:rsid w:val="00F91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2">
    <w:name w:val="Current List2"/>
    <w:uiPriority w:val="99"/>
    <w:rsid w:val="00F91739"/>
    <w:pPr>
      <w:numPr>
        <w:numId w:val="22"/>
      </w:numPr>
    </w:pPr>
  </w:style>
  <w:style w:type="numbering" w:customStyle="1" w:styleId="CurrentList3">
    <w:name w:val="Current List3"/>
    <w:uiPriority w:val="99"/>
    <w:rsid w:val="00F91739"/>
    <w:pPr>
      <w:numPr>
        <w:numId w:val="23"/>
      </w:numPr>
    </w:pPr>
  </w:style>
  <w:style w:type="numbering" w:customStyle="1" w:styleId="CurrentList4">
    <w:name w:val="Current List4"/>
    <w:uiPriority w:val="99"/>
    <w:rsid w:val="00F91739"/>
    <w:pPr>
      <w:numPr>
        <w:numId w:val="24"/>
      </w:numPr>
    </w:pPr>
  </w:style>
  <w:style w:type="character" w:styleId="Strong">
    <w:name w:val="Strong"/>
    <w:basedOn w:val="DefaultParagraphFont"/>
    <w:uiPriority w:val="22"/>
    <w:qFormat/>
    <w:rsid w:val="001A13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45403">
      <w:bodyDiv w:val="1"/>
      <w:marLeft w:val="0"/>
      <w:marRight w:val="0"/>
      <w:marTop w:val="0"/>
      <w:marBottom w:val="0"/>
      <w:divBdr>
        <w:top w:val="none" w:sz="0" w:space="0" w:color="auto"/>
        <w:left w:val="none" w:sz="0" w:space="0" w:color="auto"/>
        <w:bottom w:val="none" w:sz="0" w:space="0" w:color="auto"/>
        <w:right w:val="none" w:sz="0" w:space="0" w:color="auto"/>
      </w:divBdr>
    </w:div>
    <w:div w:id="1590700429">
      <w:bodyDiv w:val="1"/>
      <w:marLeft w:val="0"/>
      <w:marRight w:val="0"/>
      <w:marTop w:val="0"/>
      <w:marBottom w:val="0"/>
      <w:divBdr>
        <w:top w:val="none" w:sz="0" w:space="0" w:color="auto"/>
        <w:left w:val="none" w:sz="0" w:space="0" w:color="auto"/>
        <w:bottom w:val="none" w:sz="0" w:space="0" w:color="auto"/>
        <w:right w:val="none" w:sz="0" w:space="0" w:color="auto"/>
      </w:divBdr>
    </w:div>
    <w:div w:id="1670406214">
      <w:bodyDiv w:val="1"/>
      <w:marLeft w:val="0"/>
      <w:marRight w:val="0"/>
      <w:marTop w:val="0"/>
      <w:marBottom w:val="0"/>
      <w:divBdr>
        <w:top w:val="none" w:sz="0" w:space="0" w:color="auto"/>
        <w:left w:val="none" w:sz="0" w:space="0" w:color="auto"/>
        <w:bottom w:val="none" w:sz="0" w:space="0" w:color="auto"/>
        <w:right w:val="none" w:sz="0" w:space="0" w:color="auto"/>
      </w:divBdr>
    </w:div>
    <w:div w:id="1942060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5.jpe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75E2BFA9150459EF5376F583B8FFA" ma:contentTypeVersion="12" ma:contentTypeDescription="Create a new document." ma:contentTypeScope="" ma:versionID="163e00a5939e8a06dbd4e3b13c054bed">
  <xsd:schema xmlns:xsd="http://www.w3.org/2001/XMLSchema" xmlns:xs="http://www.w3.org/2001/XMLSchema" xmlns:p="http://schemas.microsoft.com/office/2006/metadata/properties" xmlns:ns2="fa3602af-942b-4e1a-859f-52cbc6cc1255" xmlns:ns3="d3b09fe8-ec40-41ca-a107-3da921189919" targetNamespace="http://schemas.microsoft.com/office/2006/metadata/properties" ma:root="true" ma:fieldsID="3afe9e2a7ef789b479e83da20cf16306" ns2:_="" ns3:_="">
    <xsd:import namespace="fa3602af-942b-4e1a-859f-52cbc6cc1255"/>
    <xsd:import namespace="d3b09fe8-ec40-41ca-a107-3da9211899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602af-942b-4e1a-859f-52cbc6cc1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60c636c-32f5-4d9a-8fd2-3233ed0759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09fe8-ec40-41ca-a107-3da9211899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67c9e2c-e41e-40c7-9831-052a68ea39b6}" ma:internalName="TaxCatchAll" ma:showField="CatchAllData" ma:web="d3b09fe8-ec40-41ca-a107-3da9211899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3b09fe8-ec40-41ca-a107-3da921189919" xsi:nil="true"/>
    <lcf76f155ced4ddcb4097134ff3c332f xmlns="fa3602af-942b-4e1a-859f-52cbc6cc12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15FCAA3-07B0-457C-ABBB-B50CBC613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602af-942b-4e1a-859f-52cbc6cc1255"/>
    <ds:schemaRef ds:uri="d3b09fe8-ec40-41ca-a107-3da921189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DD38A9-1022-4002-A3B2-6A4F4CC06435}">
  <ds:schemaRefs>
    <ds:schemaRef ds:uri="http://schemas.microsoft.com/sharepoint/v3/contenttype/forms"/>
  </ds:schemaRefs>
</ds:datastoreItem>
</file>

<file path=customXml/itemProps3.xml><?xml version="1.0" encoding="utf-8"?>
<ds:datastoreItem xmlns:ds="http://schemas.openxmlformats.org/officeDocument/2006/customXml" ds:itemID="{C8F9627D-46CF-4551-B09C-E5CFB8AA1982}">
  <ds:schemaRefs>
    <ds:schemaRef ds:uri="fa3602af-942b-4e1a-859f-52cbc6cc1255"/>
    <ds:schemaRef ds:uri="http://schemas.microsoft.com/office/2006/documentManagement/types"/>
    <ds:schemaRef ds:uri="http://purl.org/dc/terms/"/>
    <ds:schemaRef ds:uri="http://www.w3.org/XML/1998/namespace"/>
    <ds:schemaRef ds:uri="http://purl.org/dc/dcmitype/"/>
    <ds:schemaRef ds:uri="http://purl.org/dc/elements/1.1/"/>
    <ds:schemaRef ds:uri="http://schemas.openxmlformats.org/package/2006/metadata/core-properties"/>
    <ds:schemaRef ds:uri="http://schemas.microsoft.com/office/infopath/2007/PartnerControls"/>
    <ds:schemaRef ds:uri="d3b09fe8-ec40-41ca-a107-3da92118991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3488</Words>
  <Characters>17895</Characters>
  <Application>Microsoft Office Word</Application>
  <DocSecurity>0</DocSecurity>
  <Lines>436</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Nirja Mittal</dc:creator>
  <cp:lastModifiedBy>Shubham Kumar Soni</cp:lastModifiedBy>
  <cp:revision>4</cp:revision>
  <cp:lastPrinted>2024-09-20T15:36:00Z</cp:lastPrinted>
  <dcterms:created xsi:type="dcterms:W3CDTF">2024-10-14T06:27:00Z</dcterms:created>
  <dcterms:modified xsi:type="dcterms:W3CDTF">2024-10-15T07:15:00Z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2024-09-19T00:00:00Z</vt:filetime>
  </property>
  <property fmtid="{D5CDD505-2E9C-101B-9397-08002B2CF9AE}" pid="3" name="LastSaved">
    <vt:filetime>2024-09-20T00:00:00Z</vt:filetime>
  </property>
  <property fmtid="{D5CDD505-2E9C-101B-9397-08002B2CF9AE}" pid="4" name="ContentTypeId">
    <vt:lpwstr>0x01010079175E2BFA9150459EF5376F583B8FFA</vt:lpwstr>
  </property>
</Properties>
</file>