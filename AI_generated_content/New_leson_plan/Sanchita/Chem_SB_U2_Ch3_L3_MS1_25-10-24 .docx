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62BFA" w14:textId="77777777" w:rsidR="002838BA" w:rsidRDefault="002838BA" w:rsidP="001812F5">
      <w:pPr>
        <w:pStyle w:val="Heading1"/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</w:pPr>
      <w:r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>Unit 2</w:t>
      </w:r>
    </w:p>
    <w:p w14:paraId="0FB3974C" w14:textId="77777777" w:rsidR="002838BA" w:rsidRDefault="002838BA" w:rsidP="001812F5">
      <w:pPr>
        <w:pStyle w:val="Heading1"/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</w:pPr>
      <w:r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 xml:space="preserve">Chapter 3: </w:t>
      </w:r>
      <w:r w:rsidRPr="002838BA"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 xml:space="preserve">Unlocking the Atom </w:t>
      </w:r>
    </w:p>
    <w:p w14:paraId="3E24F543" w14:textId="50029FA7" w:rsidR="001D4052" w:rsidRPr="001812F5" w:rsidRDefault="004264F6" w:rsidP="001812F5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1812F5"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 xml:space="preserve">Lesson </w:t>
      </w:r>
      <w:r w:rsidR="005048DA" w:rsidRPr="001812F5"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>3</w:t>
      </w:r>
      <w:r w:rsidRPr="001812F5"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>:</w:t>
      </w:r>
      <w:r w:rsidR="00A42EFD" w:rsidRPr="001812F5"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t xml:space="preserve"> </w:t>
      </w:r>
      <w:r w:rsidR="00A42EFD" w:rsidRPr="001812F5">
        <w:rPr>
          <w:rFonts w:ascii="Times New Roman" w:hAnsi="Times New Roman" w:cs="Times New Roman"/>
          <w:color w:val="auto"/>
          <w:sz w:val="36"/>
          <w:szCs w:val="36"/>
        </w:rPr>
        <w:t>Isotopes and Atomic Variations</w:t>
      </w:r>
    </w:p>
    <w:p w14:paraId="376F83E4" w14:textId="39222613" w:rsidR="004264F6" w:rsidRPr="001812F5" w:rsidRDefault="00332BA9" w:rsidP="004264F6">
      <w:pPr>
        <w:jc w:val="center"/>
        <w:rPr>
          <w:rFonts w:ascii="Times New Roman" w:eastAsia="Arial" w:hAnsi="Times New Roman" w:cs="Times New Roman"/>
          <w:color w:val="00B050"/>
          <w:sz w:val="16"/>
          <w:szCs w:val="16"/>
        </w:rPr>
      </w:pPr>
      <w:r w:rsidRPr="001812F5">
        <w:rPr>
          <w:rFonts w:ascii="Times New Roman" w:eastAsia="Arial" w:hAnsi="Times New Roman" w:cs="Times New Roman"/>
          <w:color w:val="00B050"/>
          <w:sz w:val="16"/>
          <w:szCs w:val="16"/>
        </w:rPr>
        <w:t xml:space="preserve">                           </w:t>
      </w:r>
    </w:p>
    <w:p w14:paraId="4C239F0A" w14:textId="775D05A2" w:rsidR="004264F6" w:rsidRPr="001812F5" w:rsidRDefault="005C07DB" w:rsidP="004264F6">
      <w:pPr>
        <w:pStyle w:val="Heading2"/>
        <w:spacing w:before="360" w:line="276" w:lineRule="auto"/>
        <w:rPr>
          <w:rFonts w:ascii="Times New Roman" w:eastAsia="Arial" w:hAnsi="Times New Roman" w:cs="Times New Roman"/>
          <w:sz w:val="32"/>
          <w:szCs w:val="32"/>
          <w:lang w:val="en"/>
        </w:rPr>
      </w:pPr>
      <w:r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&lt;H1&gt;</w:t>
      </w:r>
      <w:r w:rsidRPr="001812F5">
        <w:rPr>
          <w:rFonts w:ascii="Times New Roman" w:eastAsia="Arial" w:hAnsi="Times New Roman" w:cs="Times New Roman"/>
          <w:color w:val="auto"/>
          <w:sz w:val="32"/>
          <w:szCs w:val="32"/>
          <w:lang w:val="en"/>
        </w:rPr>
        <w:t xml:space="preserve"> </w:t>
      </w:r>
      <w:r w:rsidR="004264F6" w:rsidRPr="001812F5">
        <w:rPr>
          <w:rFonts w:ascii="Times New Roman" w:eastAsia="Arial" w:hAnsi="Times New Roman" w:cs="Times New Roman"/>
          <w:color w:val="auto"/>
          <w:sz w:val="32"/>
          <w:szCs w:val="32"/>
          <w:lang w:val="en"/>
        </w:rPr>
        <w:t>Essential Question</w:t>
      </w:r>
    </w:p>
    <w:p w14:paraId="0D991AFA" w14:textId="6EC6BC51" w:rsidR="004264F6" w:rsidRPr="001812F5" w:rsidRDefault="00280117" w:rsidP="004264F6">
      <w:pPr>
        <w:spacing w:line="276" w:lineRule="auto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1812F5">
        <w:rPr>
          <w:rFonts w:ascii="Times New Roman" w:eastAsia="Arial" w:hAnsi="Times New Roman" w:cs="Times New Roman"/>
          <w:color w:val="000000" w:themeColor="text1"/>
          <w:sz w:val="20"/>
          <w:szCs w:val="20"/>
          <w:lang w:val="en"/>
        </w:rPr>
        <w:t>How do isotopes affect the atomic mass of an element?</w:t>
      </w:r>
    </w:p>
    <w:p w14:paraId="45ACA237" w14:textId="72599CB9" w:rsidR="004264F6" w:rsidRPr="001812F5" w:rsidRDefault="005C07DB" w:rsidP="004264F6">
      <w:pPr>
        <w:pStyle w:val="Heading2"/>
        <w:spacing w:before="360" w:line="276" w:lineRule="auto"/>
        <w:rPr>
          <w:rFonts w:ascii="Times New Roman" w:eastAsia="Arial" w:hAnsi="Times New Roman" w:cs="Times New Roman"/>
          <w:b/>
          <w:bCs/>
          <w:color w:val="auto"/>
          <w:sz w:val="32"/>
          <w:szCs w:val="32"/>
          <w:lang w:val="en"/>
        </w:rPr>
      </w:pPr>
      <w:r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&lt;H1&gt;</w:t>
      </w:r>
      <w:r w:rsidRPr="001812F5">
        <w:rPr>
          <w:rFonts w:ascii="Times New Roman" w:eastAsia="Arial" w:hAnsi="Times New Roman" w:cs="Times New Roman"/>
          <w:color w:val="auto"/>
          <w:sz w:val="32"/>
          <w:szCs w:val="32"/>
          <w:lang w:val="en"/>
        </w:rPr>
        <w:t xml:space="preserve"> </w:t>
      </w:r>
      <w:r w:rsidR="004264F6" w:rsidRPr="001812F5">
        <w:rPr>
          <w:rStyle w:val="Heading1Char"/>
          <w:rFonts w:ascii="Times New Roman" w:hAnsi="Times New Roman" w:cs="Times New Roman"/>
          <w:color w:val="auto"/>
        </w:rPr>
        <w:t>Big Idea</w:t>
      </w:r>
    </w:p>
    <w:p w14:paraId="1A2E0DE9" w14:textId="333D0E2D" w:rsidR="004264F6" w:rsidRPr="001812F5" w:rsidRDefault="006B2BEF" w:rsidP="004264F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812F5">
        <w:rPr>
          <w:rFonts w:ascii="Times New Roman" w:hAnsi="Times New Roman" w:cs="Times New Roman"/>
          <w:sz w:val="20"/>
          <w:szCs w:val="20"/>
        </w:rPr>
        <w:t>Isotopes are atoms of the same element with differing neutron numbers, resulting in variations in atomic mass and unique properties, important for applications like carbon dating</w:t>
      </w:r>
      <w:r w:rsidR="00641441" w:rsidRPr="001812F5">
        <w:rPr>
          <w:rFonts w:ascii="Times New Roman" w:hAnsi="Times New Roman" w:cs="Times New Roman"/>
          <w:sz w:val="20"/>
          <w:szCs w:val="20"/>
        </w:rPr>
        <w:t>.</w:t>
      </w:r>
    </w:p>
    <w:p w14:paraId="1B418B04" w14:textId="77777777" w:rsidR="00727CAE" w:rsidRPr="001812F5" w:rsidRDefault="00727CAE" w:rsidP="00727CAE">
      <w:pPr>
        <w:pStyle w:val="Heading1"/>
        <w:rPr>
          <w:rFonts w:ascii="Times New Roman" w:eastAsia="Arial" w:hAnsi="Times New Roman" w:cs="Times New Roman"/>
          <w:b/>
          <w:bCs/>
          <w:color w:val="auto"/>
          <w:lang w:val="en"/>
        </w:rPr>
      </w:pPr>
      <w:r w:rsidRPr="001812F5">
        <w:rPr>
          <w:rFonts w:ascii="Times New Roman" w:eastAsia="Arial" w:hAnsi="Times New Roman" w:cs="Times New Roman"/>
          <w:color w:val="auto"/>
          <w:highlight w:val="yellow"/>
          <w:lang w:val="en"/>
        </w:rPr>
        <w:t>&lt;H1&gt;</w:t>
      </w:r>
      <w:r w:rsidRPr="001812F5">
        <w:rPr>
          <w:rFonts w:ascii="Times New Roman" w:eastAsia="Arial" w:hAnsi="Times New Roman" w:cs="Times New Roman"/>
          <w:color w:val="auto"/>
          <w:lang w:val="en"/>
        </w:rPr>
        <w:t xml:space="preserve"> </w:t>
      </w:r>
      <w:r w:rsidRPr="001812F5">
        <w:rPr>
          <w:rFonts w:ascii="Times New Roman" w:hAnsi="Times New Roman" w:cs="Times New Roman"/>
          <w:color w:val="auto"/>
        </w:rPr>
        <w:t>Lesson Objectives</w:t>
      </w:r>
    </w:p>
    <w:p w14:paraId="3C7ED6A5" w14:textId="5E8B5244" w:rsidR="00727CAE" w:rsidRPr="001812F5" w:rsidRDefault="00727CAE" w:rsidP="650CB93D">
      <w:pPr>
        <w:rPr>
          <w:rFonts w:ascii="Times New Roman" w:hAnsi="Times New Roman" w:cs="Times New Roman"/>
          <w:sz w:val="20"/>
          <w:szCs w:val="20"/>
          <w:lang w:val="en"/>
        </w:rPr>
      </w:pPr>
      <w:bookmarkStart w:id="0" w:name="_Hlk179544166"/>
      <w:r w:rsidRPr="001812F5">
        <w:rPr>
          <w:rFonts w:ascii="Times New Roman" w:hAnsi="Times New Roman" w:cs="Times New Roman"/>
          <w:sz w:val="20"/>
          <w:szCs w:val="20"/>
          <w:lang w:val="en"/>
        </w:rPr>
        <w:t>By the end of the lesson, I will be able to</w:t>
      </w:r>
      <w:ins w:id="1" w:author="Josmi Jose" w:date="2024-11-20T07:22:00Z">
        <w:r w:rsidR="533008EB" w:rsidRPr="001812F5">
          <w:rPr>
            <w:rFonts w:ascii="Times New Roman" w:hAnsi="Times New Roman" w:cs="Times New Roman"/>
            <w:sz w:val="20"/>
            <w:szCs w:val="20"/>
            <w:lang w:val="en"/>
          </w:rPr>
          <w:t>:</w:t>
        </w:r>
      </w:ins>
      <w:r w:rsidRPr="001812F5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bookmarkEnd w:id="0"/>
    </w:p>
    <w:p w14:paraId="68FD48A3" w14:textId="03F244E3" w:rsidR="00727CAE" w:rsidRPr="001812F5" w:rsidRDefault="245C6976" w:rsidP="650CB9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</w:t>
      </w:r>
      <w:r w:rsidR="00727CAE"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efine the term isotope and give examples of isotopes for a given element</w:t>
      </w:r>
    </w:p>
    <w:p w14:paraId="57D8871B" w14:textId="19044DA7" w:rsidR="00727CAE" w:rsidRPr="001812F5" w:rsidRDefault="04F88477" w:rsidP="650CB9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</w:t>
      </w:r>
      <w:r w:rsidR="00727CAE"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alculate</w:t>
      </w:r>
      <w:proofErr w:type="gramEnd"/>
      <w:r w:rsidR="00727CAE"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atomic mass of an element based on the abundance of its isotopes</w:t>
      </w:r>
    </w:p>
    <w:p w14:paraId="28C3F43F" w14:textId="56238C67" w:rsidR="00727CAE" w:rsidRPr="001812F5" w:rsidRDefault="698CFDFA" w:rsidP="650CB9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727CAE" w:rsidRPr="001812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nalyze the properties of different isotopes and explain their uses</w:t>
      </w:r>
    </w:p>
    <w:p w14:paraId="73D8691A" w14:textId="7F419895" w:rsidR="004264F6" w:rsidRPr="001812F5" w:rsidRDefault="005C07DB" w:rsidP="004264F6">
      <w:pPr>
        <w:pStyle w:val="Heading2"/>
        <w:spacing w:before="360" w:line="276" w:lineRule="auto"/>
        <w:rPr>
          <w:rFonts w:ascii="Times New Roman" w:eastAsia="Arial" w:hAnsi="Times New Roman" w:cs="Times New Roman"/>
          <w:color w:val="auto"/>
          <w:sz w:val="32"/>
          <w:szCs w:val="32"/>
          <w:lang w:val="en"/>
        </w:rPr>
      </w:pPr>
      <w:r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&lt;H1</w:t>
      </w:r>
      <w:r w:rsidRPr="001812F5">
        <w:rPr>
          <w:rStyle w:val="Heading1Char"/>
          <w:rFonts w:ascii="Times New Roman" w:hAnsi="Times New Roman" w:cs="Times New Roman"/>
          <w:color w:val="auto"/>
          <w:highlight w:val="yellow"/>
        </w:rPr>
        <w:t>&gt;</w:t>
      </w:r>
      <w:r w:rsidRPr="001812F5">
        <w:rPr>
          <w:rStyle w:val="Heading1Char"/>
          <w:rFonts w:ascii="Times New Roman" w:hAnsi="Times New Roman" w:cs="Times New Roman"/>
          <w:color w:val="auto"/>
        </w:rPr>
        <w:t xml:space="preserve"> </w:t>
      </w:r>
      <w:r w:rsidR="0081548E" w:rsidRPr="001812F5">
        <w:rPr>
          <w:rStyle w:val="Heading1Char"/>
          <w:rFonts w:ascii="Times New Roman" w:hAnsi="Times New Roman" w:cs="Times New Roman"/>
          <w:color w:val="auto"/>
        </w:rPr>
        <w:t>Curiosity Corner</w:t>
      </w:r>
    </w:p>
    <w:p w14:paraId="026A9FD0" w14:textId="552F1CFE" w:rsidR="00C57DCC" w:rsidRPr="001812F5" w:rsidRDefault="00A529D7" w:rsidP="00A529D7">
      <w:pPr>
        <w:rPr>
          <w:rFonts w:ascii="Times New Roman" w:hAnsi="Times New Roman" w:cs="Times New Roman"/>
          <w:sz w:val="20"/>
          <w:szCs w:val="20"/>
        </w:rPr>
      </w:pPr>
      <w:r w:rsidRPr="001812F5">
        <w:rPr>
          <w:rFonts w:ascii="Times New Roman" w:hAnsi="Times New Roman" w:cs="Times New Roman"/>
          <w:sz w:val="20"/>
          <w:szCs w:val="20"/>
        </w:rPr>
        <w:t>Water is</w:t>
      </w:r>
      <w:r w:rsidR="00C57DCC" w:rsidRPr="001812F5">
        <w:rPr>
          <w:rFonts w:ascii="Times New Roman" w:hAnsi="Times New Roman" w:cs="Times New Roman"/>
          <w:sz w:val="20"/>
          <w:szCs w:val="20"/>
        </w:rPr>
        <w:t xml:space="preserve"> made up of hydrogen and oxygen atoms, but not every hydrogen or oxygen atom is the same. Some atoms </w:t>
      </w:r>
      <w:r w:rsidR="006A51EE" w:rsidRPr="001812F5">
        <w:rPr>
          <w:rFonts w:ascii="Times New Roman" w:hAnsi="Times New Roman" w:cs="Times New Roman"/>
          <w:sz w:val="20"/>
          <w:szCs w:val="20"/>
        </w:rPr>
        <w:t xml:space="preserve">of the same element </w:t>
      </w:r>
      <w:r w:rsidR="00C57DCC" w:rsidRPr="001812F5">
        <w:rPr>
          <w:rFonts w:ascii="Times New Roman" w:hAnsi="Times New Roman" w:cs="Times New Roman"/>
          <w:sz w:val="20"/>
          <w:szCs w:val="20"/>
        </w:rPr>
        <w:t xml:space="preserve">have </w:t>
      </w:r>
      <w:r w:rsidR="00DE4DD0" w:rsidRPr="001812F5">
        <w:rPr>
          <w:rFonts w:ascii="Times New Roman" w:hAnsi="Times New Roman" w:cs="Times New Roman"/>
          <w:sz w:val="20"/>
          <w:szCs w:val="20"/>
        </w:rPr>
        <w:t>different numbers</w:t>
      </w:r>
      <w:r w:rsidR="006A51EE" w:rsidRPr="001812F5">
        <w:rPr>
          <w:rFonts w:ascii="Times New Roman" w:hAnsi="Times New Roman" w:cs="Times New Roman"/>
          <w:sz w:val="20"/>
          <w:szCs w:val="20"/>
        </w:rPr>
        <w:t xml:space="preserve"> of</w:t>
      </w:r>
      <w:r w:rsidR="00DE4DD0" w:rsidRPr="001812F5">
        <w:rPr>
          <w:rFonts w:ascii="Times New Roman" w:hAnsi="Times New Roman" w:cs="Times New Roman"/>
          <w:sz w:val="20"/>
          <w:szCs w:val="20"/>
        </w:rPr>
        <w:t xml:space="preserve"> </w:t>
      </w:r>
      <w:r w:rsidR="00C57DCC" w:rsidRPr="001812F5">
        <w:rPr>
          <w:rFonts w:ascii="Times New Roman" w:hAnsi="Times New Roman" w:cs="Times New Roman"/>
          <w:sz w:val="20"/>
          <w:szCs w:val="20"/>
        </w:rPr>
        <w:t>neutrons, which makes them "isotopes." In this lesson, we’ll explore what makes certain isotopes stable while others are radioactive, and we’ll see how scientists use these atomic variations in real-life applications—like tracking isotopes to help manage resources or to keep roads safe during winter.</w:t>
      </w:r>
    </w:p>
    <w:p w14:paraId="00271D20" w14:textId="1E92D7B9" w:rsidR="004264F6" w:rsidRPr="001812F5" w:rsidRDefault="005C07DB" w:rsidP="3EA3E9C3">
      <w:pPr>
        <w:pStyle w:val="Heading1"/>
        <w:rPr>
          <w:rFonts w:ascii="Times New Roman" w:eastAsia="Arial" w:hAnsi="Times New Roman" w:cs="Times New Roman"/>
          <w:b/>
          <w:bCs/>
          <w:color w:val="auto"/>
          <w:lang w:val="en"/>
        </w:rPr>
      </w:pPr>
      <w:r w:rsidRPr="001812F5">
        <w:rPr>
          <w:rFonts w:ascii="Times New Roman" w:eastAsia="Arial" w:hAnsi="Times New Roman" w:cs="Times New Roman"/>
          <w:color w:val="auto"/>
          <w:highlight w:val="yellow"/>
          <w:lang w:val="en"/>
        </w:rPr>
        <w:t>&lt;H1&gt;</w:t>
      </w:r>
      <w:r w:rsidRPr="001812F5">
        <w:rPr>
          <w:rFonts w:ascii="Times New Roman" w:eastAsia="Arial" w:hAnsi="Times New Roman" w:cs="Times New Roman"/>
          <w:color w:val="auto"/>
          <w:lang w:val="en"/>
        </w:rPr>
        <w:t xml:space="preserve"> </w:t>
      </w:r>
      <w:r w:rsidR="004264F6" w:rsidRPr="00A32CB9">
        <w:rPr>
          <w:rFonts w:ascii="Times New Roman" w:hAnsi="Times New Roman" w:cs="Times New Roman"/>
          <w:color w:val="auto"/>
        </w:rPr>
        <w:t>Key Vocabulary</w:t>
      </w:r>
    </w:p>
    <w:p w14:paraId="096D39F6" w14:textId="0E1B6739" w:rsidR="001621F3" w:rsidRPr="001812F5" w:rsidRDefault="00280117" w:rsidP="469DB683">
      <w:pPr>
        <w:rPr>
          <w:rFonts w:ascii="Times New Roman" w:hAnsi="Times New Roman" w:cs="Times New Roman"/>
          <w:lang w:val="en"/>
        </w:rPr>
      </w:pPr>
      <w:r w:rsidRPr="001812F5">
        <w:rPr>
          <w:rFonts w:ascii="Times New Roman" w:hAnsi="Times New Roman" w:cs="Times New Roman"/>
          <w:lang w:val="en"/>
        </w:rPr>
        <w:t>Isotope</w:t>
      </w:r>
      <w:r w:rsidR="002830A1" w:rsidRPr="001812F5">
        <w:rPr>
          <w:rFonts w:ascii="Times New Roman" w:hAnsi="Times New Roman" w:cs="Times New Roman"/>
          <w:lang w:val="en"/>
        </w:rPr>
        <w:t xml:space="preserve"> </w:t>
      </w:r>
      <w:r w:rsidR="002830A1" w:rsidRPr="001812F5">
        <w:rPr>
          <w:rFonts w:ascii="Times New Roman" w:hAnsi="Times New Roman" w:cs="Times New Roman"/>
          <w:lang w:val="en"/>
        </w:rPr>
        <w:t xml:space="preserve">- </w:t>
      </w:r>
      <w:r w:rsidR="677B5B29" w:rsidRPr="001812F5">
        <w:rPr>
          <w:rFonts w:ascii="Times New Roman" w:hAnsi="Times New Roman" w:cs="Times New Roman"/>
          <w:lang w:val="en"/>
        </w:rPr>
        <w:t>A</w:t>
      </w:r>
      <w:r w:rsidR="002830A1" w:rsidRPr="001812F5">
        <w:rPr>
          <w:rFonts w:ascii="Times New Roman" w:hAnsi="Times New Roman" w:cs="Times New Roman"/>
        </w:rPr>
        <w:t xml:space="preserve">toms of the same elements </w:t>
      </w:r>
      <w:proofErr w:type="gramStart"/>
      <w:r w:rsidR="002830A1" w:rsidRPr="001812F5">
        <w:rPr>
          <w:rFonts w:ascii="Times New Roman" w:hAnsi="Times New Roman" w:cs="Times New Roman"/>
        </w:rPr>
        <w:t>having</w:t>
      </w:r>
      <w:proofErr w:type="gramEnd"/>
      <w:r w:rsidR="002830A1" w:rsidRPr="001812F5">
        <w:rPr>
          <w:rFonts w:ascii="Times New Roman" w:hAnsi="Times New Roman" w:cs="Times New Roman"/>
        </w:rPr>
        <w:t xml:space="preserve"> the same atomic number but different mass </w:t>
      </w:r>
      <w:proofErr w:type="gramStart"/>
      <w:r w:rsidR="002830A1" w:rsidRPr="001812F5">
        <w:rPr>
          <w:rFonts w:ascii="Times New Roman" w:hAnsi="Times New Roman" w:cs="Times New Roman"/>
        </w:rPr>
        <w:t>numbers</w:t>
      </w:r>
      <w:r w:rsidR="00B874C9">
        <w:rPr>
          <w:rFonts w:ascii="Times New Roman" w:hAnsi="Times New Roman" w:cs="Times New Roman"/>
        </w:rPr>
        <w:t xml:space="preserve">  </w:t>
      </w:r>
      <w:r w:rsidR="00A32CB9">
        <w:rPr>
          <w:rFonts w:ascii="Times New Roman" w:hAnsi="Times New Roman" w:cs="Times New Roman"/>
          <w:highlight w:val="yellow"/>
        </w:rPr>
        <w:t>i</w:t>
      </w:r>
      <w:r w:rsidR="00B874C9" w:rsidRPr="00B874C9">
        <w:rPr>
          <w:rFonts w:ascii="Times New Roman" w:hAnsi="Times New Roman" w:cs="Times New Roman"/>
          <w:highlight w:val="yellow"/>
        </w:rPr>
        <w:t>sotopes</w:t>
      </w:r>
      <w:proofErr w:type="gramEnd"/>
      <w:r w:rsidR="00B874C9" w:rsidRPr="00B874C9">
        <w:rPr>
          <w:rFonts w:ascii="Times New Roman" w:hAnsi="Times New Roman" w:cs="Times New Roman"/>
          <w:highlight w:val="yellow"/>
        </w:rPr>
        <w:t xml:space="preserve"> are atoms of the same element that have the same number of protons (atomic number) but different numbers of neutrons, resulting in different mass numbers</w:t>
      </w:r>
    </w:p>
    <w:p w14:paraId="34CD311C" w14:textId="1AFE950A" w:rsidR="00A32CB9" w:rsidRPr="00A32CB9" w:rsidRDefault="00280117" w:rsidP="00A32CB9">
      <w:pPr>
        <w:rPr>
          <w:rFonts w:ascii="Times New Roman" w:hAnsi="Times New Roman" w:cs="Times New Roman"/>
          <w:lang w:val="en-IN"/>
        </w:rPr>
      </w:pPr>
      <w:r w:rsidRPr="001812F5">
        <w:rPr>
          <w:rFonts w:ascii="Times New Roman" w:hAnsi="Times New Roman" w:cs="Times New Roman"/>
          <w:lang w:val="en"/>
        </w:rPr>
        <w:t>Relative abundance</w:t>
      </w:r>
      <w:r w:rsidR="00302C19" w:rsidRPr="001812F5">
        <w:rPr>
          <w:rFonts w:ascii="Times New Roman" w:hAnsi="Times New Roman" w:cs="Times New Roman"/>
          <w:lang w:val="en"/>
        </w:rPr>
        <w:t xml:space="preserve"> </w:t>
      </w:r>
      <w:r w:rsidR="00302C19" w:rsidRPr="001812F5">
        <w:rPr>
          <w:rFonts w:ascii="Times New Roman" w:hAnsi="Times New Roman" w:cs="Times New Roman"/>
          <w:lang w:val="en"/>
        </w:rPr>
        <w:t>-</w:t>
      </w:r>
      <w:commentRangeStart w:id="2"/>
      <w:commentRangeStart w:id="3"/>
      <w:r w:rsidR="00302C19" w:rsidRPr="001812F5">
        <w:rPr>
          <w:rFonts w:ascii="Times New Roman" w:hAnsi="Times New Roman" w:cs="Times New Roman"/>
          <w:lang w:val="en"/>
        </w:rPr>
        <w:t xml:space="preserve"> </w:t>
      </w:r>
      <w:r w:rsidR="79A80088" w:rsidRPr="001812F5">
        <w:rPr>
          <w:rFonts w:ascii="Times New Roman" w:hAnsi="Times New Roman" w:cs="Times New Roman"/>
        </w:rPr>
        <w:t>T</w:t>
      </w:r>
      <w:r w:rsidR="00302C19" w:rsidRPr="001812F5">
        <w:rPr>
          <w:rFonts w:ascii="Times New Roman" w:hAnsi="Times New Roman" w:cs="Times New Roman"/>
        </w:rPr>
        <w:t>he percentage of each isotope in nature.</w:t>
      </w:r>
      <w:commentRangeEnd w:id="2"/>
      <w:r w:rsidRPr="001812F5">
        <w:rPr>
          <w:rStyle w:val="CommentReference"/>
          <w:rFonts w:ascii="Times New Roman" w:hAnsi="Times New Roman" w:cs="Times New Roman"/>
        </w:rPr>
        <w:commentReference w:id="2"/>
      </w:r>
      <w:commentRangeEnd w:id="3"/>
      <w:r w:rsidR="00A32CB9">
        <w:rPr>
          <w:rStyle w:val="CommentReference"/>
        </w:rPr>
        <w:commentReference w:id="3"/>
      </w:r>
      <w:r w:rsidR="00A32CB9">
        <w:rPr>
          <w:rFonts w:ascii="Times New Roman" w:hAnsi="Times New Roman" w:cs="Times New Roman"/>
        </w:rPr>
        <w:t xml:space="preserve">  </w:t>
      </w:r>
      <w:r w:rsidR="00A32CB9" w:rsidRPr="00A32CB9">
        <w:rPr>
          <w:rFonts w:ascii="Times New Roman" w:hAnsi="Times New Roman" w:cs="Times New Roman"/>
          <w:highlight w:val="yellow"/>
          <w:lang w:val="en-IN"/>
        </w:rPr>
        <w:t>the percentage of a specific isotope of an element found in a natural sample compared to all isotopes of that element</w:t>
      </w:r>
    </w:p>
    <w:p w14:paraId="4A62C80E" w14:textId="3EE1C54E" w:rsidR="00280117" w:rsidRPr="001812F5" w:rsidRDefault="00280117" w:rsidP="469DB683">
      <w:pPr>
        <w:rPr>
          <w:rFonts w:ascii="Times New Roman" w:hAnsi="Times New Roman" w:cs="Times New Roman"/>
          <w:lang w:val="en"/>
        </w:rPr>
      </w:pPr>
    </w:p>
    <w:p w14:paraId="2D4C464C" w14:textId="77777777" w:rsidR="0030675E" w:rsidRPr="001812F5" w:rsidRDefault="0030675E" w:rsidP="003067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CBB961" w14:textId="432F3F0B" w:rsidR="00E6028B" w:rsidRPr="00A32CB9" w:rsidRDefault="005C07DB" w:rsidP="00A32CB9">
      <w:pPr>
        <w:pStyle w:val="Heading2"/>
        <w:rPr>
          <w:rFonts w:ascii="Times New Roman" w:hAnsi="Times New Roman" w:cs="Times New Roman"/>
          <w:color w:val="auto"/>
          <w:sz w:val="30"/>
          <w:szCs w:val="30"/>
        </w:rPr>
      </w:pPr>
      <w:r w:rsidRPr="00A32CB9" w:rsidDel="005C07DB">
        <w:rPr>
          <w:rFonts w:ascii="Times New Roman" w:hAnsi="Times New Roman" w:cs="Times New Roman"/>
          <w:color w:val="auto"/>
          <w:sz w:val="30"/>
          <w:szCs w:val="30"/>
          <w:highlight w:val="yellow"/>
        </w:rPr>
        <w:t>&lt;</w:t>
      </w:r>
      <w:r w:rsidR="00E6028B" w:rsidRPr="00A32CB9">
        <w:rPr>
          <w:rFonts w:ascii="Times New Roman" w:hAnsi="Times New Roman" w:cs="Times New Roman"/>
          <w:color w:val="auto"/>
          <w:sz w:val="30"/>
          <w:szCs w:val="30"/>
          <w:highlight w:val="yellow"/>
        </w:rPr>
        <w:t>H2&gt;</w:t>
      </w:r>
      <w:r w:rsidR="00E6028B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D12F91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Ignite: </w:t>
      </w:r>
      <w:r w:rsidR="00E6028B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Use AI </w:t>
      </w:r>
      <w:r w:rsidR="00526E8D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Tools </w:t>
      </w:r>
      <w:r w:rsidR="00E6028B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to </w:t>
      </w:r>
      <w:r w:rsidR="00526E8D" w:rsidRPr="00A32CB9">
        <w:rPr>
          <w:rFonts w:ascii="Times New Roman" w:hAnsi="Times New Roman" w:cs="Times New Roman"/>
          <w:color w:val="auto"/>
          <w:sz w:val="30"/>
          <w:szCs w:val="30"/>
        </w:rPr>
        <w:t>Generate Ques</w:t>
      </w:r>
      <w:r w:rsidR="00E6028B" w:rsidRPr="00A32CB9">
        <w:rPr>
          <w:rFonts w:ascii="Times New Roman" w:hAnsi="Times New Roman" w:cs="Times New Roman"/>
          <w:color w:val="auto"/>
          <w:sz w:val="30"/>
          <w:szCs w:val="30"/>
        </w:rPr>
        <w:t xml:space="preserve">tions </w:t>
      </w:r>
    </w:p>
    <w:p w14:paraId="6B9CE466" w14:textId="1EBDEFB7" w:rsidR="00E6028B" w:rsidRPr="00640FD4" w:rsidRDefault="00E6028B" w:rsidP="1C8A96D4">
      <w:pPr>
        <w:pStyle w:val="NoSpacing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Enter the following prompts in an AI tool</w:t>
      </w:r>
      <w:r w:rsidR="07F535BA"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. You will </w:t>
      </w:r>
      <w:r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obtain </w:t>
      </w:r>
      <w:r w:rsidR="23EB7275"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some </w:t>
      </w:r>
      <w:r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information</w:t>
      </w:r>
      <w:r w:rsidR="3591B1E6"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 which may not be reliable (you would need to verify with more reliable sources of scientific information if desired)</w:t>
      </w:r>
      <w:r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. </w:t>
      </w:r>
      <w:r w:rsidR="55AB99D8"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However, the AI tool can give inspire you to formulate scientific questions.</w:t>
      </w:r>
      <w:r w:rsidR="0FAC73D3" w:rsidRPr="00640FD4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After entering the following prompts in an AI tool, w</w:t>
      </w:r>
      <w:r w:rsidR="0FAC73D3" w:rsidRPr="00640FD4">
        <w:rPr>
          <w:rFonts w:ascii="Times New Roman" w:hAnsi="Times New Roman" w:cs="Times New Roman"/>
          <w:sz w:val="20"/>
          <w:szCs w:val="20"/>
        </w:rPr>
        <w:t xml:space="preserve">rite </w:t>
      </w:r>
      <w:r w:rsidR="48ADCFC9" w:rsidRPr="00640FD4">
        <w:rPr>
          <w:rFonts w:ascii="Times New Roman" w:hAnsi="Times New Roman" w:cs="Times New Roman"/>
          <w:sz w:val="20"/>
          <w:szCs w:val="20"/>
        </w:rPr>
        <w:t xml:space="preserve">two to three </w:t>
      </w:r>
      <w:r w:rsidR="0FAC73D3" w:rsidRPr="00640FD4">
        <w:rPr>
          <w:rFonts w:ascii="Times New Roman" w:hAnsi="Times New Roman" w:cs="Times New Roman"/>
          <w:sz w:val="20"/>
          <w:szCs w:val="20"/>
        </w:rPr>
        <w:t>questions related to each prompt and share your questions with classmates.</w:t>
      </w:r>
    </w:p>
    <w:p w14:paraId="562D4C3E" w14:textId="3FBBB6AE" w:rsidR="00E6028B" w:rsidRPr="00640FD4" w:rsidRDefault="00E6028B" w:rsidP="1C8A96D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640FD4">
        <w:rPr>
          <w:rFonts w:ascii="Times New Roman" w:hAnsi="Times New Roman" w:cs="Times New Roman"/>
          <w:sz w:val="20"/>
          <w:szCs w:val="20"/>
        </w:rPr>
        <w:lastRenderedPageBreak/>
        <w:t xml:space="preserve">Explain </w:t>
      </w:r>
      <w:r w:rsidR="7494F02F" w:rsidRPr="00640FD4">
        <w:rPr>
          <w:rFonts w:ascii="Times New Roman" w:hAnsi="Times New Roman" w:cs="Times New Roman"/>
          <w:sz w:val="20"/>
          <w:szCs w:val="20"/>
        </w:rPr>
        <w:t>ho</w:t>
      </w:r>
      <w:r w:rsidR="7494F02F" w:rsidRPr="00640FD4">
        <w:rPr>
          <w:rFonts w:ascii="Times New Roman" w:eastAsia="Helvetica" w:hAnsi="Times New Roman" w:cs="Times New Roman"/>
          <w:color w:val="212121"/>
          <w:sz w:val="20"/>
          <w:szCs w:val="20"/>
        </w:rPr>
        <w:t>w atoms of the same element can vary</w:t>
      </w:r>
      <w:r w:rsidRPr="00640FD4">
        <w:rPr>
          <w:rFonts w:ascii="Times New Roman" w:hAnsi="Times New Roman" w:cs="Times New Roman"/>
          <w:sz w:val="20"/>
          <w:szCs w:val="20"/>
        </w:rPr>
        <w:t>.</w:t>
      </w:r>
    </w:p>
    <w:p w14:paraId="6411B7F9" w14:textId="1DD61AB7" w:rsidR="00E6028B" w:rsidRDefault="00E6028B" w:rsidP="41E4AEA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640FD4">
        <w:rPr>
          <w:rFonts w:ascii="Times New Roman" w:hAnsi="Times New Roman" w:cs="Times New Roman"/>
          <w:sz w:val="20"/>
          <w:szCs w:val="20"/>
        </w:rPr>
        <w:t>Elaborate</w:t>
      </w:r>
      <w:proofErr w:type="gramEnd"/>
      <w:r w:rsidRPr="00640FD4">
        <w:rPr>
          <w:rFonts w:ascii="Times New Roman" w:hAnsi="Times New Roman" w:cs="Times New Roman"/>
          <w:sz w:val="20"/>
          <w:szCs w:val="20"/>
        </w:rPr>
        <w:t xml:space="preserve"> the applications of isotopes in </w:t>
      </w:r>
      <w:r w:rsidR="00043EFA" w:rsidRPr="00640FD4">
        <w:rPr>
          <w:rFonts w:ascii="Times New Roman" w:hAnsi="Times New Roman" w:cs="Times New Roman"/>
          <w:sz w:val="20"/>
          <w:szCs w:val="20"/>
        </w:rPr>
        <w:t xml:space="preserve">the </w:t>
      </w:r>
      <w:r w:rsidRPr="00640FD4">
        <w:rPr>
          <w:rFonts w:ascii="Times New Roman" w:hAnsi="Times New Roman" w:cs="Times New Roman"/>
          <w:sz w:val="20"/>
          <w:szCs w:val="20"/>
        </w:rPr>
        <w:t>real world.</w:t>
      </w:r>
    </w:p>
    <w:p w14:paraId="2B59E9CA" w14:textId="77777777" w:rsidR="00640FD4" w:rsidRPr="00640FD4" w:rsidRDefault="00640FD4" w:rsidP="00640FD4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2C141D3" w14:textId="2A31C8E5" w:rsidR="000F2813" w:rsidRPr="00640FD4" w:rsidRDefault="005C07DB" w:rsidP="009F1CAA">
      <w:pPr>
        <w:pStyle w:val="Heading2"/>
        <w:rPr>
          <w:rStyle w:val="Heading1Char"/>
          <w:rFonts w:ascii="Times New Roman" w:hAnsi="Times New Roman" w:cs="Times New Roman"/>
          <w:color w:val="auto"/>
        </w:rPr>
      </w:pPr>
      <w:r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&lt;H</w:t>
      </w:r>
      <w:r w:rsidR="000F2813"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1</w:t>
      </w:r>
      <w:r w:rsidRPr="001812F5">
        <w:rPr>
          <w:rFonts w:ascii="Times New Roman" w:eastAsia="Arial" w:hAnsi="Times New Roman" w:cs="Times New Roman"/>
          <w:color w:val="auto"/>
          <w:sz w:val="32"/>
          <w:szCs w:val="32"/>
          <w:highlight w:val="yellow"/>
          <w:lang w:val="en"/>
        </w:rPr>
        <w:t>&gt;</w:t>
      </w:r>
      <w:r w:rsidRPr="001812F5">
        <w:rPr>
          <w:rFonts w:ascii="Times New Roman" w:eastAsia="Arial" w:hAnsi="Times New Roman" w:cs="Times New Roman"/>
          <w:color w:val="auto"/>
          <w:sz w:val="32"/>
          <w:szCs w:val="32"/>
          <w:lang w:val="en"/>
        </w:rPr>
        <w:t xml:space="preserve"> </w:t>
      </w:r>
      <w:r w:rsidR="00783098" w:rsidRPr="00640FD4">
        <w:rPr>
          <w:rStyle w:val="Heading1Char"/>
          <w:rFonts w:ascii="Times New Roman" w:hAnsi="Times New Roman" w:cs="Times New Roman"/>
          <w:color w:val="auto"/>
        </w:rPr>
        <w:t xml:space="preserve">Direct Instruction: </w:t>
      </w:r>
      <w:r w:rsidR="77F229F0" w:rsidRPr="00640FD4">
        <w:rPr>
          <w:rStyle w:val="Heading1Char"/>
          <w:rFonts w:ascii="Times New Roman" w:hAnsi="Times New Roman" w:cs="Times New Roman"/>
          <w:color w:val="auto"/>
        </w:rPr>
        <w:t>What’s Up with Neutrons?</w:t>
      </w:r>
    </w:p>
    <w:p w14:paraId="2308A4D9" w14:textId="28E1F6ED" w:rsidR="00165FE4" w:rsidRPr="001713D6" w:rsidRDefault="00165FE4" w:rsidP="1C8A96D4">
      <w:pPr>
        <w:rPr>
          <w:rFonts w:ascii="Times New Roman" w:hAnsi="Times New Roman" w:cs="Times New Roman"/>
          <w:sz w:val="20"/>
          <w:szCs w:val="20"/>
        </w:rPr>
      </w:pPr>
      <w:bookmarkStart w:id="4" w:name="_Int_GOCDCdhZ"/>
      <w:r w:rsidRPr="001713D6">
        <w:rPr>
          <w:rFonts w:ascii="Times New Roman" w:hAnsi="Times New Roman" w:cs="Times New Roman"/>
          <w:b/>
          <w:bCs/>
          <w:spacing w:val="-1"/>
          <w:w w:val="105"/>
          <w:sz w:val="20"/>
          <w:szCs w:val="20"/>
        </w:rPr>
        <w:t>Recall</w:t>
      </w:r>
      <w:bookmarkEnd w:id="4"/>
      <w:r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from the previous lesson that the number of unit positive charge</w:t>
      </w:r>
      <w:r w:rsidR="00043EFA"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>s</w:t>
      </w:r>
      <w:r w:rsidR="0A63B60A"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>, or protons,</w:t>
      </w:r>
      <w:r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carried by the nucleus of an atom is called </w:t>
      </w:r>
      <w:r w:rsidR="2677272A"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the </w:t>
      </w:r>
      <w:r w:rsidRPr="001713D6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atomic number. </w:t>
      </w:r>
      <w:r w:rsidRPr="001713D6">
        <w:rPr>
          <w:rFonts w:ascii="Times New Roman" w:hAnsi="Times New Roman" w:cs="Times New Roman"/>
          <w:sz w:val="20"/>
          <w:szCs w:val="20"/>
        </w:rPr>
        <w:t>The sum of the number</w:t>
      </w:r>
      <w:r w:rsidR="5DA749A8" w:rsidRPr="001713D6">
        <w:rPr>
          <w:rFonts w:ascii="Times New Roman" w:hAnsi="Times New Roman" w:cs="Times New Roman"/>
          <w:sz w:val="20"/>
          <w:szCs w:val="20"/>
        </w:rPr>
        <w:t>s</w:t>
      </w:r>
      <w:r w:rsidRPr="001713D6">
        <w:rPr>
          <w:rFonts w:ascii="Times New Roman" w:hAnsi="Times New Roman" w:cs="Times New Roman"/>
          <w:sz w:val="20"/>
          <w:szCs w:val="20"/>
        </w:rPr>
        <w:t xml:space="preserve"> of protons and neutrons is known as </w:t>
      </w:r>
      <w:r w:rsidR="00043EFA" w:rsidRPr="001713D6">
        <w:rPr>
          <w:rFonts w:ascii="Times New Roman" w:hAnsi="Times New Roman" w:cs="Times New Roman"/>
          <w:sz w:val="20"/>
          <w:szCs w:val="20"/>
        </w:rPr>
        <w:t xml:space="preserve">the </w:t>
      </w:r>
      <w:r w:rsidR="0047793F" w:rsidRPr="001713D6">
        <w:rPr>
          <w:rFonts w:ascii="Times New Roman" w:hAnsi="Times New Roman" w:cs="Times New Roman"/>
          <w:sz w:val="20"/>
          <w:szCs w:val="20"/>
        </w:rPr>
        <w:t>mass number</w:t>
      </w:r>
      <w:r w:rsidRPr="001713D6">
        <w:rPr>
          <w:rFonts w:ascii="Times New Roman" w:hAnsi="Times New Roman" w:cs="Times New Roman"/>
          <w:sz w:val="20"/>
          <w:szCs w:val="20"/>
        </w:rPr>
        <w:t>.</w:t>
      </w:r>
      <w:r w:rsidR="0047793F" w:rsidRPr="001713D6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004F770F" w:rsidRPr="001713D6">
        <w:rPr>
          <w:rFonts w:ascii="Times New Roman" w:hAnsi="Times New Roman" w:cs="Times New Roman"/>
          <w:sz w:val="20"/>
          <w:szCs w:val="20"/>
        </w:rPr>
        <w:t xml:space="preserve">the </w:t>
      </w:r>
      <w:r w:rsidR="00887047" w:rsidRPr="001713D6">
        <w:rPr>
          <w:rFonts w:ascii="Times New Roman" w:hAnsi="Times New Roman" w:cs="Times New Roman"/>
          <w:sz w:val="20"/>
          <w:szCs w:val="20"/>
        </w:rPr>
        <w:t>sodium</w:t>
      </w:r>
      <w:r w:rsidR="004F770F" w:rsidRPr="001713D6">
        <w:rPr>
          <w:rFonts w:ascii="Times New Roman" w:hAnsi="Times New Roman" w:cs="Times New Roman"/>
          <w:sz w:val="20"/>
          <w:szCs w:val="20"/>
        </w:rPr>
        <w:t xml:space="preserve"> atom in the figure below</w:t>
      </w:r>
      <w:r w:rsidR="0047793F" w:rsidRPr="001713D6">
        <w:rPr>
          <w:rFonts w:ascii="Times New Roman" w:hAnsi="Times New Roman" w:cs="Times New Roman"/>
          <w:sz w:val="20"/>
          <w:szCs w:val="20"/>
        </w:rPr>
        <w:t xml:space="preserve"> has </w:t>
      </w:r>
      <w:r w:rsidR="00043EFA" w:rsidRPr="001713D6">
        <w:rPr>
          <w:rFonts w:ascii="Times New Roman" w:hAnsi="Times New Roman" w:cs="Times New Roman"/>
          <w:sz w:val="20"/>
          <w:szCs w:val="20"/>
        </w:rPr>
        <w:t xml:space="preserve">an </w:t>
      </w:r>
      <w:r w:rsidR="0047793F" w:rsidRPr="001713D6">
        <w:rPr>
          <w:rFonts w:ascii="Times New Roman" w:hAnsi="Times New Roman" w:cs="Times New Roman"/>
          <w:sz w:val="20"/>
          <w:szCs w:val="20"/>
        </w:rPr>
        <w:t xml:space="preserve">atomic number </w:t>
      </w:r>
      <w:r w:rsidR="00043EFA" w:rsidRPr="001713D6">
        <w:rPr>
          <w:rFonts w:ascii="Times New Roman" w:hAnsi="Times New Roman" w:cs="Times New Roman"/>
          <w:sz w:val="20"/>
          <w:szCs w:val="20"/>
        </w:rPr>
        <w:t xml:space="preserve">of </w:t>
      </w:r>
      <w:r w:rsidR="00887047" w:rsidRPr="001713D6">
        <w:rPr>
          <w:rFonts w:ascii="Times New Roman" w:hAnsi="Times New Roman" w:cs="Times New Roman"/>
          <w:sz w:val="20"/>
          <w:szCs w:val="20"/>
        </w:rPr>
        <w:t>11</w:t>
      </w:r>
      <w:r w:rsidR="0047793F" w:rsidRPr="001713D6">
        <w:rPr>
          <w:rFonts w:ascii="Times New Roman" w:hAnsi="Times New Roman" w:cs="Times New Roman"/>
          <w:sz w:val="20"/>
          <w:szCs w:val="20"/>
        </w:rPr>
        <w:t xml:space="preserve"> and </w:t>
      </w:r>
      <w:r w:rsidR="00043EFA" w:rsidRPr="001713D6">
        <w:rPr>
          <w:rFonts w:ascii="Times New Roman" w:hAnsi="Times New Roman" w:cs="Times New Roman"/>
          <w:sz w:val="20"/>
          <w:szCs w:val="20"/>
        </w:rPr>
        <w:t xml:space="preserve">a </w:t>
      </w:r>
      <w:r w:rsidR="0047793F" w:rsidRPr="001713D6">
        <w:rPr>
          <w:rFonts w:ascii="Times New Roman" w:hAnsi="Times New Roman" w:cs="Times New Roman"/>
          <w:sz w:val="20"/>
          <w:szCs w:val="20"/>
        </w:rPr>
        <w:t xml:space="preserve">mass number </w:t>
      </w:r>
      <w:r w:rsidR="00043EFA" w:rsidRPr="001713D6">
        <w:rPr>
          <w:rFonts w:ascii="Times New Roman" w:hAnsi="Times New Roman" w:cs="Times New Roman"/>
          <w:sz w:val="20"/>
          <w:szCs w:val="20"/>
        </w:rPr>
        <w:t xml:space="preserve">of </w:t>
      </w:r>
      <w:r w:rsidR="00887047" w:rsidRPr="001713D6">
        <w:rPr>
          <w:rFonts w:ascii="Times New Roman" w:hAnsi="Times New Roman" w:cs="Times New Roman"/>
          <w:sz w:val="20"/>
          <w:szCs w:val="20"/>
        </w:rPr>
        <w:t>23</w:t>
      </w:r>
      <w:r w:rsidR="0077053F" w:rsidRPr="001713D6">
        <w:rPr>
          <w:rFonts w:ascii="Times New Roman" w:hAnsi="Times New Roman" w:cs="Times New Roman"/>
          <w:sz w:val="20"/>
          <w:szCs w:val="20"/>
        </w:rPr>
        <w:t>, meaning that it has 11 protons and 12 neutrons in its nucleus</w:t>
      </w:r>
      <w:r w:rsidR="0047793F" w:rsidRPr="001713D6" w:rsidDel="002A2789">
        <w:rPr>
          <w:rFonts w:ascii="Times New Roman" w:hAnsi="Times New Roman" w:cs="Times New Roman"/>
          <w:sz w:val="20"/>
          <w:szCs w:val="20"/>
        </w:rPr>
        <w:t>.</w:t>
      </w:r>
    </w:p>
    <w:p w14:paraId="777E4AF6" w14:textId="4F3B9987" w:rsidR="00FE364B" w:rsidRPr="001812F5" w:rsidRDefault="00887047" w:rsidP="0057746A">
      <w:pPr>
        <w:jc w:val="center"/>
        <w:rPr>
          <w:rFonts w:ascii="Times New Roman" w:hAnsi="Times New Roman" w:cs="Times New Roman"/>
          <w:sz w:val="21"/>
          <w:szCs w:val="21"/>
        </w:rPr>
      </w:pPr>
      <w:commentRangeStart w:id="5"/>
      <w:r w:rsidRPr="001812F5">
        <w:rPr>
          <w:rFonts w:ascii="Times New Roman" w:hAnsi="Times New Roman" w:cs="Times New Roman"/>
          <w:noProof/>
        </w:rPr>
        <w:drawing>
          <wp:inline distT="0" distB="0" distL="0" distR="0" wp14:anchorId="36B50B8D" wp14:editId="1A0796F8">
            <wp:extent cx="3638550" cy="3552825"/>
            <wp:effectExtent l="0" t="0" r="0" b="9525"/>
            <wp:docPr id="2" name="Picture 2" descr="This diagram shows the electron shell configuration for the sodium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diagram shows the electron shell configuration for the sodium at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24490" r="18911" b="19471"/>
                    <a:stretch/>
                  </pic:blipFill>
                  <pic:spPr bwMode="auto">
                    <a:xfrm>
                      <a:off x="0" y="0"/>
                      <a:ext cx="3638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5"/>
      <w:r w:rsidR="009E67DE" w:rsidRPr="001812F5">
        <w:rPr>
          <w:rStyle w:val="CommentReference"/>
          <w:rFonts w:ascii="Times New Roman" w:hAnsi="Times New Roman" w:cs="Times New Roman"/>
        </w:rPr>
        <w:commentReference w:id="5"/>
      </w:r>
    </w:p>
    <w:p w14:paraId="71AF60C1" w14:textId="3F226D13" w:rsidR="00F3328D" w:rsidRPr="001812F5" w:rsidRDefault="001D545B" w:rsidP="00F3328D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1812F5">
        <w:rPr>
          <w:rFonts w:ascii="Times New Roman" w:eastAsia="Arial" w:hAnsi="Times New Roman" w:cs="Times New Roman"/>
          <w:sz w:val="16"/>
          <w:szCs w:val="16"/>
        </w:rPr>
        <w:t xml:space="preserve">Figure </w:t>
      </w:r>
      <w:r w:rsidR="008B4E37" w:rsidRPr="001812F5">
        <w:rPr>
          <w:rFonts w:ascii="Times New Roman" w:eastAsia="Arial" w:hAnsi="Times New Roman" w:cs="Times New Roman"/>
          <w:sz w:val="16"/>
          <w:szCs w:val="16"/>
        </w:rPr>
        <w:t>3</w:t>
      </w:r>
      <w:r w:rsidR="00A030C8" w:rsidRPr="001812F5">
        <w:rPr>
          <w:rFonts w:ascii="Times New Roman" w:eastAsia="Arial" w:hAnsi="Times New Roman" w:cs="Times New Roman"/>
          <w:sz w:val="16"/>
          <w:szCs w:val="16"/>
        </w:rPr>
        <w:t>.</w:t>
      </w:r>
      <w:r w:rsidR="00290CA1" w:rsidRPr="001812F5">
        <w:rPr>
          <w:rFonts w:ascii="Times New Roman" w:eastAsia="Arial" w:hAnsi="Times New Roman" w:cs="Times New Roman"/>
          <w:sz w:val="16"/>
          <w:szCs w:val="16"/>
        </w:rPr>
        <w:t>1</w:t>
      </w:r>
      <w:r w:rsidR="00783098" w:rsidRPr="001812F5">
        <w:rPr>
          <w:rFonts w:ascii="Times New Roman" w:eastAsia="Arial" w:hAnsi="Times New Roman" w:cs="Times New Roman"/>
          <w:sz w:val="16"/>
          <w:szCs w:val="16"/>
        </w:rPr>
        <w:t>7</w:t>
      </w:r>
      <w:r w:rsidR="000B7414" w:rsidRPr="001812F5">
        <w:rPr>
          <w:rFonts w:ascii="Times New Roman" w:eastAsia="Arial" w:hAnsi="Times New Roman" w:cs="Times New Roman"/>
          <w:sz w:val="16"/>
          <w:szCs w:val="16"/>
        </w:rPr>
        <w:t>.</w:t>
      </w:r>
      <w:r w:rsidR="0057746A" w:rsidRPr="001812F5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F502AC" w:rsidRPr="001812F5">
        <w:rPr>
          <w:rFonts w:ascii="Times New Roman" w:eastAsia="Arial" w:hAnsi="Times New Roman" w:cs="Times New Roman"/>
          <w:sz w:val="16"/>
          <w:szCs w:val="16"/>
        </w:rPr>
        <w:t xml:space="preserve">A </w:t>
      </w:r>
      <w:r w:rsidR="00526E8D" w:rsidRPr="001812F5">
        <w:rPr>
          <w:rFonts w:ascii="Times New Roman" w:eastAsia="Arial" w:hAnsi="Times New Roman" w:cs="Times New Roman"/>
          <w:sz w:val="16"/>
          <w:szCs w:val="16"/>
        </w:rPr>
        <w:t>sodium a</w:t>
      </w:r>
      <w:r w:rsidR="0057746A" w:rsidRPr="001812F5">
        <w:rPr>
          <w:rFonts w:ascii="Times New Roman" w:eastAsia="Arial" w:hAnsi="Times New Roman" w:cs="Times New Roman"/>
          <w:sz w:val="16"/>
          <w:szCs w:val="16"/>
        </w:rPr>
        <w:t>tom</w:t>
      </w:r>
    </w:p>
    <w:p w14:paraId="464FE244" w14:textId="229CC90D" w:rsidR="00F3328D" w:rsidRPr="00E42500" w:rsidDel="00A33950" w:rsidRDefault="3AF8F0FB" w:rsidP="1C8A96D4">
      <w:pPr>
        <w:jc w:val="both"/>
        <w:rPr>
          <w:rFonts w:ascii="Times New Roman" w:hAnsi="Times New Roman" w:cs="Times New Roman"/>
          <w:sz w:val="20"/>
          <w:szCs w:val="20"/>
        </w:rPr>
      </w:pPr>
      <w:r w:rsidRPr="00E42500">
        <w:rPr>
          <w:rFonts w:ascii="Times New Roman" w:hAnsi="Times New Roman" w:cs="Times New Roman"/>
          <w:sz w:val="20"/>
          <w:szCs w:val="20"/>
        </w:rPr>
        <w:t xml:space="preserve">So, </w:t>
      </w:r>
      <w:r w:rsidR="00F128DA" w:rsidRPr="00E42500">
        <w:rPr>
          <w:rFonts w:ascii="Times New Roman" w:hAnsi="Times New Roman" w:cs="Times New Roman"/>
          <w:sz w:val="20"/>
          <w:szCs w:val="20"/>
        </w:rPr>
        <w:t>the</w:t>
      </w:r>
      <w:r w:rsidRPr="00E42500">
        <w:rPr>
          <w:rFonts w:ascii="Times New Roman" w:hAnsi="Times New Roman" w:cs="Times New Roman"/>
          <w:sz w:val="20"/>
          <w:szCs w:val="20"/>
        </w:rPr>
        <w:t xml:space="preserve"> </w:t>
      </w:r>
      <w:r w:rsidR="5A485EAD" w:rsidRPr="00E42500">
        <w:rPr>
          <w:rFonts w:ascii="Times New Roman" w:hAnsi="Times New Roman" w:cs="Times New Roman"/>
          <w:sz w:val="20"/>
          <w:szCs w:val="20"/>
        </w:rPr>
        <w:t xml:space="preserve">number </w:t>
      </w:r>
      <w:r w:rsidRPr="00E42500">
        <w:rPr>
          <w:rFonts w:ascii="Times New Roman" w:hAnsi="Times New Roman" w:cs="Times New Roman"/>
          <w:sz w:val="20"/>
          <w:szCs w:val="20"/>
        </w:rPr>
        <w:t xml:space="preserve">of protons </w:t>
      </w:r>
      <w:r w:rsidR="474F833D" w:rsidRPr="00E42500">
        <w:rPr>
          <w:rFonts w:ascii="Times New Roman" w:hAnsi="Times New Roman" w:cs="Times New Roman"/>
          <w:sz w:val="20"/>
          <w:szCs w:val="20"/>
        </w:rPr>
        <w:t>identifies the element</w:t>
      </w:r>
      <w:r w:rsidRPr="00E42500">
        <w:rPr>
          <w:rFonts w:ascii="Times New Roman" w:hAnsi="Times New Roman" w:cs="Times New Roman"/>
          <w:sz w:val="20"/>
          <w:szCs w:val="20"/>
        </w:rPr>
        <w:t xml:space="preserve">. </w:t>
      </w:r>
      <w:r w:rsidR="6E983EFB" w:rsidRPr="00E42500">
        <w:rPr>
          <w:rFonts w:ascii="Times New Roman" w:hAnsi="Times New Roman" w:cs="Times New Roman"/>
          <w:sz w:val="20"/>
          <w:szCs w:val="20"/>
        </w:rPr>
        <w:t>E</w:t>
      </w:r>
      <w:r w:rsidRPr="00E42500">
        <w:rPr>
          <w:rFonts w:ascii="Times New Roman" w:hAnsi="Times New Roman" w:cs="Times New Roman"/>
          <w:sz w:val="20"/>
          <w:szCs w:val="20"/>
        </w:rPr>
        <w:t xml:space="preserve">lectrons </w:t>
      </w:r>
      <w:r w:rsidR="468BD6FE" w:rsidRPr="00E42500">
        <w:rPr>
          <w:rFonts w:ascii="Times New Roman" w:hAnsi="Times New Roman" w:cs="Times New Roman"/>
          <w:sz w:val="20"/>
          <w:szCs w:val="20"/>
        </w:rPr>
        <w:t xml:space="preserve">are present in the atom because their negative electrical charge is attracted to the positive electrical charge of the nucleus. </w:t>
      </w:r>
      <w:r w:rsidR="00573B42" w:rsidRPr="00E42500">
        <w:rPr>
          <w:rFonts w:ascii="Times New Roman" w:hAnsi="Times New Roman" w:cs="Times New Roman"/>
          <w:sz w:val="20"/>
          <w:szCs w:val="20"/>
        </w:rPr>
        <w:t>T</w:t>
      </w:r>
      <w:r w:rsidRPr="00E42500">
        <w:rPr>
          <w:rFonts w:ascii="Times New Roman" w:hAnsi="Times New Roman" w:cs="Times New Roman"/>
          <w:sz w:val="20"/>
          <w:szCs w:val="20"/>
        </w:rPr>
        <w:t xml:space="preserve">o make the atom neutral or charged, depending on the number of electrons as compared to the number of protons. </w:t>
      </w:r>
      <w:r w:rsidR="005926AB" w:rsidRPr="00E42500">
        <w:rPr>
          <w:rFonts w:ascii="Times New Roman" w:hAnsi="Times New Roman" w:cs="Times New Roman"/>
          <w:sz w:val="20"/>
          <w:szCs w:val="20"/>
        </w:rPr>
        <w:t xml:space="preserve">But </w:t>
      </w:r>
      <w:r w:rsidR="69E85E24" w:rsidRPr="00E42500">
        <w:rPr>
          <w:rFonts w:ascii="Times New Roman" w:hAnsi="Times New Roman" w:cs="Times New Roman"/>
          <w:sz w:val="20"/>
          <w:szCs w:val="20"/>
        </w:rPr>
        <w:t xml:space="preserve">what </w:t>
      </w:r>
      <w:r w:rsidR="240872D2" w:rsidRPr="00E42500">
        <w:rPr>
          <w:rFonts w:ascii="Times New Roman" w:hAnsi="Times New Roman" w:cs="Times New Roman"/>
          <w:sz w:val="20"/>
          <w:szCs w:val="20"/>
        </w:rPr>
        <w:t>about</w:t>
      </w:r>
      <w:r w:rsidR="69E85E24" w:rsidRPr="00E42500">
        <w:rPr>
          <w:rFonts w:ascii="Times New Roman" w:hAnsi="Times New Roman" w:cs="Times New Roman"/>
          <w:sz w:val="20"/>
          <w:szCs w:val="20"/>
        </w:rPr>
        <w:t xml:space="preserve"> neutrons?</w:t>
      </w:r>
    </w:p>
    <w:p w14:paraId="52EB1878" w14:textId="704847CE" w:rsidR="00F3328D" w:rsidRPr="00E42500" w:rsidDel="00A33950" w:rsidRDefault="69E85E24" w:rsidP="1C8A96D4">
      <w:pPr>
        <w:jc w:val="both"/>
        <w:rPr>
          <w:rFonts w:ascii="Times New Roman" w:hAnsi="Times New Roman" w:cs="Times New Roman"/>
          <w:sz w:val="20"/>
          <w:szCs w:val="20"/>
        </w:rPr>
      </w:pPr>
      <w:r w:rsidRPr="00E42500">
        <w:rPr>
          <w:rFonts w:ascii="Times New Roman" w:hAnsi="Times New Roman" w:cs="Times New Roman"/>
          <w:sz w:val="20"/>
          <w:szCs w:val="20"/>
        </w:rPr>
        <w:t>It turns out that neutrons are</w:t>
      </w:r>
      <w:r w:rsidR="004E72C0" w:rsidRPr="00E42500">
        <w:rPr>
          <w:rStyle w:val="CommentReference"/>
          <w:rFonts w:ascii="Times New Roman" w:hAnsi="Times New Roman" w:cs="Times New Roman"/>
          <w:sz w:val="20"/>
          <w:szCs w:val="20"/>
        </w:rPr>
        <w:t xml:space="preserve"> p</w:t>
      </w:r>
      <w:r w:rsidR="16D48F5A" w:rsidRPr="00E42500">
        <w:rPr>
          <w:rFonts w:ascii="Times New Roman" w:hAnsi="Times New Roman" w:cs="Times New Roman"/>
          <w:sz w:val="20"/>
          <w:szCs w:val="20"/>
        </w:rPr>
        <w:t xml:space="preserve">resent in atoms </w:t>
      </w:r>
      <w:r w:rsidR="00573B42" w:rsidRPr="00E42500">
        <w:rPr>
          <w:rFonts w:ascii="Times New Roman" w:hAnsi="Times New Roman" w:cs="Times New Roman"/>
          <w:sz w:val="20"/>
          <w:szCs w:val="20"/>
          <w:highlight w:val="yellow"/>
        </w:rPr>
        <w:t>because they counteract the repulsive forces between protons</w:t>
      </w:r>
      <w:r w:rsidR="00573B42" w:rsidRPr="00E42500">
        <w:rPr>
          <w:rFonts w:ascii="Times New Roman" w:hAnsi="Times New Roman" w:cs="Times New Roman"/>
          <w:sz w:val="20"/>
          <w:szCs w:val="20"/>
        </w:rPr>
        <w:t xml:space="preserve"> </w:t>
      </w:r>
      <w:del w:id="6" w:author="Chem SME 2" w:date="2024-11-28T12:08:00Z" w16du:dateUtc="2024-11-28T06:38:00Z">
        <w:r w:rsidR="16D48F5A" w:rsidRPr="00E42500" w:rsidDel="00573B42">
          <w:rPr>
            <w:rFonts w:ascii="Times New Roman" w:hAnsi="Times New Roman" w:cs="Times New Roman"/>
            <w:sz w:val="20"/>
            <w:szCs w:val="20"/>
          </w:rPr>
          <w:delText xml:space="preserve">because </w:delText>
        </w:r>
      </w:del>
      <w:ins w:id="7" w:author="Chem SME 2" w:date="2024-11-28T12:08:00Z" w16du:dateUtc="2024-11-28T06:38:00Z">
        <w:r w:rsidR="00573B42" w:rsidRPr="00E42500">
          <w:rPr>
            <w:rFonts w:ascii="Times New Roman" w:hAnsi="Times New Roman" w:cs="Times New Roman"/>
            <w:sz w:val="20"/>
            <w:szCs w:val="20"/>
          </w:rPr>
          <w:t xml:space="preserve">and </w:t>
        </w:r>
      </w:ins>
      <w:r w:rsidR="16D48F5A" w:rsidRPr="00E42500">
        <w:rPr>
          <w:rFonts w:ascii="Times New Roman" w:eastAsia="Helvetica" w:hAnsi="Times New Roman" w:cs="Times New Roman"/>
          <w:color w:val="212121"/>
          <w:sz w:val="20"/>
          <w:szCs w:val="20"/>
        </w:rPr>
        <w:t>w</w:t>
      </w:r>
      <w:r w:rsidRPr="00E42500">
        <w:rPr>
          <w:rFonts w:ascii="Times New Roman" w:hAnsi="Times New Roman" w:cs="Times New Roman"/>
          <w:sz w:val="20"/>
          <w:szCs w:val="20"/>
        </w:rPr>
        <w:t xml:space="preserve">ithout </w:t>
      </w:r>
      <w:r w:rsidR="44113715" w:rsidRPr="00E42500">
        <w:rPr>
          <w:rFonts w:ascii="Times New Roman" w:hAnsi="Times New Roman" w:cs="Times New Roman"/>
          <w:sz w:val="20"/>
          <w:szCs w:val="20"/>
        </w:rPr>
        <w:t>them</w:t>
      </w:r>
      <w:r w:rsidRPr="00E42500">
        <w:rPr>
          <w:rFonts w:ascii="Times New Roman" w:hAnsi="Times New Roman" w:cs="Times New Roman"/>
          <w:sz w:val="20"/>
          <w:szCs w:val="20"/>
        </w:rPr>
        <w:t>, an atom would not be stable</w:t>
      </w:r>
      <w:r w:rsidR="05710D09" w:rsidRPr="00E42500">
        <w:rPr>
          <w:rFonts w:ascii="Times New Roman" w:hAnsi="Times New Roman" w:cs="Times New Roman"/>
          <w:sz w:val="20"/>
          <w:szCs w:val="20"/>
        </w:rPr>
        <w:t>,</w:t>
      </w:r>
      <w:r w:rsidRPr="00E42500">
        <w:rPr>
          <w:rFonts w:ascii="Times New Roman" w:hAnsi="Times New Roman" w:cs="Times New Roman"/>
          <w:sz w:val="20"/>
          <w:szCs w:val="20"/>
        </w:rPr>
        <w:t xml:space="preserve"> matter </w:t>
      </w:r>
      <w:del w:id="8" w:author="Chem SME 2" w:date="2024-11-28T12:09:00Z" w16du:dateUtc="2024-11-28T06:39:00Z">
        <w:r w:rsidR="40701A1F" w:rsidRPr="00E42500" w:rsidDel="00573B42">
          <w:rPr>
            <w:rFonts w:ascii="Times New Roman" w:hAnsi="Times New Roman" w:cs="Times New Roman"/>
            <w:sz w:val="20"/>
            <w:szCs w:val="20"/>
          </w:rPr>
          <w:delText xml:space="preserve">as </w:delText>
        </w:r>
        <w:r w:rsidR="40701A1F" w:rsidRPr="00E42500" w:rsidDel="00573B42">
          <w:rPr>
            <w:rFonts w:ascii="Times New Roman" w:eastAsia="Helvetica" w:hAnsi="Times New Roman" w:cs="Times New Roman"/>
            <w:color w:val="212121"/>
            <w:sz w:val="20"/>
            <w:szCs w:val="20"/>
          </w:rPr>
          <w:delText xml:space="preserve">we </w:delText>
        </w:r>
        <w:bookmarkStart w:id="9" w:name="_Int_yIsDQP0N"/>
        <w:r w:rsidR="40701A1F" w:rsidRPr="00E42500" w:rsidDel="00573B42">
          <w:rPr>
            <w:rFonts w:ascii="Times New Roman" w:eastAsia="Helvetica" w:hAnsi="Times New Roman" w:cs="Times New Roman"/>
            <w:color w:val="212121"/>
            <w:sz w:val="20"/>
            <w:szCs w:val="20"/>
          </w:rPr>
          <w:delText>know</w:delText>
        </w:r>
        <w:bookmarkEnd w:id="9"/>
        <w:r w:rsidR="40701A1F" w:rsidRPr="00E42500" w:rsidDel="00573B42">
          <w:rPr>
            <w:rFonts w:ascii="Times New Roman" w:hAnsi="Times New Roman" w:cs="Times New Roman"/>
            <w:sz w:val="20"/>
            <w:szCs w:val="20"/>
          </w:rPr>
          <w:delText xml:space="preserve"> it </w:delText>
        </w:r>
      </w:del>
      <w:r w:rsidRPr="00E42500">
        <w:rPr>
          <w:rFonts w:ascii="Times New Roman" w:hAnsi="Times New Roman" w:cs="Times New Roman"/>
          <w:sz w:val="20"/>
          <w:szCs w:val="20"/>
        </w:rPr>
        <w:t>would not exi</w:t>
      </w:r>
      <w:r w:rsidR="00031A8B" w:rsidRPr="00E42500">
        <w:rPr>
          <w:rFonts w:ascii="Times New Roman" w:hAnsi="Times New Roman" w:cs="Times New Roman"/>
          <w:sz w:val="20"/>
          <w:szCs w:val="20"/>
        </w:rPr>
        <w:t>s</w:t>
      </w:r>
      <w:r w:rsidRPr="00E42500">
        <w:rPr>
          <w:rFonts w:ascii="Times New Roman" w:hAnsi="Times New Roman" w:cs="Times New Roman"/>
          <w:sz w:val="20"/>
          <w:szCs w:val="20"/>
        </w:rPr>
        <w:t>t</w:t>
      </w:r>
      <w:r w:rsidR="3F1D88CF" w:rsidRPr="00E42500">
        <w:rPr>
          <w:rFonts w:ascii="Times New Roman" w:hAnsi="Times New Roman" w:cs="Times New Roman"/>
          <w:sz w:val="20"/>
          <w:szCs w:val="20"/>
        </w:rPr>
        <w:t>.</w:t>
      </w:r>
      <w:r w:rsidR="004E72C0" w:rsidRPr="00E42500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0"/>
      <w:commentRangeStart w:id="11"/>
      <w:del w:id="12" w:author="Chem SME 2" w:date="2024-11-28T12:09:00Z" w16du:dateUtc="2024-11-28T06:39:00Z">
        <w:r w:rsidR="1A990621" w:rsidRPr="00E42500" w:rsidDel="00573B42">
          <w:rPr>
            <w:rFonts w:ascii="Times New Roman" w:hAnsi="Times New Roman" w:cs="Times New Roman"/>
            <w:sz w:val="20"/>
            <w:szCs w:val="20"/>
          </w:rPr>
          <w:delText>Thankfully we have neutrons.</w:delText>
        </w:r>
        <w:commentRangeEnd w:id="10"/>
        <w:r w:rsidRPr="00E42500" w:rsidDel="00573B42">
          <w:rPr>
            <w:rStyle w:val="CommentReference"/>
            <w:rFonts w:ascii="Times New Roman" w:hAnsi="Times New Roman" w:cs="Times New Roman"/>
            <w:sz w:val="20"/>
            <w:szCs w:val="20"/>
          </w:rPr>
          <w:commentReference w:id="10"/>
        </w:r>
      </w:del>
      <w:commentRangeEnd w:id="11"/>
      <w:r w:rsidR="00573B42" w:rsidRPr="00E42500">
        <w:rPr>
          <w:rStyle w:val="CommentReference"/>
          <w:rFonts w:ascii="Times New Roman" w:hAnsi="Times New Roman" w:cs="Times New Roman"/>
          <w:sz w:val="20"/>
          <w:szCs w:val="20"/>
        </w:rPr>
        <w:commentReference w:id="11"/>
      </w:r>
      <w:del w:id="13" w:author="Chem SME 2" w:date="2024-11-28T12:09:00Z" w16du:dateUtc="2024-11-28T06:39:00Z">
        <w:r w:rsidR="1A990621" w:rsidRPr="00E42500" w:rsidDel="00573B42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="1A990621" w:rsidRPr="00E42500">
        <w:rPr>
          <w:rFonts w:ascii="Times New Roman" w:hAnsi="Times New Roman" w:cs="Times New Roman"/>
          <w:sz w:val="20"/>
          <w:szCs w:val="20"/>
        </w:rPr>
        <w:t xml:space="preserve">But </w:t>
      </w:r>
      <w:r w:rsidR="122E0D9E" w:rsidRPr="00E42500">
        <w:rPr>
          <w:rFonts w:ascii="Times New Roman" w:hAnsi="Times New Roman" w:cs="Times New Roman"/>
          <w:sz w:val="20"/>
          <w:szCs w:val="20"/>
        </w:rPr>
        <w:t>not</w:t>
      </w:r>
      <w:r w:rsidR="198CE755" w:rsidRPr="00E42500">
        <w:rPr>
          <w:rFonts w:ascii="Times New Roman" w:hAnsi="Times New Roman" w:cs="Times New Roman"/>
          <w:sz w:val="20"/>
          <w:szCs w:val="20"/>
        </w:rPr>
        <w:t xml:space="preserve"> </w:t>
      </w:r>
      <w:r w:rsidR="122E0D9E" w:rsidRPr="00E42500">
        <w:rPr>
          <w:rFonts w:ascii="Times New Roman" w:hAnsi="Times New Roman" w:cs="Times New Roman"/>
          <w:sz w:val="20"/>
          <w:szCs w:val="20"/>
        </w:rPr>
        <w:t>all atoms of the same element have the same number of neutrons.</w:t>
      </w:r>
      <w:del w:id="14" w:author="Micah Newman" w:date="2024-11-18T18:45:00Z">
        <w:r w:rsidRPr="00E42500" w:rsidDel="1A990621">
          <w:rPr>
            <w:rFonts w:ascii="Times New Roman" w:hAnsi="Times New Roman" w:cs="Times New Roman"/>
            <w:sz w:val="20"/>
            <w:szCs w:val="20"/>
          </w:rPr>
          <w:delText>Atoms of t</w:delText>
        </w:r>
        <w:r w:rsidRPr="00E42500" w:rsidDel="08CFAFD0">
          <w:rPr>
            <w:rFonts w:ascii="Times New Roman" w:hAnsi="Times New Roman" w:cs="Times New Roman"/>
            <w:sz w:val="20"/>
            <w:szCs w:val="20"/>
          </w:rPr>
          <w:delText xml:space="preserve">he same </w:delText>
        </w:r>
        <w:commentRangeStart w:id="15"/>
        <w:commentRangeStart w:id="16"/>
        <w:r w:rsidRPr="00E42500" w:rsidDel="08CFAFD0">
          <w:rPr>
            <w:rFonts w:ascii="Times New Roman" w:hAnsi="Times New Roman" w:cs="Times New Roman"/>
            <w:sz w:val="20"/>
            <w:szCs w:val="20"/>
          </w:rPr>
          <w:delText xml:space="preserve">type </w:delText>
        </w:r>
      </w:del>
      <w:commentRangeEnd w:id="15"/>
      <w:r w:rsidRPr="00E42500">
        <w:rPr>
          <w:rStyle w:val="CommentReference"/>
          <w:rFonts w:ascii="Times New Roman" w:hAnsi="Times New Roman" w:cs="Times New Roman"/>
          <w:sz w:val="20"/>
          <w:szCs w:val="20"/>
        </w:rPr>
        <w:commentReference w:id="15"/>
      </w:r>
      <w:commentRangeEnd w:id="16"/>
      <w:r w:rsidR="004E72C0" w:rsidRPr="00E42500">
        <w:rPr>
          <w:rStyle w:val="CommentReference"/>
          <w:rFonts w:ascii="Times New Roman" w:hAnsi="Times New Roman" w:cs="Times New Roman"/>
          <w:sz w:val="20"/>
          <w:szCs w:val="20"/>
        </w:rPr>
        <w:commentReference w:id="16"/>
      </w:r>
      <w:del w:id="17" w:author="Micah Newman" w:date="2024-11-18T18:45:00Z">
        <w:r w:rsidRPr="00E42500" w:rsidDel="08CFAFD0">
          <w:rPr>
            <w:rFonts w:ascii="Times New Roman" w:hAnsi="Times New Roman" w:cs="Times New Roman"/>
            <w:sz w:val="20"/>
            <w:szCs w:val="20"/>
          </w:rPr>
          <w:delText xml:space="preserve">all </w:delText>
        </w:r>
        <w:bookmarkStart w:id="18" w:name="_Int_ECq40JAY"/>
        <w:r w:rsidRPr="00E42500" w:rsidDel="08CFAFD0">
          <w:rPr>
            <w:rFonts w:ascii="Times New Roman" w:hAnsi="Times New Roman" w:cs="Times New Roman"/>
            <w:sz w:val="20"/>
            <w:szCs w:val="20"/>
          </w:rPr>
          <w:delText>have</w:delText>
        </w:r>
        <w:bookmarkEnd w:id="18"/>
        <w:r w:rsidRPr="00E42500" w:rsidDel="08CFAFD0">
          <w:rPr>
            <w:rFonts w:ascii="Times New Roman" w:hAnsi="Times New Roman" w:cs="Times New Roman"/>
            <w:sz w:val="20"/>
            <w:szCs w:val="20"/>
          </w:rPr>
          <w:delText xml:space="preserve"> the same number of protons, but they can have different number of neutrons.</w:delText>
        </w:r>
      </w:del>
      <w:r w:rsidR="08CFAFD0" w:rsidRPr="00E42500">
        <w:rPr>
          <w:rFonts w:ascii="Times New Roman" w:hAnsi="Times New Roman" w:cs="Times New Roman"/>
          <w:sz w:val="20"/>
          <w:szCs w:val="20"/>
        </w:rPr>
        <w:t xml:space="preserve"> For example, </w:t>
      </w:r>
      <w:r w:rsidR="7A41E36D" w:rsidRPr="00E42500">
        <w:rPr>
          <w:rFonts w:ascii="Times New Roman" w:hAnsi="Times New Roman" w:cs="Times New Roman"/>
          <w:sz w:val="20"/>
          <w:szCs w:val="20"/>
        </w:rPr>
        <w:t xml:space="preserve">the nuclei of </w:t>
      </w:r>
      <w:r w:rsidR="005926AB" w:rsidRPr="00E42500">
        <w:rPr>
          <w:rFonts w:ascii="Times New Roman" w:hAnsi="Times New Roman" w:cs="Times New Roman"/>
          <w:sz w:val="20"/>
          <w:szCs w:val="20"/>
        </w:rPr>
        <w:t>hydrogen</w:t>
      </w:r>
      <w:r w:rsidR="00433A50" w:rsidRPr="00E42500">
        <w:rPr>
          <w:rFonts w:ascii="Times New Roman" w:hAnsi="Times New Roman" w:cs="Times New Roman"/>
          <w:sz w:val="20"/>
          <w:szCs w:val="20"/>
        </w:rPr>
        <w:t xml:space="preserve"> </w:t>
      </w:r>
      <w:r w:rsidR="61B96EF2" w:rsidRPr="00E42500">
        <w:rPr>
          <w:rFonts w:ascii="Times New Roman" w:hAnsi="Times New Roman" w:cs="Times New Roman"/>
          <w:sz w:val="20"/>
          <w:szCs w:val="20"/>
        </w:rPr>
        <w:t>atoms come in three kinds</w:t>
      </w:r>
      <w:r w:rsidR="2AF85F5E" w:rsidRPr="00E42500">
        <w:rPr>
          <w:rFonts w:ascii="Times New Roman" w:hAnsi="Times New Roman" w:cs="Times New Roman"/>
          <w:sz w:val="20"/>
          <w:szCs w:val="20"/>
        </w:rPr>
        <w:t>:</w:t>
      </w:r>
    </w:p>
    <w:p w14:paraId="63821F07" w14:textId="494F2BD2" w:rsidR="00F3328D" w:rsidRPr="00E42500" w:rsidDel="00A33950" w:rsidRDefault="2AF85F5E" w:rsidP="1C8A96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42500">
        <w:rPr>
          <w:rFonts w:ascii="Times New Roman" w:hAnsi="Times New Roman" w:cs="Times New Roman"/>
          <w:sz w:val="20"/>
          <w:szCs w:val="20"/>
        </w:rPr>
        <w:t>one with no neutrons</w:t>
      </w:r>
      <w:r w:rsidR="46D5825E" w:rsidRPr="00E42500">
        <w:rPr>
          <w:rFonts w:ascii="Times New Roman" w:hAnsi="Times New Roman" w:cs="Times New Roman"/>
          <w:sz w:val="20"/>
          <w:szCs w:val="20"/>
        </w:rPr>
        <w:t>, called proti</w:t>
      </w:r>
      <w:r w:rsidR="10B2345B" w:rsidRPr="00E42500">
        <w:rPr>
          <w:rFonts w:ascii="Times New Roman" w:hAnsi="Times New Roman" w:cs="Times New Roman"/>
          <w:sz w:val="20"/>
          <w:szCs w:val="20"/>
        </w:rPr>
        <w:t>um (H)</w:t>
      </w:r>
      <w:r w:rsidR="46D5825E" w:rsidRPr="00E42500">
        <w:rPr>
          <w:rFonts w:ascii="Times New Roman" w:hAnsi="Times New Roman" w:cs="Times New Roman"/>
          <w:sz w:val="20"/>
          <w:szCs w:val="20"/>
        </w:rPr>
        <w:t>. It has</w:t>
      </w:r>
      <w:r w:rsidRPr="00E42500">
        <w:rPr>
          <w:rFonts w:ascii="Times New Roman" w:hAnsi="Times New Roman" w:cs="Times New Roman"/>
          <w:sz w:val="20"/>
          <w:szCs w:val="20"/>
        </w:rPr>
        <w:t xml:space="preserve"> only one proton in its nucleus)</w:t>
      </w:r>
      <w:r w:rsidR="1F4392B2" w:rsidRPr="00E42500">
        <w:rPr>
          <w:rFonts w:ascii="Times New Roman" w:hAnsi="Times New Roman" w:cs="Times New Roman"/>
          <w:sz w:val="20"/>
          <w:szCs w:val="20"/>
        </w:rPr>
        <w:t>:</w:t>
      </w:r>
      <w:commentRangeStart w:id="19"/>
      <w:commentRangeStart w:id="20"/>
      <w:r w:rsidR="1F4392B2" w:rsidRPr="00E42500">
        <w:rPr>
          <w:rFonts w:ascii="Times New Roman" w:hAnsi="Times New Roman" w:cs="Times New Roman"/>
          <w:sz w:val="20"/>
          <w:szCs w:val="20"/>
        </w:rPr>
        <w:t xml:space="preserve"> </w:t>
      </w:r>
      <w:r w:rsidR="1F4392B2" w:rsidRPr="00E42500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1F4392B2" w:rsidRPr="00E4250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1F4392B2" w:rsidRPr="00E42500">
        <w:rPr>
          <w:rFonts w:ascii="Times New Roman" w:hAnsi="Times New Roman" w:cs="Times New Roman"/>
          <w:sz w:val="20"/>
          <w:szCs w:val="20"/>
        </w:rPr>
        <w:t>H</w:t>
      </w:r>
      <w:commentRangeEnd w:id="19"/>
      <w:r w:rsidRPr="00E42500">
        <w:rPr>
          <w:rStyle w:val="CommentReference"/>
          <w:rFonts w:ascii="Times New Roman" w:hAnsi="Times New Roman" w:cs="Times New Roman"/>
          <w:sz w:val="20"/>
          <w:szCs w:val="20"/>
        </w:rPr>
        <w:commentReference w:id="19"/>
      </w:r>
      <w:commentRangeEnd w:id="20"/>
      <w:r w:rsidR="00A9494D" w:rsidRPr="00E42500">
        <w:rPr>
          <w:rStyle w:val="CommentReference"/>
          <w:rFonts w:eastAsiaTheme="minorHAnsi"/>
          <w:sz w:val="20"/>
          <w:szCs w:val="20"/>
          <w:lang w:eastAsia="en-US"/>
        </w:rPr>
        <w:commentReference w:id="20"/>
      </w:r>
    </w:p>
    <w:p w14:paraId="129E233A" w14:textId="7083B48B" w:rsidR="00F3328D" w:rsidRPr="00E42500" w:rsidDel="00A33950" w:rsidRDefault="2AF85F5E" w:rsidP="3509DF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42500">
        <w:rPr>
          <w:rFonts w:ascii="Times New Roman" w:hAnsi="Times New Roman" w:cs="Times New Roman"/>
          <w:sz w:val="20"/>
          <w:szCs w:val="20"/>
        </w:rPr>
        <w:t xml:space="preserve">one with one </w:t>
      </w:r>
      <w:r w:rsidR="1133C651" w:rsidRPr="00E42500">
        <w:rPr>
          <w:rFonts w:ascii="Times New Roman" w:hAnsi="Times New Roman" w:cs="Times New Roman"/>
          <w:sz w:val="20"/>
          <w:szCs w:val="20"/>
        </w:rPr>
        <w:t>neutron, called deuterium</w:t>
      </w:r>
      <w:r w:rsidR="0AC103EF" w:rsidRPr="00E42500">
        <w:rPr>
          <w:rFonts w:ascii="Times New Roman" w:hAnsi="Times New Roman" w:cs="Times New Roman"/>
          <w:sz w:val="20"/>
          <w:szCs w:val="20"/>
        </w:rPr>
        <w:t xml:space="preserve"> (D)</w:t>
      </w:r>
      <w:r w:rsidR="1133C651" w:rsidRPr="00E42500">
        <w:rPr>
          <w:rFonts w:ascii="Times New Roman" w:hAnsi="Times New Roman" w:cs="Times New Roman"/>
          <w:sz w:val="20"/>
          <w:szCs w:val="20"/>
        </w:rPr>
        <w:t>. It still has</w:t>
      </w:r>
      <w:r w:rsidRPr="00E42500">
        <w:rPr>
          <w:rFonts w:ascii="Times New Roman" w:hAnsi="Times New Roman" w:cs="Times New Roman"/>
          <w:sz w:val="20"/>
          <w:szCs w:val="20"/>
        </w:rPr>
        <w:t xml:space="preserve"> only one proton </w:t>
      </w:r>
      <w:r w:rsidR="2B1593D9" w:rsidRPr="00E42500">
        <w:rPr>
          <w:rFonts w:ascii="Times New Roman" w:hAnsi="Times New Roman" w:cs="Times New Roman"/>
          <w:sz w:val="20"/>
          <w:szCs w:val="20"/>
        </w:rPr>
        <w:t xml:space="preserve">(because it is hydrogen) but it has </w:t>
      </w:r>
      <w:r w:rsidRPr="00E42500">
        <w:rPr>
          <w:rFonts w:ascii="Times New Roman" w:hAnsi="Times New Roman" w:cs="Times New Roman"/>
          <w:sz w:val="20"/>
          <w:szCs w:val="20"/>
        </w:rPr>
        <w:t>one neutron in its nucleus</w:t>
      </w:r>
      <w:r w:rsidR="406D89D7" w:rsidRPr="00E42500">
        <w:rPr>
          <w:rFonts w:ascii="Times New Roman" w:hAnsi="Times New Roman" w:cs="Times New Roman"/>
          <w:sz w:val="20"/>
          <w:szCs w:val="20"/>
        </w:rPr>
        <w:t xml:space="preserve">: </w:t>
      </w:r>
      <w:r w:rsidR="406D89D7" w:rsidRPr="00E4250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406D89D7" w:rsidRPr="00E4250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406D89D7" w:rsidRPr="00E42500">
        <w:rPr>
          <w:rFonts w:ascii="Times New Roman" w:hAnsi="Times New Roman" w:cs="Times New Roman"/>
          <w:sz w:val="20"/>
          <w:szCs w:val="20"/>
        </w:rPr>
        <w:t>H</w:t>
      </w:r>
    </w:p>
    <w:p w14:paraId="4467641A" w14:textId="1012B027" w:rsidR="00F3328D" w:rsidRPr="00E42500" w:rsidDel="00A33950" w:rsidRDefault="2AF85F5E" w:rsidP="3509DF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42500">
        <w:rPr>
          <w:rFonts w:ascii="Times New Roman" w:hAnsi="Times New Roman" w:cs="Times New Roman"/>
          <w:sz w:val="20"/>
          <w:szCs w:val="20"/>
        </w:rPr>
        <w:t>one with two neutrons</w:t>
      </w:r>
      <w:r w:rsidR="7E627564" w:rsidRPr="00E42500">
        <w:rPr>
          <w:rFonts w:ascii="Times New Roman" w:hAnsi="Times New Roman" w:cs="Times New Roman"/>
          <w:sz w:val="20"/>
          <w:szCs w:val="20"/>
        </w:rPr>
        <w:t>, called tritium</w:t>
      </w:r>
      <w:r w:rsidR="579AB406" w:rsidRPr="00E42500">
        <w:rPr>
          <w:rFonts w:ascii="Times New Roman" w:hAnsi="Times New Roman" w:cs="Times New Roman"/>
          <w:sz w:val="20"/>
          <w:szCs w:val="20"/>
        </w:rPr>
        <w:t xml:space="preserve"> (T)</w:t>
      </w:r>
      <w:r w:rsidR="7E627564" w:rsidRPr="00E42500">
        <w:rPr>
          <w:rFonts w:ascii="Times New Roman" w:hAnsi="Times New Roman" w:cs="Times New Roman"/>
          <w:sz w:val="20"/>
          <w:szCs w:val="20"/>
        </w:rPr>
        <w:t>. It still has</w:t>
      </w:r>
      <w:r w:rsidR="3B341EA5" w:rsidRPr="00E42500">
        <w:rPr>
          <w:rFonts w:ascii="Times New Roman" w:hAnsi="Times New Roman" w:cs="Times New Roman"/>
          <w:sz w:val="20"/>
          <w:szCs w:val="20"/>
        </w:rPr>
        <w:t xml:space="preserve"> only one proton </w:t>
      </w:r>
      <w:r w:rsidR="000F7A67" w:rsidRPr="00E42500">
        <w:rPr>
          <w:rFonts w:ascii="Times New Roman" w:hAnsi="Times New Roman" w:cs="Times New Roman"/>
          <w:sz w:val="20"/>
          <w:szCs w:val="20"/>
        </w:rPr>
        <w:t>(because it is hydrogen) but it has</w:t>
      </w:r>
      <w:r w:rsidR="3B341EA5" w:rsidRPr="00E42500">
        <w:rPr>
          <w:rFonts w:ascii="Times New Roman" w:hAnsi="Times New Roman" w:cs="Times New Roman"/>
          <w:sz w:val="20"/>
          <w:szCs w:val="20"/>
        </w:rPr>
        <w:t xml:space="preserve"> two </w:t>
      </w:r>
      <w:r w:rsidR="58CCC1B8" w:rsidRPr="00E42500">
        <w:rPr>
          <w:rFonts w:ascii="Times New Roman" w:hAnsi="Times New Roman" w:cs="Times New Roman"/>
          <w:sz w:val="20"/>
          <w:szCs w:val="20"/>
        </w:rPr>
        <w:t>neutrons</w:t>
      </w:r>
      <w:r w:rsidR="3B341EA5" w:rsidRPr="00E42500">
        <w:rPr>
          <w:rFonts w:ascii="Times New Roman" w:hAnsi="Times New Roman" w:cs="Times New Roman"/>
          <w:sz w:val="20"/>
          <w:szCs w:val="20"/>
        </w:rPr>
        <w:t xml:space="preserve"> in its nucleus</w:t>
      </w:r>
      <w:r w:rsidR="391D54C3" w:rsidRPr="00E42500">
        <w:rPr>
          <w:rFonts w:ascii="Times New Roman" w:hAnsi="Times New Roman" w:cs="Times New Roman"/>
          <w:sz w:val="20"/>
          <w:szCs w:val="20"/>
        </w:rPr>
        <w:t xml:space="preserve"> </w:t>
      </w:r>
      <w:r w:rsidR="391D54C3" w:rsidRPr="00E42500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391D54C3" w:rsidRPr="00E4250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391D54C3" w:rsidRPr="00E42500">
        <w:rPr>
          <w:rFonts w:ascii="Times New Roman" w:hAnsi="Times New Roman" w:cs="Times New Roman"/>
          <w:sz w:val="20"/>
          <w:szCs w:val="20"/>
        </w:rPr>
        <w:t>H</w:t>
      </w:r>
    </w:p>
    <w:p w14:paraId="42A1A6FB" w14:textId="670AE039" w:rsidR="00F3328D" w:rsidRPr="001812F5" w:rsidDel="00A33950" w:rsidRDefault="00F3328D" w:rsidP="006C50B2">
      <w:pPr>
        <w:jc w:val="both"/>
        <w:rPr>
          <w:rFonts w:ascii="Times New Roman" w:hAnsi="Times New Roman" w:cs="Times New Roman"/>
        </w:rPr>
      </w:pPr>
    </w:p>
    <w:p w14:paraId="334816F4" w14:textId="1836B2A7" w:rsidR="00E96DAE" w:rsidRPr="00A9494D" w:rsidDel="00A33950" w:rsidRDefault="008732EE" w:rsidP="00A9494D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812F5" w:rsidDel="00A33950">
        <w:lastRenderedPageBreak/>
        <w:t xml:space="preserve"> </w:t>
      </w:r>
      <w:r w:rsidR="00E96DAE" w:rsidRPr="00A9494D" w:rsidDel="00A33950">
        <w:rPr>
          <w:rFonts w:ascii="Times New Roman" w:hAnsi="Times New Roman" w:cs="Times New Roman"/>
          <w:color w:val="auto"/>
          <w:sz w:val="30"/>
          <w:szCs w:val="30"/>
          <w:highlight w:val="yellow"/>
        </w:rPr>
        <w:t>&lt;H2&gt;</w:t>
      </w:r>
      <w:r w:rsidR="00E96DAE" w:rsidRPr="00A9494D" w:rsidDel="00A33950">
        <w:rPr>
          <w:rFonts w:ascii="Times New Roman" w:hAnsi="Times New Roman" w:cs="Times New Roman"/>
          <w:color w:val="auto"/>
          <w:sz w:val="30"/>
          <w:szCs w:val="30"/>
        </w:rPr>
        <w:t xml:space="preserve"> Progress Check 1</w:t>
      </w:r>
    </w:p>
    <w:p w14:paraId="7E614B23" w14:textId="7212109B" w:rsidR="00E96DAE" w:rsidRPr="00991002" w:rsidDel="00A33950" w:rsidRDefault="009B0604" w:rsidP="006C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>Compare the number of subatomic particles in hydrogen (H), deuterium (D), and tritium (T</w:t>
      </w:r>
      <w:r w:rsidR="00E704EB" w:rsidRPr="00991002">
        <w:rPr>
          <w:rFonts w:ascii="Times New Roman" w:hAnsi="Times New Roman" w:cs="Times New Roman"/>
          <w:sz w:val="20"/>
          <w:szCs w:val="20"/>
        </w:rPr>
        <w:t>).</w:t>
      </w:r>
    </w:p>
    <w:p w14:paraId="64040591" w14:textId="1B8850C4" w:rsidR="3042A239" w:rsidRPr="00991002" w:rsidRDefault="3042A239" w:rsidP="006C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>Calculate their atomic number and mass numbers</w:t>
      </w:r>
      <w:r w:rsidR="005D4B0A" w:rsidRPr="00991002">
        <w:rPr>
          <w:rFonts w:ascii="Times New Roman" w:hAnsi="Times New Roman" w:cs="Times New Roman"/>
          <w:sz w:val="20"/>
          <w:szCs w:val="20"/>
        </w:rPr>
        <w:t>.</w:t>
      </w:r>
    </w:p>
    <w:p w14:paraId="220B21FC" w14:textId="70C1722B" w:rsidR="00D30DD3" w:rsidRPr="001812F5" w:rsidRDefault="00F00100" w:rsidP="0008408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812F5">
        <w:rPr>
          <w:rFonts w:ascii="Times New Roman" w:hAnsi="Times New Roman" w:cs="Times New Roman"/>
          <w:color w:val="auto"/>
          <w:highlight w:val="yellow"/>
        </w:rPr>
        <w:t>&lt;</w:t>
      </w:r>
      <w:r w:rsidR="00084088" w:rsidRPr="001812F5">
        <w:rPr>
          <w:rFonts w:ascii="Times New Roman" w:hAnsi="Times New Roman" w:cs="Times New Roman"/>
          <w:color w:val="auto"/>
          <w:highlight w:val="yellow"/>
        </w:rPr>
        <w:t>H1&gt;</w:t>
      </w:r>
      <w:r w:rsidR="00084088" w:rsidRPr="001812F5">
        <w:rPr>
          <w:rFonts w:ascii="Times New Roman" w:hAnsi="Times New Roman" w:cs="Times New Roman"/>
          <w:color w:val="auto"/>
        </w:rPr>
        <w:t xml:space="preserve"> </w:t>
      </w:r>
      <w:r w:rsidR="00084088" w:rsidRPr="00991002">
        <w:rPr>
          <w:rFonts w:ascii="Times New Roman" w:hAnsi="Times New Roman" w:cs="Times New Roman"/>
          <w:color w:val="auto"/>
        </w:rPr>
        <w:t>Pathfinder: Exploring Isotopes</w:t>
      </w:r>
    </w:p>
    <w:p w14:paraId="334111BA" w14:textId="7B363040" w:rsidR="006C50B2" w:rsidRPr="001812F5" w:rsidRDefault="006C50B2" w:rsidP="006C50B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408E7C" w14:textId="10CB78CC" w:rsidR="11CE6011" w:rsidRPr="00991002" w:rsidRDefault="11CE6011" w:rsidP="006C50B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 xml:space="preserve">Go to </w:t>
      </w:r>
      <w:hyperlink r:id="rId14">
        <w:r w:rsidRPr="00991002">
          <w:rPr>
            <w:rStyle w:val="Hyperlink"/>
            <w:rFonts w:ascii="Times New Roman" w:hAnsi="Times New Roman" w:cs="Times New Roman"/>
            <w:sz w:val="20"/>
            <w:szCs w:val="20"/>
          </w:rPr>
          <w:t>https://phet.colorado.edu/en/simulations/isotopes-and-atomic-mass</w:t>
        </w:r>
      </w:hyperlink>
      <w:r w:rsidRPr="00991002">
        <w:rPr>
          <w:rFonts w:ascii="Times New Roman" w:hAnsi="Times New Roman" w:cs="Times New Roman"/>
          <w:sz w:val="20"/>
          <w:szCs w:val="20"/>
        </w:rPr>
        <w:t xml:space="preserve"> and build isotopes for the atoms that appear on the simulation.</w:t>
      </w:r>
    </w:p>
    <w:p w14:paraId="5E15E603" w14:textId="200CD424" w:rsidR="006C50B2" w:rsidRPr="00991002" w:rsidRDefault="006C50B2" w:rsidP="006C50B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DFD4031" w14:textId="77777777" w:rsidR="00F342C0" w:rsidRPr="00991002" w:rsidRDefault="00F342C0" w:rsidP="00F342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91002">
        <w:rPr>
          <w:rFonts w:ascii="Times New Roman" w:hAnsi="Times New Roman" w:cs="Times New Roman"/>
          <w:b/>
          <w:bCs/>
          <w:sz w:val="20"/>
          <w:szCs w:val="20"/>
        </w:rPr>
        <w:t>Observations and Discussion:</w:t>
      </w:r>
    </w:p>
    <w:p w14:paraId="782E9479" w14:textId="31A8AF69" w:rsidR="00F342C0" w:rsidRPr="00991002" w:rsidRDefault="00F342C0" w:rsidP="006C50B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 xml:space="preserve">Observe </w:t>
      </w:r>
      <w:r w:rsidR="00737F25" w:rsidRPr="00991002">
        <w:rPr>
          <w:rFonts w:ascii="Times New Roman" w:hAnsi="Times New Roman" w:cs="Times New Roman"/>
          <w:sz w:val="20"/>
          <w:szCs w:val="20"/>
        </w:rPr>
        <w:t xml:space="preserve">how the choice of </w:t>
      </w:r>
      <w:r w:rsidR="74813A24" w:rsidRPr="00991002">
        <w:rPr>
          <w:rFonts w:ascii="Times New Roman" w:hAnsi="Times New Roman" w:cs="Times New Roman"/>
          <w:sz w:val="20"/>
          <w:szCs w:val="20"/>
        </w:rPr>
        <w:t>the number of neutrons</w:t>
      </w:r>
      <w:r w:rsidR="00737F25" w:rsidRPr="00991002">
        <w:rPr>
          <w:rFonts w:ascii="Times New Roman" w:hAnsi="Times New Roman" w:cs="Times New Roman"/>
          <w:sz w:val="20"/>
          <w:szCs w:val="20"/>
        </w:rPr>
        <w:t xml:space="preserve"> affects the </w:t>
      </w:r>
      <w:r w:rsidR="4C50E326" w:rsidRPr="00991002">
        <w:rPr>
          <w:rFonts w:ascii="Times New Roman" w:hAnsi="Times New Roman" w:cs="Times New Roman"/>
          <w:sz w:val="20"/>
          <w:szCs w:val="20"/>
        </w:rPr>
        <w:t>mass of the atoms (use mass number and amu).</w:t>
      </w:r>
    </w:p>
    <w:p w14:paraId="1A7393F6" w14:textId="5329D08C" w:rsidR="0A8C5F35" w:rsidRPr="00991002" w:rsidRDefault="0A8C5F35" w:rsidP="1C8A96D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>Explore the abundance in nature of each type of atom</w:t>
      </w:r>
      <w:ins w:id="21" w:author="Micah Newman" w:date="2024-11-18T18:46:00Z">
        <w:r w:rsidR="6FB4A9E6" w:rsidRPr="00991002">
          <w:rPr>
            <w:rFonts w:ascii="Times New Roman" w:hAnsi="Times New Roman" w:cs="Times New Roman"/>
            <w:sz w:val="20"/>
            <w:szCs w:val="20"/>
          </w:rPr>
          <w:t>.</w:t>
        </w:r>
      </w:ins>
    </w:p>
    <w:p w14:paraId="21DB45A2" w14:textId="22A58404" w:rsidR="00F342C0" w:rsidRPr="00991002" w:rsidRDefault="00F342C0" w:rsidP="006C50B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91002">
        <w:rPr>
          <w:rFonts w:ascii="Times New Roman" w:hAnsi="Times New Roman" w:cs="Times New Roman"/>
          <w:sz w:val="20"/>
          <w:szCs w:val="20"/>
        </w:rPr>
        <w:t xml:space="preserve">Discuss </w:t>
      </w:r>
      <w:r w:rsidR="150FE07C" w:rsidRPr="00991002">
        <w:rPr>
          <w:rFonts w:ascii="Times New Roman" w:hAnsi="Times New Roman" w:cs="Times New Roman"/>
          <w:sz w:val="20"/>
          <w:szCs w:val="20"/>
        </w:rPr>
        <w:t xml:space="preserve">with classmates </w:t>
      </w:r>
      <w:r w:rsidR="00737F25" w:rsidRPr="00991002">
        <w:rPr>
          <w:rFonts w:ascii="Times New Roman" w:hAnsi="Times New Roman" w:cs="Times New Roman"/>
          <w:sz w:val="20"/>
          <w:szCs w:val="20"/>
        </w:rPr>
        <w:t>how these atoms show physical differences, such as weight, based on their structure.</w:t>
      </w:r>
    </w:p>
    <w:p w14:paraId="43734C80" w14:textId="77777777" w:rsidR="00E07C9F" w:rsidRPr="001812F5" w:rsidRDefault="00E07C9F" w:rsidP="00E07C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A717CF7" w14:textId="5B921650" w:rsidR="00E07C9F" w:rsidRPr="001812F5" w:rsidRDefault="00E07C9F" w:rsidP="00E07C9F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812F5"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</w:rPr>
        <w:t>&lt;H2&gt;</w:t>
      </w:r>
      <w:r w:rsidRPr="001812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934C04">
        <w:rPr>
          <w:rFonts w:ascii="Times New Roman" w:hAnsi="Times New Roman" w:cs="Times New Roman"/>
          <w:color w:val="auto"/>
          <w:sz w:val="30"/>
          <w:szCs w:val="30"/>
        </w:rPr>
        <w:t>Progress Check 2</w:t>
      </w:r>
    </w:p>
    <w:p w14:paraId="3EFCE5AC" w14:textId="4240E39D" w:rsidR="00E07C9F" w:rsidRPr="00934C04" w:rsidRDefault="00737F25" w:rsidP="00E07C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4C04">
        <w:rPr>
          <w:rFonts w:ascii="Times New Roman" w:hAnsi="Times New Roman" w:cs="Times New Roman"/>
          <w:sz w:val="20"/>
          <w:szCs w:val="20"/>
        </w:rPr>
        <w:t xml:space="preserve">What </w:t>
      </w:r>
      <w:r w:rsidR="005C0823" w:rsidRPr="00934C04">
        <w:rPr>
          <w:rFonts w:ascii="Times New Roman" w:hAnsi="Times New Roman" w:cs="Times New Roman"/>
          <w:sz w:val="20"/>
          <w:szCs w:val="20"/>
        </w:rPr>
        <w:t xml:space="preserve">are the </w:t>
      </w:r>
      <w:r w:rsidRPr="00934C04">
        <w:rPr>
          <w:rFonts w:ascii="Times New Roman" w:hAnsi="Times New Roman" w:cs="Times New Roman"/>
          <w:sz w:val="20"/>
          <w:szCs w:val="20"/>
        </w:rPr>
        <w:t>differences between atoms of the same element with different masses?</w:t>
      </w:r>
      <w:r w:rsidR="00146909" w:rsidRPr="00934C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17F13A" w14:textId="55245F1E" w:rsidR="00390010" w:rsidRPr="00934C04" w:rsidRDefault="005C07DB" w:rsidP="00654CD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812F5">
        <w:rPr>
          <w:rFonts w:ascii="Times New Roman" w:eastAsia="Arial" w:hAnsi="Times New Roman" w:cs="Times New Roman"/>
          <w:color w:val="auto"/>
          <w:highlight w:val="yellow"/>
          <w:lang w:val="en"/>
        </w:rPr>
        <w:t>&lt;H</w:t>
      </w:r>
      <w:r w:rsidR="00321933" w:rsidRPr="001812F5">
        <w:rPr>
          <w:rFonts w:ascii="Times New Roman" w:eastAsia="Arial" w:hAnsi="Times New Roman" w:cs="Times New Roman"/>
          <w:color w:val="auto"/>
          <w:highlight w:val="yellow"/>
          <w:lang w:val="en"/>
        </w:rPr>
        <w:t>1</w:t>
      </w:r>
      <w:r w:rsidRPr="001812F5">
        <w:rPr>
          <w:rFonts w:ascii="Times New Roman" w:eastAsia="Arial" w:hAnsi="Times New Roman" w:cs="Times New Roman"/>
          <w:color w:val="auto"/>
          <w:highlight w:val="yellow"/>
          <w:lang w:val="en"/>
        </w:rPr>
        <w:t>&gt;</w:t>
      </w:r>
      <w:r w:rsidRPr="001812F5">
        <w:rPr>
          <w:rFonts w:ascii="Times New Roman" w:eastAsia="Arial" w:hAnsi="Times New Roman" w:cs="Times New Roman"/>
          <w:color w:val="auto"/>
          <w:lang w:val="en"/>
        </w:rPr>
        <w:t xml:space="preserve"> </w:t>
      </w:r>
      <w:r w:rsidR="00F128DA" w:rsidRPr="00934C04">
        <w:rPr>
          <w:rFonts w:ascii="Times New Roman" w:hAnsi="Times New Roman" w:cs="Times New Roman"/>
          <w:color w:val="auto"/>
        </w:rPr>
        <w:t xml:space="preserve">Lightbulb: </w:t>
      </w:r>
      <w:r w:rsidR="00390010" w:rsidRPr="00934C04">
        <w:rPr>
          <w:rFonts w:ascii="Times New Roman" w:hAnsi="Times New Roman" w:cs="Times New Roman"/>
          <w:b/>
          <w:bCs/>
          <w:color w:val="auto"/>
        </w:rPr>
        <w:t xml:space="preserve">What are </w:t>
      </w:r>
      <w:r w:rsidR="00DA1BE4" w:rsidRPr="00934C04">
        <w:rPr>
          <w:rFonts w:ascii="Times New Roman" w:hAnsi="Times New Roman" w:cs="Times New Roman"/>
          <w:b/>
          <w:bCs/>
          <w:color w:val="auto"/>
        </w:rPr>
        <w:t>These Atomic Species Calle</w:t>
      </w:r>
      <w:r w:rsidR="00390010" w:rsidRPr="00934C04">
        <w:rPr>
          <w:rFonts w:ascii="Times New Roman" w:hAnsi="Times New Roman" w:cs="Times New Roman"/>
          <w:b/>
          <w:bCs/>
          <w:color w:val="auto"/>
        </w:rPr>
        <w:t>d?</w:t>
      </w:r>
    </w:p>
    <w:p w14:paraId="64DCC21B" w14:textId="77777777" w:rsidR="00E34AB6" w:rsidRDefault="00E34AB6" w:rsidP="1C8A9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F50097" w14:textId="6975BCE6" w:rsidR="00A33950" w:rsidRPr="001812F5" w:rsidRDefault="00390010" w:rsidP="1C8A9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4AB6">
        <w:rPr>
          <w:rFonts w:ascii="Times New Roman" w:hAnsi="Times New Roman" w:cs="Times New Roman"/>
          <w:sz w:val="20"/>
          <w:szCs w:val="20"/>
        </w:rPr>
        <w:t xml:space="preserve">These </w:t>
      </w:r>
      <w:r w:rsidR="7D349008" w:rsidRPr="00E34AB6">
        <w:rPr>
          <w:rFonts w:ascii="Times New Roman" w:hAnsi="Times New Roman" w:cs="Times New Roman"/>
          <w:sz w:val="20"/>
          <w:szCs w:val="20"/>
        </w:rPr>
        <w:t>different</w:t>
      </w:r>
      <w:r w:rsidR="46D7AC5D" w:rsidRPr="00E34AB6">
        <w:rPr>
          <w:rFonts w:ascii="Times New Roman" w:hAnsi="Times New Roman" w:cs="Times New Roman"/>
          <w:sz w:val="20"/>
          <w:szCs w:val="20"/>
        </w:rPr>
        <w:t xml:space="preserve"> kinds of </w:t>
      </w:r>
      <w:r w:rsidRPr="00E34AB6">
        <w:rPr>
          <w:rFonts w:ascii="Times New Roman" w:hAnsi="Times New Roman" w:cs="Times New Roman"/>
          <w:sz w:val="20"/>
          <w:szCs w:val="20"/>
        </w:rPr>
        <w:t>atom</w:t>
      </w:r>
      <w:r w:rsidR="714E88B5" w:rsidRPr="00E34AB6">
        <w:rPr>
          <w:rFonts w:ascii="Times New Roman" w:hAnsi="Times New Roman" w:cs="Times New Roman"/>
          <w:sz w:val="20"/>
          <w:szCs w:val="20"/>
        </w:rPr>
        <w:t>s of the same element</w:t>
      </w:r>
      <w:r w:rsidR="00191105" w:rsidRPr="00E34AB6">
        <w:rPr>
          <w:rFonts w:ascii="Times New Roman" w:hAnsi="Times New Roman" w:cs="Times New Roman"/>
          <w:sz w:val="20"/>
          <w:szCs w:val="20"/>
        </w:rPr>
        <w:t xml:space="preserve"> </w:t>
      </w:r>
      <w:r w:rsidRPr="00E34AB6">
        <w:rPr>
          <w:rFonts w:ascii="Times New Roman" w:hAnsi="Times New Roman" w:cs="Times New Roman"/>
          <w:sz w:val="20"/>
          <w:szCs w:val="20"/>
        </w:rPr>
        <w:t xml:space="preserve">are </w:t>
      </w:r>
      <w:r w:rsidR="002167BB" w:rsidRPr="00E34AB6">
        <w:rPr>
          <w:rFonts w:ascii="Times New Roman" w:hAnsi="Times New Roman" w:cs="Times New Roman"/>
          <w:sz w:val="20"/>
          <w:szCs w:val="20"/>
        </w:rPr>
        <w:t xml:space="preserve">called </w:t>
      </w:r>
      <w:r w:rsidRPr="00E34AB6">
        <w:rPr>
          <w:rFonts w:ascii="Times New Roman" w:hAnsi="Times New Roman" w:cs="Times New Roman"/>
          <w:b/>
          <w:bCs/>
          <w:sz w:val="20"/>
          <w:szCs w:val="20"/>
        </w:rPr>
        <w:t>isotopes</w:t>
      </w:r>
      <w:r w:rsidRPr="00E34AB6">
        <w:rPr>
          <w:rFonts w:ascii="Times New Roman" w:hAnsi="Times New Roman" w:cs="Times New Roman"/>
          <w:sz w:val="20"/>
          <w:szCs w:val="20"/>
        </w:rPr>
        <w:t xml:space="preserve">. </w:t>
      </w:r>
      <w:r w:rsidR="00DE6AE8" w:rsidRPr="00E34AB6">
        <w:rPr>
          <w:rFonts w:ascii="Times New Roman" w:hAnsi="Times New Roman" w:cs="Times New Roman"/>
          <w:sz w:val="20"/>
          <w:szCs w:val="20"/>
        </w:rPr>
        <w:t>H</w:t>
      </w:r>
      <w:r w:rsidR="00284396" w:rsidRPr="00E34AB6">
        <w:rPr>
          <w:rFonts w:ascii="Times New Roman" w:hAnsi="Times New Roman" w:cs="Times New Roman"/>
          <w:sz w:val="20"/>
          <w:szCs w:val="20"/>
        </w:rPr>
        <w:t xml:space="preserve">ydrogen has </w:t>
      </w:r>
      <w:r w:rsidR="002D6CAB" w:rsidRPr="00E34AB6">
        <w:rPr>
          <w:rFonts w:ascii="Times New Roman" w:hAnsi="Times New Roman" w:cs="Times New Roman"/>
          <w:sz w:val="20"/>
          <w:szCs w:val="20"/>
        </w:rPr>
        <w:t xml:space="preserve">three </w:t>
      </w:r>
      <w:r w:rsidR="00284396" w:rsidRPr="00E34AB6">
        <w:rPr>
          <w:rFonts w:ascii="Times New Roman" w:hAnsi="Times New Roman" w:cs="Times New Roman"/>
          <w:sz w:val="20"/>
          <w:szCs w:val="20"/>
        </w:rPr>
        <w:t>isotopes</w:t>
      </w:r>
      <w:r w:rsidR="00C66B6E" w:rsidRPr="00E34AB6">
        <w:rPr>
          <w:rFonts w:ascii="Times New Roman" w:hAnsi="Times New Roman" w:cs="Times New Roman"/>
          <w:sz w:val="20"/>
          <w:szCs w:val="20"/>
        </w:rPr>
        <w:t>:</w:t>
      </w:r>
      <w:r w:rsidR="00284396" w:rsidRPr="00E34AB6">
        <w:rPr>
          <w:rFonts w:ascii="Times New Roman" w:hAnsi="Times New Roman" w:cs="Times New Roman"/>
          <w:sz w:val="20"/>
          <w:szCs w:val="20"/>
        </w:rPr>
        <w:t xml:space="preserve"> </w:t>
      </w:r>
      <w:r w:rsidR="00551332" w:rsidRPr="00E34AB6">
        <w:rPr>
          <w:rFonts w:ascii="Times New Roman" w:hAnsi="Times New Roman" w:cs="Times New Roman"/>
          <w:sz w:val="20"/>
          <w:szCs w:val="20"/>
        </w:rPr>
        <w:t>protium</w:t>
      </w:r>
      <w:r w:rsidR="00C66B6E" w:rsidRPr="00E34AB6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22"/>
      <w:commentRangeStart w:id="23"/>
      <w:r w:rsidR="00C66B6E" w:rsidRPr="00E34AB6">
        <w:rPr>
          <w:rFonts w:ascii="Times New Roman" w:hAnsi="Times New Roman" w:cs="Times New Roman"/>
          <w:sz w:val="20"/>
          <w:szCs w:val="20"/>
        </w:rPr>
        <w:t>(</w:t>
      </w:r>
      <w:r w:rsidR="00551332" w:rsidRPr="00E34AB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51332" w:rsidRPr="00E34AB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551332" w:rsidRPr="00E34AB6">
        <w:rPr>
          <w:rFonts w:ascii="Times New Roman" w:hAnsi="Times New Roman" w:cs="Times New Roman"/>
          <w:sz w:val="20"/>
          <w:szCs w:val="20"/>
        </w:rPr>
        <w:t>H</w:t>
      </w:r>
      <w:r w:rsidR="00C66B6E" w:rsidRPr="00E34AB6">
        <w:rPr>
          <w:rFonts w:ascii="Times New Roman" w:hAnsi="Times New Roman" w:cs="Times New Roman"/>
          <w:sz w:val="20"/>
          <w:szCs w:val="20"/>
        </w:rPr>
        <w:t>)</w:t>
      </w:r>
      <w:commentRangeEnd w:id="22"/>
      <w:r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2"/>
      </w:r>
      <w:commentRangeEnd w:id="23"/>
      <w:r w:rsidR="00632D62"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3"/>
      </w:r>
      <w:r w:rsidR="00551332" w:rsidRPr="00E34AB6">
        <w:rPr>
          <w:rFonts w:ascii="Times New Roman" w:hAnsi="Times New Roman" w:cs="Times New Roman"/>
          <w:sz w:val="20"/>
          <w:szCs w:val="20"/>
        </w:rPr>
        <w:t>, deuterium (</w:t>
      </w:r>
      <w:r w:rsidR="00551332" w:rsidRPr="00E34AB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51332" w:rsidRPr="00E34AB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51332" w:rsidRPr="00E34AB6">
        <w:rPr>
          <w:rFonts w:ascii="Times New Roman" w:hAnsi="Times New Roman" w:cs="Times New Roman"/>
          <w:sz w:val="20"/>
          <w:szCs w:val="20"/>
        </w:rPr>
        <w:t xml:space="preserve">H or </w:t>
      </w:r>
      <w:commentRangeStart w:id="24"/>
      <w:commentRangeStart w:id="25"/>
      <w:r w:rsidR="00551332" w:rsidRPr="00E34AB6">
        <w:rPr>
          <w:rFonts w:ascii="Times New Roman" w:hAnsi="Times New Roman" w:cs="Times New Roman"/>
          <w:sz w:val="20"/>
          <w:szCs w:val="20"/>
        </w:rPr>
        <w:t>D</w:t>
      </w:r>
      <w:commentRangeEnd w:id="24"/>
      <w:r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4"/>
      </w:r>
      <w:commentRangeEnd w:id="25"/>
      <w:r w:rsidR="003455CB"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5"/>
      </w:r>
      <w:r w:rsidR="00551332" w:rsidRPr="00E34AB6">
        <w:rPr>
          <w:rFonts w:ascii="Times New Roman" w:hAnsi="Times New Roman" w:cs="Times New Roman"/>
          <w:sz w:val="20"/>
          <w:szCs w:val="20"/>
        </w:rPr>
        <w:t>)</w:t>
      </w:r>
      <w:r w:rsidR="00043EFA" w:rsidRPr="00E34AB6">
        <w:rPr>
          <w:rFonts w:ascii="Times New Roman" w:hAnsi="Times New Roman" w:cs="Times New Roman"/>
          <w:sz w:val="20"/>
          <w:szCs w:val="20"/>
        </w:rPr>
        <w:t>,</w:t>
      </w:r>
      <w:r w:rsidR="00551332" w:rsidRPr="00E34AB6">
        <w:rPr>
          <w:rFonts w:ascii="Times New Roman" w:hAnsi="Times New Roman" w:cs="Times New Roman"/>
          <w:sz w:val="20"/>
          <w:szCs w:val="20"/>
        </w:rPr>
        <w:t xml:space="preserve"> and tritium (</w:t>
      </w:r>
      <w:r w:rsidR="00551332" w:rsidRPr="00E34AB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51332" w:rsidRPr="00E34AB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551332" w:rsidRPr="00E34AB6">
        <w:rPr>
          <w:rFonts w:ascii="Times New Roman" w:hAnsi="Times New Roman" w:cs="Times New Roman"/>
          <w:sz w:val="20"/>
          <w:szCs w:val="20"/>
        </w:rPr>
        <w:t xml:space="preserve">H or </w:t>
      </w:r>
      <w:commentRangeStart w:id="26"/>
      <w:commentRangeStart w:id="27"/>
      <w:r w:rsidR="00551332" w:rsidRPr="00E34AB6">
        <w:rPr>
          <w:rFonts w:ascii="Times New Roman" w:hAnsi="Times New Roman" w:cs="Times New Roman"/>
          <w:sz w:val="20"/>
          <w:szCs w:val="20"/>
        </w:rPr>
        <w:t>T</w:t>
      </w:r>
      <w:commentRangeEnd w:id="26"/>
      <w:r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6"/>
      </w:r>
      <w:commentRangeEnd w:id="27"/>
      <w:r w:rsidR="003455CB"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7"/>
      </w:r>
      <w:r w:rsidR="00551332" w:rsidRPr="00E34AB6">
        <w:rPr>
          <w:rFonts w:ascii="Times New Roman" w:hAnsi="Times New Roman" w:cs="Times New Roman"/>
          <w:sz w:val="20"/>
          <w:szCs w:val="20"/>
        </w:rPr>
        <w:t>).</w:t>
      </w:r>
      <w:r w:rsidR="00964774" w:rsidRPr="00E34AB6">
        <w:rPr>
          <w:rFonts w:ascii="Times New Roman" w:hAnsi="Times New Roman" w:cs="Times New Roman"/>
          <w:sz w:val="20"/>
          <w:szCs w:val="20"/>
        </w:rPr>
        <w:t xml:space="preserve"> </w:t>
      </w:r>
      <w:r w:rsidR="3616DCCB" w:rsidRPr="00E34AB6">
        <w:rPr>
          <w:rFonts w:ascii="Times New Roman" w:hAnsi="Times New Roman" w:cs="Times New Roman"/>
          <w:sz w:val="20"/>
          <w:szCs w:val="20"/>
        </w:rPr>
        <w:t>Almost all</w:t>
      </w:r>
      <w:r w:rsidR="00964774" w:rsidRPr="00E34AB6">
        <w:rPr>
          <w:rFonts w:ascii="Times New Roman" w:hAnsi="Times New Roman" w:cs="Times New Roman"/>
          <w:sz w:val="20"/>
          <w:szCs w:val="20"/>
        </w:rPr>
        <w:t xml:space="preserve"> </w:t>
      </w:r>
      <w:r w:rsidR="50FE3777" w:rsidRPr="00E34AB6">
        <w:rPr>
          <w:rFonts w:ascii="Times New Roman" w:hAnsi="Times New Roman" w:cs="Times New Roman"/>
          <w:sz w:val="20"/>
          <w:szCs w:val="20"/>
        </w:rPr>
        <w:t>atom types</w:t>
      </w:r>
      <w:r w:rsidR="00964774" w:rsidRPr="00E34AB6">
        <w:rPr>
          <w:rFonts w:ascii="Times New Roman" w:hAnsi="Times New Roman" w:cs="Times New Roman"/>
          <w:sz w:val="20"/>
          <w:szCs w:val="20"/>
        </w:rPr>
        <w:t xml:space="preserve"> </w:t>
      </w:r>
      <w:r w:rsidR="5C2BF483" w:rsidRPr="00E34AB6">
        <w:rPr>
          <w:rFonts w:ascii="Times New Roman" w:hAnsi="Times New Roman" w:cs="Times New Roman"/>
          <w:sz w:val="20"/>
          <w:szCs w:val="20"/>
        </w:rPr>
        <w:t>have</w:t>
      </w:r>
      <w:r w:rsidR="00964774" w:rsidRPr="00E34AB6">
        <w:rPr>
          <w:rFonts w:ascii="Times New Roman" w:hAnsi="Times New Roman" w:cs="Times New Roman"/>
          <w:sz w:val="20"/>
          <w:szCs w:val="20"/>
        </w:rPr>
        <w:t xml:space="preserve"> isotopes,</w:t>
      </w:r>
      <w:r w:rsidR="581CB96C" w:rsidRPr="00E34AB6">
        <w:rPr>
          <w:rFonts w:ascii="Times New Roman" w:hAnsi="Times New Roman" w:cs="Times New Roman"/>
          <w:sz w:val="20"/>
          <w:szCs w:val="20"/>
        </w:rPr>
        <w:t xml:space="preserve"> but</w:t>
      </w:r>
      <w:r w:rsidR="005A2612" w:rsidRPr="00E34AB6">
        <w:rPr>
          <w:rFonts w:ascii="Times New Roman" w:hAnsi="Times New Roman" w:cs="Times New Roman"/>
          <w:sz w:val="20"/>
          <w:szCs w:val="20"/>
        </w:rPr>
        <w:t xml:space="preserve"> some isotopes are more </w:t>
      </w:r>
      <w:r w:rsidR="13F16CC7" w:rsidRPr="00E34AB6">
        <w:rPr>
          <w:rFonts w:ascii="Times New Roman" w:hAnsi="Times New Roman" w:cs="Times New Roman"/>
          <w:sz w:val="20"/>
          <w:szCs w:val="20"/>
        </w:rPr>
        <w:t>abundant in nature</w:t>
      </w:r>
      <w:r w:rsidR="005A2612" w:rsidRPr="00E34AB6">
        <w:rPr>
          <w:rFonts w:ascii="Times New Roman" w:hAnsi="Times New Roman" w:cs="Times New Roman"/>
          <w:sz w:val="20"/>
          <w:szCs w:val="20"/>
        </w:rPr>
        <w:t xml:space="preserve"> than others</w:t>
      </w:r>
      <w:r w:rsidR="00964774" w:rsidRPr="00E34AB6">
        <w:rPr>
          <w:rFonts w:ascii="Times New Roman" w:hAnsi="Times New Roman" w:cs="Times New Roman"/>
          <w:sz w:val="20"/>
          <w:szCs w:val="20"/>
        </w:rPr>
        <w:t>. While isotopes of an element exhibit similar chemical properties</w:t>
      </w:r>
      <w:r w:rsidR="008F0898" w:rsidRPr="00E34AB6">
        <w:rPr>
          <w:rFonts w:ascii="Times New Roman" w:hAnsi="Times New Roman" w:cs="Times New Roman"/>
          <w:sz w:val="20"/>
          <w:szCs w:val="20"/>
        </w:rPr>
        <w:t xml:space="preserve"> because they have the same number of protons and electrons</w:t>
      </w:r>
      <w:r w:rsidR="00964774" w:rsidRPr="00E34AB6">
        <w:rPr>
          <w:rFonts w:ascii="Times New Roman" w:hAnsi="Times New Roman" w:cs="Times New Roman"/>
          <w:sz w:val="20"/>
          <w:szCs w:val="20"/>
        </w:rPr>
        <w:t xml:space="preserve">, </w:t>
      </w:r>
      <w:r w:rsidR="008F0898" w:rsidRPr="00E34AB6">
        <w:rPr>
          <w:rFonts w:ascii="Times New Roman" w:hAnsi="Times New Roman" w:cs="Times New Roman"/>
          <w:sz w:val="20"/>
          <w:szCs w:val="20"/>
        </w:rPr>
        <w:t xml:space="preserve">some </w:t>
      </w:r>
      <w:r w:rsidR="00964774" w:rsidRPr="00E34AB6">
        <w:rPr>
          <w:rFonts w:ascii="Times New Roman" w:hAnsi="Times New Roman" w:cs="Times New Roman"/>
          <w:sz w:val="20"/>
          <w:szCs w:val="20"/>
        </w:rPr>
        <w:t>physical properties differ</w:t>
      </w:r>
      <w:r w:rsidR="008F0898" w:rsidRPr="00E34AB6">
        <w:rPr>
          <w:rFonts w:ascii="Times New Roman" w:hAnsi="Times New Roman" w:cs="Times New Roman"/>
          <w:sz w:val="20"/>
          <w:szCs w:val="20"/>
        </w:rPr>
        <w:t xml:space="preserve"> because of the different </w:t>
      </w:r>
      <w:proofErr w:type="gramStart"/>
      <w:r w:rsidR="008F0898" w:rsidRPr="00E34AB6">
        <w:rPr>
          <w:rFonts w:ascii="Times New Roman" w:hAnsi="Times New Roman" w:cs="Times New Roman"/>
          <w:sz w:val="20"/>
          <w:szCs w:val="20"/>
        </w:rPr>
        <w:t>numbers of neutrons</w:t>
      </w:r>
      <w:proofErr w:type="gramEnd"/>
      <w:r w:rsidR="000E0125" w:rsidRPr="00E34AB6">
        <w:rPr>
          <w:rFonts w:ascii="Times New Roman" w:hAnsi="Times New Roman" w:cs="Times New Roman"/>
          <w:sz w:val="20"/>
          <w:szCs w:val="20"/>
        </w:rPr>
        <w:t>.</w:t>
      </w:r>
      <w:r w:rsidR="00C92346" w:rsidRPr="001812F5">
        <w:rPr>
          <w:rFonts w:ascii="Times New Roman" w:hAnsi="Times New Roman" w:cs="Times New Roman"/>
        </w:rPr>
        <w:t xml:space="preserve"> </w:t>
      </w:r>
      <w:commentRangeStart w:id="28"/>
      <w:commentRangeEnd w:id="28"/>
      <w:r w:rsidR="00A33950" w:rsidRPr="001812F5">
        <w:rPr>
          <w:rStyle w:val="CommentReference"/>
          <w:rFonts w:ascii="Times New Roman" w:hAnsi="Times New Roman" w:cs="Times New Roman"/>
        </w:rPr>
        <w:commentReference w:id="28"/>
      </w:r>
      <w:r w:rsidR="00A33950" w:rsidRPr="001812F5">
        <w:rPr>
          <w:rFonts w:ascii="Times New Roman" w:hAnsi="Times New Roman" w:cs="Times New Roman"/>
        </w:rPr>
        <w:t xml:space="preserve"> </w:t>
      </w:r>
      <w:r w:rsidR="00A33950" w:rsidRPr="001812F5">
        <w:rPr>
          <w:rFonts w:ascii="Times New Roman" w:hAnsi="Times New Roman" w:cs="Times New Roman"/>
          <w:noProof/>
        </w:rPr>
        <w:drawing>
          <wp:inline distT="0" distB="0" distL="0" distR="0" wp14:anchorId="13064F12" wp14:editId="2FD58D6C">
            <wp:extent cx="5942330" cy="2419350"/>
            <wp:effectExtent l="0" t="0" r="1270" b="0"/>
            <wp:docPr id="446121389" name="Picture 446121389" descr="Hydrogen Atom and Isotopes (Tritium, Deuterium, Protium). Bohr Model. Structure of atom. Each isotope made up of only one electron and proton, and different the number of neutrons.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ydrogen Atom and Isotopes (Tritium, Deuterium, Protium). Bohr Model. Structure of atom. Each isotope made up of only one electron and proton, and different the number of neutrons. Vector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4" b="18032"/>
                    <a:stretch/>
                  </pic:blipFill>
                  <pic:spPr bwMode="auto">
                    <a:xfrm>
                      <a:off x="0" y="0"/>
                      <a:ext cx="5943600" cy="241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3950" w:rsidRPr="001812F5">
        <w:rPr>
          <w:rFonts w:ascii="Times New Roman" w:hAnsi="Times New Roman" w:cs="Times New Roman"/>
        </w:rPr>
        <w:t xml:space="preserve"> </w:t>
      </w:r>
    </w:p>
    <w:p w14:paraId="60247FDD" w14:textId="303DD914" w:rsidR="00A33950" w:rsidRPr="001812F5" w:rsidRDefault="00A33950" w:rsidP="00A33950">
      <w:pPr>
        <w:jc w:val="center"/>
        <w:rPr>
          <w:rFonts w:ascii="Times New Roman" w:hAnsi="Times New Roman" w:cs="Times New Roman"/>
          <w:sz w:val="16"/>
          <w:szCs w:val="16"/>
        </w:rPr>
      </w:pPr>
      <w:r w:rsidRPr="001812F5">
        <w:rPr>
          <w:rFonts w:ascii="Times New Roman" w:hAnsi="Times New Roman" w:cs="Times New Roman"/>
          <w:sz w:val="16"/>
          <w:szCs w:val="16"/>
        </w:rPr>
        <w:t>Figure 3</w:t>
      </w:r>
      <w:r w:rsidR="00A030C8" w:rsidRPr="001812F5">
        <w:rPr>
          <w:rFonts w:ascii="Times New Roman" w:hAnsi="Times New Roman" w:cs="Times New Roman"/>
          <w:sz w:val="16"/>
          <w:szCs w:val="16"/>
        </w:rPr>
        <w:t>.</w:t>
      </w:r>
      <w:r w:rsidR="00783098" w:rsidRPr="001812F5">
        <w:rPr>
          <w:rFonts w:ascii="Times New Roman" w:hAnsi="Times New Roman" w:cs="Times New Roman"/>
          <w:sz w:val="16"/>
          <w:szCs w:val="16"/>
        </w:rPr>
        <w:t>18</w:t>
      </w:r>
      <w:r w:rsidRPr="001812F5">
        <w:rPr>
          <w:rFonts w:ascii="Times New Roman" w:hAnsi="Times New Roman" w:cs="Times New Roman"/>
          <w:sz w:val="16"/>
          <w:szCs w:val="16"/>
        </w:rPr>
        <w:t>. Three atomic species of hydrogen</w:t>
      </w:r>
    </w:p>
    <w:p w14:paraId="734A2769" w14:textId="137BB080" w:rsidR="00A33950" w:rsidRPr="001812F5" w:rsidRDefault="00A33950" w:rsidP="00A33950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12F5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&lt;H2&gt;</w:t>
      </w:r>
      <w:r w:rsidRPr="001812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34AB6">
        <w:rPr>
          <w:rFonts w:ascii="Times New Roman" w:hAnsi="Times New Roman" w:cs="Times New Roman"/>
          <w:color w:val="auto"/>
          <w:sz w:val="30"/>
          <w:szCs w:val="30"/>
        </w:rPr>
        <w:t xml:space="preserve">Progress Check </w:t>
      </w:r>
      <w:r w:rsidR="439AB4B1" w:rsidRPr="00E34AB6">
        <w:rPr>
          <w:rFonts w:ascii="Times New Roman" w:hAnsi="Times New Roman" w:cs="Times New Roman"/>
          <w:color w:val="auto"/>
          <w:sz w:val="30"/>
          <w:szCs w:val="30"/>
        </w:rPr>
        <w:t>3</w:t>
      </w:r>
    </w:p>
    <w:p w14:paraId="2E7551EE" w14:textId="357018BB" w:rsidR="00A33950" w:rsidRPr="00E34AB6" w:rsidRDefault="056B04B8" w:rsidP="650CB93D">
      <w:pPr>
        <w:rPr>
          <w:rFonts w:ascii="Times New Roman" w:hAnsi="Times New Roman" w:cs="Times New Roman"/>
          <w:sz w:val="20"/>
          <w:szCs w:val="20"/>
        </w:rPr>
      </w:pPr>
      <w:r w:rsidRPr="00E34AB6">
        <w:rPr>
          <w:rFonts w:ascii="Times New Roman" w:hAnsi="Times New Roman" w:cs="Times New Roman"/>
          <w:sz w:val="20"/>
          <w:szCs w:val="20"/>
        </w:rPr>
        <w:t>A molecule of</w:t>
      </w:r>
      <w:r w:rsidR="0069403C" w:rsidRPr="00E34AB6">
        <w:rPr>
          <w:rFonts w:ascii="Times New Roman" w:hAnsi="Times New Roman" w:cs="Times New Roman"/>
          <w:sz w:val="20"/>
          <w:szCs w:val="20"/>
        </w:rPr>
        <w:t xml:space="preserve"> water </w:t>
      </w:r>
      <w:r w:rsidR="0075D28E" w:rsidRPr="00E34AB6">
        <w:rPr>
          <w:rFonts w:ascii="Times New Roman" w:hAnsi="Times New Roman" w:cs="Times New Roman"/>
          <w:sz w:val="20"/>
          <w:szCs w:val="20"/>
        </w:rPr>
        <w:t>is</w:t>
      </w:r>
      <w:r w:rsidR="0069403C" w:rsidRPr="00E34AB6">
        <w:rPr>
          <w:rFonts w:ascii="Times New Roman" w:hAnsi="Times New Roman" w:cs="Times New Roman"/>
          <w:sz w:val="20"/>
          <w:szCs w:val="20"/>
        </w:rPr>
        <w:t xml:space="preserve"> made</w:t>
      </w:r>
      <w:r w:rsidR="13B9841C" w:rsidRPr="00E34AB6">
        <w:rPr>
          <w:rFonts w:ascii="Times New Roman" w:hAnsi="Times New Roman" w:cs="Times New Roman"/>
          <w:sz w:val="20"/>
          <w:szCs w:val="20"/>
        </w:rPr>
        <w:t xml:space="preserve"> of </w:t>
      </w:r>
      <w:r w:rsidR="5A061202" w:rsidRPr="00E34AB6">
        <w:rPr>
          <w:rFonts w:ascii="Times New Roman" w:hAnsi="Times New Roman" w:cs="Times New Roman"/>
          <w:sz w:val="20"/>
          <w:szCs w:val="20"/>
        </w:rPr>
        <w:t>two</w:t>
      </w:r>
      <w:r w:rsidR="13B9841C" w:rsidRPr="00E34AB6">
        <w:rPr>
          <w:rFonts w:ascii="Times New Roman" w:hAnsi="Times New Roman" w:cs="Times New Roman"/>
          <w:sz w:val="20"/>
          <w:szCs w:val="20"/>
        </w:rPr>
        <w:t xml:space="preserve"> protium and one oxygen atoms. Another molecule of water is made of </w:t>
      </w:r>
      <w:commentRangeStart w:id="29"/>
      <w:r w:rsidR="003455CB" w:rsidRPr="00E34AB6">
        <w:rPr>
          <w:rFonts w:ascii="Times New Roman" w:hAnsi="Times New Roman" w:cs="Times New Roman"/>
          <w:sz w:val="20"/>
          <w:szCs w:val="20"/>
        </w:rPr>
        <w:t xml:space="preserve">-two </w:t>
      </w:r>
      <w:r w:rsidR="003455CB" w:rsidRPr="00E34AB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3455CB" w:rsidRPr="00E34AB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3455CB" w:rsidRPr="00E34AB6">
        <w:rPr>
          <w:rFonts w:ascii="Times New Roman" w:hAnsi="Times New Roman" w:cs="Times New Roman"/>
          <w:sz w:val="20"/>
          <w:szCs w:val="20"/>
        </w:rPr>
        <w:t xml:space="preserve">H or D </w:t>
      </w:r>
      <w:commentRangeEnd w:id="29"/>
      <w:r w:rsidR="003455CB"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29"/>
      </w:r>
      <w:r w:rsidR="13B9841C" w:rsidRPr="00E34AB6">
        <w:rPr>
          <w:rFonts w:ascii="Times New Roman" w:hAnsi="Times New Roman" w:cs="Times New Roman"/>
          <w:sz w:val="20"/>
          <w:szCs w:val="20"/>
        </w:rPr>
        <w:t>and one oxygen atoms. How are these molecules different or the same?</w:t>
      </w:r>
    </w:p>
    <w:p w14:paraId="15AF0DFD" w14:textId="264A023E" w:rsidR="006C50B2" w:rsidRPr="001812F5" w:rsidRDefault="006C50B2" w:rsidP="006C50B2">
      <w:pPr>
        <w:pStyle w:val="Heading1"/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auto"/>
          <w:highlight w:val="yellow"/>
        </w:rPr>
      </w:pPr>
    </w:p>
    <w:p w14:paraId="45D05D10" w14:textId="5BC7F2FD" w:rsidR="00183772" w:rsidRPr="00E34AB6" w:rsidRDefault="00BB4ACF" w:rsidP="00E34AB6">
      <w:pPr>
        <w:pStyle w:val="Heading1"/>
        <w:rPr>
          <w:rStyle w:val="Strong"/>
          <w:rFonts w:ascii="Times New Roman" w:hAnsi="Times New Roman" w:cs="Times New Roman"/>
          <w:b w:val="0"/>
          <w:bCs w:val="0"/>
          <w:color w:val="auto"/>
        </w:rPr>
      </w:pPr>
      <w:r w:rsidRPr="001812F5">
        <w:rPr>
          <w:rStyle w:val="Strong"/>
          <w:rFonts w:ascii="Times New Roman" w:hAnsi="Times New Roman" w:cs="Times New Roman"/>
          <w:b w:val="0"/>
          <w:bCs w:val="0"/>
          <w:color w:val="auto"/>
          <w:highlight w:val="yellow"/>
        </w:rPr>
        <w:t>&lt;H</w:t>
      </w:r>
      <w:r w:rsidR="00CF136F" w:rsidRPr="001812F5">
        <w:rPr>
          <w:rStyle w:val="Strong"/>
          <w:rFonts w:ascii="Times New Roman" w:hAnsi="Times New Roman" w:cs="Times New Roman"/>
          <w:b w:val="0"/>
          <w:bCs w:val="0"/>
          <w:color w:val="auto"/>
          <w:highlight w:val="yellow"/>
        </w:rPr>
        <w:t>1</w:t>
      </w:r>
      <w:r w:rsidRPr="001812F5">
        <w:rPr>
          <w:rStyle w:val="Strong"/>
          <w:rFonts w:ascii="Times New Roman" w:hAnsi="Times New Roman" w:cs="Times New Roman"/>
          <w:b w:val="0"/>
          <w:bCs w:val="0"/>
          <w:color w:val="auto"/>
          <w:highlight w:val="yellow"/>
        </w:rPr>
        <w:t>&gt;</w:t>
      </w:r>
      <w:r w:rsidRPr="001812F5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1A2474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Relative </w:t>
      </w:r>
      <w:r w:rsidR="00CF136F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>A</w:t>
      </w:r>
      <w:r w:rsidR="001A2474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bundance and </w:t>
      </w:r>
      <w:r w:rsidR="00CF136F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>Calculation of A</w:t>
      </w:r>
      <w:r w:rsidR="00183772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tomic </w:t>
      </w:r>
      <w:r w:rsidR="00CF136F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>M</w:t>
      </w:r>
      <w:r w:rsidR="00183772" w:rsidRPr="00E34AB6">
        <w:rPr>
          <w:rStyle w:val="Strong"/>
          <w:rFonts w:ascii="Times New Roman" w:hAnsi="Times New Roman" w:cs="Times New Roman"/>
          <w:b w:val="0"/>
          <w:bCs w:val="0"/>
          <w:color w:val="auto"/>
        </w:rPr>
        <w:t>ass</w:t>
      </w:r>
    </w:p>
    <w:p w14:paraId="0337D465" w14:textId="0FDBD96C" w:rsidR="006B58C4" w:rsidRPr="00E34AB6" w:rsidRDefault="006B58C4" w:rsidP="00E34AB6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4A01CB7E" w14:textId="0E846888" w:rsidR="00BD7478" w:rsidRPr="00E34AB6" w:rsidRDefault="2F3792DF" w:rsidP="00046673">
      <w:pPr>
        <w:spacing w:line="276" w:lineRule="auto"/>
        <w:jc w:val="both"/>
        <w:rPr>
          <w:ins w:id="30" w:author="Chem SME 2" w:date="2024-11-28T14:25:00Z"/>
          <w:rFonts w:ascii="Times New Roman" w:eastAsiaTheme="minorEastAsia" w:hAnsi="Times New Roman" w:cs="Times New Roman"/>
          <w:sz w:val="20"/>
          <w:szCs w:val="20"/>
          <w:lang w:val="en-IN" w:eastAsia="ja-JP"/>
        </w:rPr>
      </w:pPr>
      <w:r w:rsidRPr="00E34AB6">
        <w:rPr>
          <w:rFonts w:ascii="Times New Roman" w:hAnsi="Times New Roman" w:cs="Times New Roman"/>
          <w:sz w:val="20"/>
          <w:szCs w:val="20"/>
        </w:rPr>
        <w:t>C</w:t>
      </w:r>
      <w:r w:rsidR="005D44F0" w:rsidRPr="00E34AB6">
        <w:rPr>
          <w:rFonts w:ascii="Times New Roman" w:hAnsi="Times New Roman" w:cs="Times New Roman"/>
          <w:sz w:val="20"/>
          <w:szCs w:val="20"/>
        </w:rPr>
        <w:t xml:space="preserve">hlorine has two isotopes: chlorine-35 and chlorine-37. About 75% of the chlorine in nature is chlorine-35, while 25% is chlorine-37. This difference in isotopic composition leads to the concept of </w:t>
      </w:r>
      <w:r w:rsidR="005D44F0" w:rsidRPr="00E34AB6">
        <w:rPr>
          <w:rFonts w:ascii="Times New Roman" w:hAnsi="Times New Roman" w:cs="Times New Roman"/>
          <w:b/>
          <w:bCs/>
          <w:sz w:val="20"/>
          <w:szCs w:val="20"/>
        </w:rPr>
        <w:t>relative abundance</w:t>
      </w:r>
      <w:r w:rsidR="005D44F0" w:rsidRPr="00E34AB6">
        <w:rPr>
          <w:rFonts w:ascii="Times New Roman" w:hAnsi="Times New Roman" w:cs="Times New Roman"/>
          <w:sz w:val="20"/>
          <w:szCs w:val="20"/>
        </w:rPr>
        <w:t xml:space="preserve">, which refers to the percentage of each isotope in nature. But how do you calculate the </w:t>
      </w:r>
      <w:r w:rsidR="2EB2FC67" w:rsidRPr="00E34AB6">
        <w:rPr>
          <w:rFonts w:ascii="Times New Roman" w:hAnsi="Times New Roman" w:cs="Times New Roman"/>
          <w:sz w:val="20"/>
          <w:szCs w:val="20"/>
        </w:rPr>
        <w:t xml:space="preserve">average </w:t>
      </w:r>
      <w:r w:rsidR="005D44F0" w:rsidRPr="00E34AB6">
        <w:rPr>
          <w:rFonts w:ascii="Times New Roman" w:hAnsi="Times New Roman" w:cs="Times New Roman"/>
          <w:sz w:val="20"/>
          <w:szCs w:val="20"/>
        </w:rPr>
        <w:t>mass of chlorine atom</w:t>
      </w:r>
      <w:r w:rsidR="67C78AA4" w:rsidRPr="00E34AB6">
        <w:rPr>
          <w:rFonts w:ascii="Times New Roman" w:hAnsi="Times New Roman" w:cs="Times New Roman"/>
          <w:sz w:val="20"/>
          <w:szCs w:val="20"/>
        </w:rPr>
        <w:t>s</w:t>
      </w:r>
      <w:r w:rsidR="005D44F0" w:rsidRPr="00E34AB6">
        <w:rPr>
          <w:rFonts w:ascii="Times New Roman" w:hAnsi="Times New Roman" w:cs="Times New Roman"/>
          <w:sz w:val="20"/>
          <w:szCs w:val="20"/>
        </w:rPr>
        <w:t xml:space="preserve"> when </w:t>
      </w:r>
      <w:r w:rsidR="19AB3777" w:rsidRPr="00E34AB6">
        <w:rPr>
          <w:rFonts w:ascii="Times New Roman" w:hAnsi="Times New Roman" w:cs="Times New Roman"/>
          <w:sz w:val="20"/>
          <w:szCs w:val="20"/>
        </w:rPr>
        <w:t>there are</w:t>
      </w:r>
      <w:r w:rsidR="005D44F0" w:rsidRPr="00E34AB6">
        <w:rPr>
          <w:rFonts w:ascii="Times New Roman" w:hAnsi="Times New Roman" w:cs="Times New Roman"/>
          <w:sz w:val="20"/>
          <w:szCs w:val="20"/>
        </w:rPr>
        <w:t xml:space="preserve"> isotopes? </w:t>
      </w:r>
      <w:commentRangeStart w:id="31"/>
      <w:commentRangeStart w:id="32"/>
      <w:r w:rsidR="00483C15" w:rsidRPr="00E34AB6">
        <w:rPr>
          <w:rFonts w:ascii="Times New Roman" w:hAnsi="Times New Roman" w:cs="Times New Roman"/>
          <w:sz w:val="20"/>
          <w:szCs w:val="20"/>
        </w:rPr>
        <w:t xml:space="preserve">This </w:t>
      </w:r>
      <w:r w:rsidR="2491A9F9" w:rsidRPr="00E34AB6">
        <w:rPr>
          <w:rFonts w:ascii="Times New Roman" w:hAnsi="Times New Roman" w:cs="Times New Roman"/>
          <w:sz w:val="20"/>
          <w:szCs w:val="20"/>
        </w:rPr>
        <w:t>is done by pondering the relative abundance of each isotope. The formula is</w:t>
      </w:r>
      <w:r w:rsidR="00483C15" w:rsidRPr="00E34AB6">
        <w:rPr>
          <w:rFonts w:ascii="Times New Roman" w:hAnsi="Times New Roman" w:cs="Times New Roman"/>
          <w:sz w:val="20"/>
          <w:szCs w:val="20"/>
        </w:rPr>
        <w:t>:</w:t>
      </w:r>
      <w:commentRangeEnd w:id="31"/>
      <w:r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31"/>
      </w:r>
      <w:commentRangeEnd w:id="32"/>
      <w:r w:rsidR="00E42500" w:rsidRPr="00E34AB6">
        <w:rPr>
          <w:rStyle w:val="CommentReference"/>
          <w:rFonts w:ascii="Times New Roman" w:hAnsi="Times New Roman" w:cs="Times New Roman"/>
          <w:sz w:val="20"/>
          <w:szCs w:val="20"/>
        </w:rPr>
        <w:commentReference w:id="32"/>
      </w:r>
      <w:r w:rsidR="00BD7478" w:rsidRPr="00E34AB6">
        <w:rPr>
          <w:rFonts w:ascii="Times New Roman" w:hAnsi="Times New Roman" w:cs="Times New Roman"/>
          <w:sz w:val="20"/>
          <w:szCs w:val="20"/>
        </w:rPr>
        <w:t xml:space="preserve">  </w:t>
      </w:r>
      <w:r w:rsidR="00BD7478" w:rsidRPr="00E34AB6">
        <w:rPr>
          <w:rFonts w:ascii="Times New Roman" w:eastAsiaTheme="minorEastAsia" w:hAnsi="Times New Roman" w:cs="Times New Roman"/>
          <w:sz w:val="20"/>
          <w:szCs w:val="20"/>
          <w:highlight w:val="yellow"/>
          <w:lang w:val="en-IN" w:eastAsia="ja-JP"/>
        </w:rPr>
        <w:t>This is calculated using the relative abundance of each isotope and their respective mass numbers</w:t>
      </w:r>
      <w:r w:rsidR="00BD7478" w:rsidRPr="00E34AB6">
        <w:rPr>
          <w:rFonts w:ascii="Times New Roman" w:eastAsiaTheme="minorEastAsia" w:hAnsi="Times New Roman" w:cs="Times New Roman"/>
          <w:sz w:val="20"/>
          <w:szCs w:val="20"/>
          <w:lang w:val="en-IN" w:eastAsia="ja-JP"/>
        </w:rPr>
        <w:t>.</w:t>
      </w:r>
      <w:r w:rsidR="00046673" w:rsidRPr="00E34AB6">
        <w:rPr>
          <w:rFonts w:ascii="Times New Roman" w:eastAsiaTheme="minorEastAsia" w:hAnsi="Times New Roman" w:cs="Times New Roman"/>
          <w:sz w:val="20"/>
          <w:szCs w:val="20"/>
          <w:lang w:val="en-IN" w:eastAsia="ja-JP"/>
        </w:rPr>
        <w:t xml:space="preserve"> The formula is:</w:t>
      </w:r>
    </w:p>
    <w:p w14:paraId="0030B698" w14:textId="41E8816E" w:rsidR="006B58C4" w:rsidRPr="001812F5" w:rsidRDefault="006B58C4" w:rsidP="469DB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611A2D0D" w14:textId="5D721B97" w:rsidR="006C50B2" w:rsidRPr="001812F5" w:rsidRDefault="006C50B2" w:rsidP="006C50B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739E918B" w14:textId="4C243297" w:rsidR="00483C15" w:rsidRPr="001812F5" w:rsidRDefault="00483C15" w:rsidP="00544A41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commentRangeStart w:id="33"/>
      <w:r w:rsidRPr="001812F5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3B59EDA" wp14:editId="099BDC6D">
            <wp:extent cx="5076825" cy="63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3"/>
      <w:r w:rsidRPr="001812F5">
        <w:rPr>
          <w:rStyle w:val="CommentReference"/>
          <w:rFonts w:ascii="Times New Roman" w:eastAsiaTheme="minorHAnsi" w:hAnsi="Times New Roman" w:cs="Times New Roman"/>
          <w:lang w:eastAsia="en-US"/>
        </w:rPr>
        <w:commentReference w:id="33"/>
      </w:r>
    </w:p>
    <w:p w14:paraId="16D3683E" w14:textId="502B1771" w:rsidR="006B58C4" w:rsidRPr="001812F5" w:rsidRDefault="00EB3153" w:rsidP="006C50B2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1812F5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29A59D5C" w14:textId="7E339E3A" w:rsidR="006B58C4" w:rsidRPr="008C51C3" w:rsidRDefault="00EB3153" w:rsidP="006C50B2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So, the average atomic mass will be </w:t>
      </w:r>
    </w:p>
    <w:p w14:paraId="14ADF250" w14:textId="4898CF7F" w:rsidR="00D30119" w:rsidRPr="001812F5" w:rsidRDefault="00D30119" w:rsidP="00D30119">
      <w:pPr>
        <w:pStyle w:val="ListParagraph"/>
        <w:spacing w:line="276" w:lineRule="auto"/>
        <w:ind w:left="0"/>
        <w:jc w:val="center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commentRangeStart w:id="34"/>
      <w:r w:rsidRPr="001812F5">
        <w:rPr>
          <w:rFonts w:ascii="Times New Roman" w:hAnsi="Times New Roman" w:cs="Times New Roman"/>
          <w:noProof/>
        </w:rPr>
        <w:drawing>
          <wp:inline distT="0" distB="0" distL="0" distR="0" wp14:anchorId="295D18B9" wp14:editId="1ADEF51B">
            <wp:extent cx="23717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4"/>
      <w:r w:rsidRPr="001812F5">
        <w:rPr>
          <w:rStyle w:val="CommentReference"/>
          <w:rFonts w:ascii="Times New Roman" w:hAnsi="Times New Roman" w:cs="Times New Roman"/>
        </w:rPr>
        <w:commentReference w:id="34"/>
      </w:r>
    </w:p>
    <w:p w14:paraId="185674B1" w14:textId="46395B93" w:rsidR="006C50B2" w:rsidRPr="001812F5" w:rsidRDefault="006C50B2" w:rsidP="006C50B2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04BC364" w14:textId="40C77D27" w:rsidR="00A235C4" w:rsidRPr="008C51C3" w:rsidRDefault="244A61CF" w:rsidP="003B4D8F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 turn, t</w:t>
      </w:r>
      <w:r w:rsidR="00E07005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he average atomic mass can be used to identify the most common isotope</w:t>
      </w:r>
      <w:r w:rsidR="00D375C6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of an element. </w:t>
      </w:r>
      <w:r w:rsidR="00772624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The most common isotope has a mass number close to t</w:t>
      </w:r>
      <w:r w:rsidR="00D375C6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he average atomic mass</w:t>
      </w:r>
      <w:r w:rsidR="00772624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. For example, looking at the average atomic mass of hydrogen (1.0</w:t>
      </w:r>
      <w:r w:rsidR="006A4FC3" w:rsidRPr="008C51C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1 amu) indicates that H-1 is much more common than H-2 or H-3.</w:t>
      </w:r>
    </w:p>
    <w:p w14:paraId="3BFEA8D5" w14:textId="34CA3B1C" w:rsidR="003B4D8F" w:rsidRPr="001812F5" w:rsidRDefault="00BA3C04" w:rsidP="00BA3C0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12F5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&lt;H</w:t>
      </w:r>
      <w:r w:rsidR="00E1313F" w:rsidRPr="001812F5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2</w:t>
      </w:r>
      <w:r w:rsidRPr="001812F5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&gt;</w:t>
      </w:r>
      <w:r w:rsidRPr="001812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4D8F" w:rsidRPr="008C51C3">
        <w:rPr>
          <w:rFonts w:ascii="Times New Roman" w:hAnsi="Times New Roman" w:cs="Times New Roman"/>
          <w:color w:val="auto"/>
          <w:sz w:val="30"/>
          <w:szCs w:val="30"/>
        </w:rPr>
        <w:t>Progress Check</w:t>
      </w:r>
      <w:r w:rsidRPr="008C51C3">
        <w:rPr>
          <w:rFonts w:ascii="Times New Roman" w:hAnsi="Times New Roman" w:cs="Times New Roman"/>
          <w:color w:val="auto"/>
          <w:sz w:val="30"/>
          <w:szCs w:val="30"/>
        </w:rPr>
        <w:t xml:space="preserve"> 4</w:t>
      </w:r>
    </w:p>
    <w:p w14:paraId="54B5517E" w14:textId="1CE8E079" w:rsidR="003B4D8F" w:rsidRPr="008C51C3" w:rsidRDefault="003B4D8F" w:rsidP="006C50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C51C3">
        <w:rPr>
          <w:rFonts w:ascii="Times New Roman" w:hAnsi="Times New Roman" w:cs="Times New Roman"/>
          <w:sz w:val="20"/>
          <w:szCs w:val="20"/>
        </w:rPr>
        <w:t xml:space="preserve">Carbon has two stable isotopes: Carbon-12 and Carbon-13. The relative abundances of these isotopes are as follows: Carbon-12 makes up 98.9% of natural carbon, while </w:t>
      </w:r>
      <w:r w:rsidR="006325CA" w:rsidRPr="008C51C3">
        <w:rPr>
          <w:rFonts w:ascii="Times New Roman" w:hAnsi="Times New Roman" w:cs="Times New Roman"/>
          <w:sz w:val="20"/>
          <w:szCs w:val="20"/>
        </w:rPr>
        <w:t>c</w:t>
      </w:r>
      <w:r w:rsidRPr="008C51C3">
        <w:rPr>
          <w:rFonts w:ascii="Times New Roman" w:hAnsi="Times New Roman" w:cs="Times New Roman"/>
          <w:sz w:val="20"/>
          <w:szCs w:val="20"/>
        </w:rPr>
        <w:t>arbon-13 accounts for 1.1%. Using this information, calculate the average atomic mass of carbon.</w:t>
      </w:r>
    </w:p>
    <w:p w14:paraId="3B9A80A3" w14:textId="11B2BB20" w:rsidR="00EB3640" w:rsidRPr="00980324" w:rsidRDefault="00EB3640" w:rsidP="00980324">
      <w:pPr>
        <w:pStyle w:val="Heading1"/>
        <w:rPr>
          <w:rFonts w:ascii="Times New Roman" w:hAnsi="Times New Roman" w:cs="Times New Roman"/>
          <w:color w:val="auto"/>
        </w:rPr>
      </w:pPr>
      <w:r w:rsidRPr="00980324">
        <w:rPr>
          <w:rFonts w:ascii="Times New Roman" w:hAnsi="Times New Roman" w:cs="Times New Roman"/>
          <w:color w:val="auto"/>
          <w:highlight w:val="yellow"/>
        </w:rPr>
        <w:t>&lt;H</w:t>
      </w:r>
      <w:r w:rsidR="00554A9E" w:rsidRPr="00980324">
        <w:rPr>
          <w:rFonts w:ascii="Times New Roman" w:hAnsi="Times New Roman" w:cs="Times New Roman"/>
          <w:color w:val="auto"/>
          <w:highlight w:val="yellow"/>
        </w:rPr>
        <w:t>1</w:t>
      </w:r>
      <w:r w:rsidRPr="00980324">
        <w:rPr>
          <w:rFonts w:ascii="Times New Roman" w:hAnsi="Times New Roman" w:cs="Times New Roman"/>
          <w:color w:val="auto"/>
          <w:highlight w:val="yellow"/>
        </w:rPr>
        <w:t>&gt;</w:t>
      </w:r>
      <w:r w:rsidRPr="00980324">
        <w:rPr>
          <w:rFonts w:ascii="Times New Roman" w:hAnsi="Times New Roman" w:cs="Times New Roman"/>
          <w:color w:val="auto"/>
        </w:rPr>
        <w:t xml:space="preserve"> How </w:t>
      </w:r>
      <w:r w:rsidR="006D3583" w:rsidRPr="00980324">
        <w:rPr>
          <w:rFonts w:ascii="Times New Roman" w:hAnsi="Times New Roman" w:cs="Times New Roman"/>
          <w:color w:val="auto"/>
        </w:rPr>
        <w:t>Do Isotopes Influence Our Daily Liv</w:t>
      </w:r>
      <w:r w:rsidRPr="00980324">
        <w:rPr>
          <w:rFonts w:ascii="Times New Roman" w:hAnsi="Times New Roman" w:cs="Times New Roman"/>
          <w:color w:val="auto"/>
        </w:rPr>
        <w:t xml:space="preserve">es in </w:t>
      </w:r>
      <w:r w:rsidR="006D3583" w:rsidRPr="00980324">
        <w:rPr>
          <w:rFonts w:ascii="Times New Roman" w:hAnsi="Times New Roman" w:cs="Times New Roman"/>
          <w:color w:val="auto"/>
        </w:rPr>
        <w:t xml:space="preserve">Areas Such </w:t>
      </w:r>
      <w:r w:rsidR="00C47CFD" w:rsidRPr="00980324">
        <w:rPr>
          <w:rFonts w:ascii="Times New Roman" w:hAnsi="Times New Roman" w:cs="Times New Roman"/>
          <w:color w:val="auto"/>
        </w:rPr>
        <w:t>as</w:t>
      </w:r>
      <w:r w:rsidRPr="00980324">
        <w:rPr>
          <w:rFonts w:ascii="Times New Roman" w:hAnsi="Times New Roman" w:cs="Times New Roman"/>
          <w:color w:val="auto"/>
        </w:rPr>
        <w:t xml:space="preserve"> </w:t>
      </w:r>
      <w:r w:rsidR="006D3583" w:rsidRPr="00980324">
        <w:rPr>
          <w:rFonts w:ascii="Times New Roman" w:hAnsi="Times New Roman" w:cs="Times New Roman"/>
          <w:color w:val="auto"/>
        </w:rPr>
        <w:t>Medicine, Ene</w:t>
      </w:r>
      <w:r w:rsidRPr="00980324">
        <w:rPr>
          <w:rFonts w:ascii="Times New Roman" w:hAnsi="Times New Roman" w:cs="Times New Roman"/>
          <w:color w:val="auto"/>
        </w:rPr>
        <w:t xml:space="preserve">rgy, and </w:t>
      </w:r>
      <w:r w:rsidR="006D3583" w:rsidRPr="00980324">
        <w:rPr>
          <w:rFonts w:ascii="Times New Roman" w:hAnsi="Times New Roman" w:cs="Times New Roman"/>
          <w:color w:val="auto"/>
        </w:rPr>
        <w:t>Environmental Sci</w:t>
      </w:r>
      <w:r w:rsidRPr="00980324">
        <w:rPr>
          <w:rFonts w:ascii="Times New Roman" w:hAnsi="Times New Roman" w:cs="Times New Roman"/>
          <w:color w:val="auto"/>
        </w:rPr>
        <w:t>ence?</w:t>
      </w:r>
    </w:p>
    <w:p w14:paraId="69F56258" w14:textId="2F153A22" w:rsidR="00554A9E" w:rsidRPr="0067512A" w:rsidRDefault="00554A9E" w:rsidP="006C50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67512A">
        <w:rPr>
          <w:rFonts w:ascii="Times New Roman" w:hAnsi="Times New Roman" w:cs="Times New Roman"/>
          <w:sz w:val="20"/>
          <w:szCs w:val="20"/>
        </w:rPr>
        <w:t xml:space="preserve">Isotopes play a crucial role in various areas of daily life. In </w:t>
      </w:r>
      <w:r w:rsidRPr="006751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medicine</w:t>
      </w:r>
      <w:r w:rsidRPr="0067512A">
        <w:rPr>
          <w:rFonts w:ascii="Times New Roman" w:hAnsi="Times New Roman" w:cs="Times New Roman"/>
          <w:sz w:val="20"/>
          <w:szCs w:val="20"/>
        </w:rPr>
        <w:t xml:space="preserve">, radioactive isotopes like iodine-131 are used for diagnosing and treating thyroid disorders, while technetium-99 is used in imaging to detect heart disease and cancer. In </w:t>
      </w:r>
      <w:r w:rsidRPr="006751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energy</w:t>
      </w:r>
      <w:r w:rsidRPr="0067512A">
        <w:rPr>
          <w:rFonts w:ascii="Times New Roman" w:hAnsi="Times New Roman" w:cs="Times New Roman"/>
          <w:sz w:val="20"/>
          <w:szCs w:val="20"/>
        </w:rPr>
        <w:t xml:space="preserve">, isotopes like uranium-235 and </w:t>
      </w:r>
      <w:r w:rsidR="0027546E" w:rsidRPr="006751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</w:t>
      </w:r>
      <w:r w:rsidRPr="006751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lutonium-239 </w:t>
      </w:r>
      <w:r w:rsidRPr="0067512A">
        <w:rPr>
          <w:rFonts w:ascii="Times New Roman" w:hAnsi="Times New Roman" w:cs="Times New Roman"/>
          <w:sz w:val="20"/>
          <w:szCs w:val="20"/>
        </w:rPr>
        <w:t xml:space="preserve">are used as fuel in nuclear reactors. In </w:t>
      </w:r>
      <w:r w:rsidRPr="006751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environmental science</w:t>
      </w:r>
      <w:r w:rsidRPr="0067512A">
        <w:rPr>
          <w:rFonts w:ascii="Times New Roman" w:hAnsi="Times New Roman" w:cs="Times New Roman"/>
          <w:sz w:val="20"/>
          <w:szCs w:val="20"/>
        </w:rPr>
        <w:t xml:space="preserve">, isotopes of nitrogen help in tracking </w:t>
      </w:r>
      <w:r w:rsidR="0078368F" w:rsidRPr="0067512A">
        <w:rPr>
          <w:rFonts w:ascii="Times New Roman" w:hAnsi="Times New Roman" w:cs="Times New Roman"/>
          <w:sz w:val="20"/>
          <w:szCs w:val="20"/>
        </w:rPr>
        <w:t>s</w:t>
      </w:r>
      <w:r w:rsidRPr="0067512A">
        <w:rPr>
          <w:rFonts w:ascii="Times New Roman" w:hAnsi="Times New Roman" w:cs="Times New Roman"/>
          <w:sz w:val="20"/>
          <w:szCs w:val="20"/>
        </w:rPr>
        <w:t>ources</w:t>
      </w:r>
      <w:r w:rsidR="0078368F" w:rsidRPr="0067512A">
        <w:rPr>
          <w:rFonts w:ascii="Times New Roman" w:hAnsi="Times New Roman" w:cs="Times New Roman"/>
          <w:sz w:val="20"/>
          <w:szCs w:val="20"/>
        </w:rPr>
        <w:t xml:space="preserve"> of pollution in </w:t>
      </w:r>
      <w:r w:rsidR="00043EFA" w:rsidRPr="0067512A">
        <w:rPr>
          <w:rFonts w:ascii="Times New Roman" w:hAnsi="Times New Roman" w:cs="Times New Roman"/>
          <w:sz w:val="20"/>
          <w:szCs w:val="20"/>
        </w:rPr>
        <w:t xml:space="preserve">the </w:t>
      </w:r>
      <w:r w:rsidR="0078368F" w:rsidRPr="0067512A">
        <w:rPr>
          <w:rFonts w:ascii="Times New Roman" w:hAnsi="Times New Roman" w:cs="Times New Roman"/>
          <w:sz w:val="20"/>
          <w:szCs w:val="20"/>
        </w:rPr>
        <w:t xml:space="preserve">ecosystem. Isotopes of oxygen and hydrogen are used </w:t>
      </w:r>
      <w:r w:rsidR="00043EFA" w:rsidRPr="0067512A">
        <w:rPr>
          <w:rFonts w:ascii="Times New Roman" w:hAnsi="Times New Roman" w:cs="Times New Roman"/>
          <w:sz w:val="20"/>
          <w:szCs w:val="20"/>
        </w:rPr>
        <w:t xml:space="preserve">in </w:t>
      </w:r>
      <w:r w:rsidR="0078368F" w:rsidRPr="0067512A">
        <w:rPr>
          <w:rFonts w:ascii="Times New Roman" w:hAnsi="Times New Roman" w:cs="Times New Roman"/>
          <w:sz w:val="20"/>
          <w:szCs w:val="20"/>
        </w:rPr>
        <w:t xml:space="preserve">climate research to analyze past climate conditions. </w:t>
      </w:r>
      <w:r w:rsidR="007D7E6F" w:rsidRPr="0067512A">
        <w:rPr>
          <w:rFonts w:ascii="Times New Roman" w:hAnsi="Times New Roman" w:cs="Times New Roman"/>
          <w:sz w:val="20"/>
          <w:szCs w:val="20"/>
        </w:rPr>
        <w:t>One i</w:t>
      </w:r>
      <w:r w:rsidR="0078368F" w:rsidRPr="0067512A">
        <w:rPr>
          <w:rFonts w:ascii="Times New Roman" w:hAnsi="Times New Roman" w:cs="Times New Roman"/>
          <w:sz w:val="20"/>
          <w:szCs w:val="20"/>
        </w:rPr>
        <w:t>sotope</w:t>
      </w:r>
      <w:r w:rsidR="007D7E6F" w:rsidRPr="0067512A">
        <w:rPr>
          <w:rFonts w:ascii="Times New Roman" w:hAnsi="Times New Roman" w:cs="Times New Roman"/>
          <w:sz w:val="20"/>
          <w:szCs w:val="20"/>
        </w:rPr>
        <w:t xml:space="preserve"> </w:t>
      </w:r>
      <w:r w:rsidR="0078368F" w:rsidRPr="0067512A">
        <w:rPr>
          <w:rFonts w:ascii="Times New Roman" w:hAnsi="Times New Roman" w:cs="Times New Roman"/>
          <w:sz w:val="20"/>
          <w:szCs w:val="20"/>
        </w:rPr>
        <w:t>of carbon (C-13) help</w:t>
      </w:r>
      <w:r w:rsidR="007D7E6F" w:rsidRPr="0067512A">
        <w:rPr>
          <w:rFonts w:ascii="Times New Roman" w:hAnsi="Times New Roman" w:cs="Times New Roman"/>
          <w:sz w:val="20"/>
          <w:szCs w:val="20"/>
        </w:rPr>
        <w:t>s</w:t>
      </w:r>
      <w:r w:rsidR="0078368F" w:rsidRPr="0067512A">
        <w:rPr>
          <w:rFonts w:ascii="Times New Roman" w:hAnsi="Times New Roman" w:cs="Times New Roman"/>
          <w:sz w:val="20"/>
          <w:szCs w:val="20"/>
        </w:rPr>
        <w:t xml:space="preserve"> in studying </w:t>
      </w:r>
      <w:r w:rsidR="00043EFA" w:rsidRPr="0067512A">
        <w:rPr>
          <w:rFonts w:ascii="Times New Roman" w:hAnsi="Times New Roman" w:cs="Times New Roman"/>
          <w:sz w:val="20"/>
          <w:szCs w:val="20"/>
        </w:rPr>
        <w:t xml:space="preserve">the </w:t>
      </w:r>
      <w:r w:rsidR="0078368F" w:rsidRPr="0067512A">
        <w:rPr>
          <w:rFonts w:ascii="Times New Roman" w:hAnsi="Times New Roman" w:cs="Times New Roman"/>
          <w:sz w:val="20"/>
          <w:szCs w:val="20"/>
        </w:rPr>
        <w:t xml:space="preserve">movement of nutrients within </w:t>
      </w:r>
      <w:r w:rsidRPr="0067512A">
        <w:rPr>
          <w:rFonts w:ascii="Times New Roman" w:hAnsi="Times New Roman" w:cs="Times New Roman"/>
          <w:sz w:val="20"/>
          <w:szCs w:val="20"/>
        </w:rPr>
        <w:t>plant</w:t>
      </w:r>
      <w:r w:rsidR="0078368F" w:rsidRPr="0067512A">
        <w:rPr>
          <w:rFonts w:ascii="Times New Roman" w:hAnsi="Times New Roman" w:cs="Times New Roman"/>
          <w:sz w:val="20"/>
          <w:szCs w:val="20"/>
        </w:rPr>
        <w:t>s and soil</w:t>
      </w:r>
      <w:r w:rsidRPr="0067512A">
        <w:rPr>
          <w:rFonts w:ascii="Times New Roman" w:hAnsi="Times New Roman" w:cs="Times New Roman"/>
          <w:sz w:val="20"/>
          <w:szCs w:val="20"/>
        </w:rPr>
        <w:t>.</w:t>
      </w:r>
      <w:r w:rsidR="007D7E6F" w:rsidRPr="0067512A">
        <w:rPr>
          <w:rFonts w:ascii="Times New Roman" w:hAnsi="Times New Roman" w:cs="Times New Roman"/>
          <w:sz w:val="20"/>
          <w:szCs w:val="20"/>
        </w:rPr>
        <w:t xml:space="preserve"> A different carbon</w:t>
      </w:r>
      <w:r w:rsidRPr="0067512A">
        <w:rPr>
          <w:rFonts w:ascii="Times New Roman" w:hAnsi="Times New Roman" w:cs="Times New Roman"/>
          <w:sz w:val="20"/>
          <w:szCs w:val="20"/>
        </w:rPr>
        <w:t xml:space="preserve"> </w:t>
      </w:r>
      <w:r w:rsidR="007D7E6F" w:rsidRPr="0067512A">
        <w:rPr>
          <w:rFonts w:ascii="Times New Roman" w:hAnsi="Times New Roman" w:cs="Times New Roman"/>
          <w:sz w:val="20"/>
          <w:szCs w:val="20"/>
        </w:rPr>
        <w:t>i</w:t>
      </w:r>
      <w:r w:rsidRPr="0067512A">
        <w:rPr>
          <w:rFonts w:ascii="Times New Roman" w:hAnsi="Times New Roman" w:cs="Times New Roman"/>
          <w:sz w:val="20"/>
          <w:szCs w:val="20"/>
        </w:rPr>
        <w:t>sotope</w:t>
      </w:r>
      <w:r w:rsidR="007D7E6F" w:rsidRPr="0067512A">
        <w:rPr>
          <w:rFonts w:ascii="Times New Roman" w:hAnsi="Times New Roman" w:cs="Times New Roman"/>
          <w:sz w:val="20"/>
          <w:szCs w:val="20"/>
        </w:rPr>
        <w:t xml:space="preserve"> (C-14) is used in </w:t>
      </w:r>
      <w:r w:rsidRPr="0067512A">
        <w:rPr>
          <w:rFonts w:ascii="Times New Roman" w:hAnsi="Times New Roman" w:cs="Times New Roman"/>
          <w:sz w:val="20"/>
          <w:szCs w:val="20"/>
        </w:rPr>
        <w:t>carbon dating to determine the age of fossils and archaeological findings.</w:t>
      </w:r>
    </w:p>
    <w:p w14:paraId="37A590FB" w14:textId="1398FCC7" w:rsidR="00AF465F" w:rsidRPr="001812F5" w:rsidRDefault="00E1313F" w:rsidP="00E1313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12F5">
        <w:rPr>
          <w:rFonts w:ascii="Times New Roman" w:hAnsi="Times New Roman" w:cs="Times New Roman"/>
          <w:color w:val="auto"/>
          <w:sz w:val="24"/>
          <w:szCs w:val="24"/>
          <w:highlight w:val="yellow"/>
        </w:rPr>
        <w:lastRenderedPageBreak/>
        <w:t>&lt;H2&gt;</w:t>
      </w:r>
      <w:r w:rsidRPr="001812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261D9" w:rsidRPr="00E44AD1">
        <w:rPr>
          <w:rFonts w:ascii="Times New Roman" w:hAnsi="Times New Roman" w:cs="Times New Roman"/>
          <w:color w:val="auto"/>
          <w:sz w:val="30"/>
          <w:szCs w:val="30"/>
        </w:rPr>
        <w:t>Progress Check</w:t>
      </w:r>
      <w:r w:rsidRPr="00E44AD1">
        <w:rPr>
          <w:rFonts w:ascii="Times New Roman" w:hAnsi="Times New Roman" w:cs="Times New Roman"/>
          <w:color w:val="auto"/>
          <w:sz w:val="30"/>
          <w:szCs w:val="30"/>
        </w:rPr>
        <w:t xml:space="preserve"> 5</w:t>
      </w:r>
    </w:p>
    <w:p w14:paraId="2E1E436F" w14:textId="0210DE81" w:rsidR="00A261D9" w:rsidRPr="00E44AD1" w:rsidRDefault="00A261D9" w:rsidP="00AF46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E44AD1">
        <w:rPr>
          <w:rFonts w:ascii="Times New Roman" w:hAnsi="Times New Roman" w:cs="Times New Roman"/>
          <w:sz w:val="20"/>
          <w:szCs w:val="20"/>
        </w:rPr>
        <w:t>Can you find one real-world example where either Carbon-12 or Carbon-14 is used? Share your findings with the class</w:t>
      </w:r>
      <w:r w:rsidR="00686B1E" w:rsidRPr="00E4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EC7A377" w14:textId="4FD4C1DF" w:rsidR="00686B1E" w:rsidRPr="001812F5" w:rsidRDefault="00686B1E" w:rsidP="00686B1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812F5">
        <w:rPr>
          <w:rFonts w:ascii="Times New Roman" w:hAnsi="Times New Roman" w:cs="Times New Roman"/>
          <w:color w:val="auto"/>
          <w:highlight w:val="yellow"/>
        </w:rPr>
        <w:t>&lt;H1&gt;</w:t>
      </w:r>
      <w:r w:rsidRPr="001812F5">
        <w:rPr>
          <w:rFonts w:ascii="Times New Roman" w:hAnsi="Times New Roman" w:cs="Times New Roman"/>
          <w:color w:val="auto"/>
        </w:rPr>
        <w:t xml:space="preserve"> </w:t>
      </w:r>
      <w:r w:rsidRPr="00E44AD1">
        <w:rPr>
          <w:rFonts w:ascii="Times New Roman" w:hAnsi="Times New Roman" w:cs="Times New Roman"/>
          <w:color w:val="auto"/>
        </w:rPr>
        <w:t>Power Up</w:t>
      </w:r>
    </w:p>
    <w:p w14:paraId="3DF8DA09" w14:textId="5B1B68F5" w:rsidR="00686B1E" w:rsidRPr="00E44AD1" w:rsidRDefault="00686B1E" w:rsidP="00686B1E">
      <w:pPr>
        <w:rPr>
          <w:rFonts w:ascii="Times New Roman" w:hAnsi="Times New Roman" w:cs="Times New Roman"/>
          <w:sz w:val="20"/>
          <w:szCs w:val="20"/>
        </w:rPr>
      </w:pPr>
      <w:r w:rsidRPr="00E44AD1">
        <w:rPr>
          <w:rFonts w:ascii="Times New Roman" w:hAnsi="Times New Roman" w:cs="Times New Roman"/>
          <w:b/>
          <w:bCs/>
          <w:sz w:val="20"/>
          <w:szCs w:val="20"/>
        </w:rPr>
        <w:t>Mini Task</w:t>
      </w:r>
      <w:r w:rsidRPr="00E44AD1">
        <w:rPr>
          <w:rFonts w:ascii="Times New Roman" w:hAnsi="Times New Roman" w:cs="Times New Roman"/>
          <w:sz w:val="20"/>
          <w:szCs w:val="20"/>
        </w:rPr>
        <w:t xml:space="preserve">: Isotope </w:t>
      </w:r>
      <w:r w:rsidR="00970DB9" w:rsidRPr="00E44AD1">
        <w:rPr>
          <w:rFonts w:ascii="Times New Roman" w:hAnsi="Times New Roman" w:cs="Times New Roman"/>
          <w:sz w:val="20"/>
          <w:szCs w:val="20"/>
        </w:rPr>
        <w:t>investigation and applicat</w:t>
      </w:r>
      <w:r w:rsidRPr="00E44AD1">
        <w:rPr>
          <w:rFonts w:ascii="Times New Roman" w:hAnsi="Times New Roman" w:cs="Times New Roman"/>
          <w:sz w:val="20"/>
          <w:szCs w:val="20"/>
        </w:rPr>
        <w:t>ions</w:t>
      </w:r>
    </w:p>
    <w:p w14:paraId="4A412809" w14:textId="2A4D0ED9" w:rsidR="00326FB2" w:rsidRPr="00E44AD1" w:rsidRDefault="00326FB2" w:rsidP="00686B1E">
      <w:pPr>
        <w:rPr>
          <w:rFonts w:ascii="Times New Roman" w:hAnsi="Times New Roman" w:cs="Times New Roman"/>
          <w:sz w:val="20"/>
          <w:szCs w:val="20"/>
        </w:rPr>
      </w:pPr>
      <w:r w:rsidRPr="00E44AD1">
        <w:rPr>
          <w:rFonts w:ascii="Times New Roman" w:hAnsi="Times New Roman" w:cs="Times New Roman"/>
          <w:sz w:val="20"/>
          <w:szCs w:val="20"/>
        </w:rPr>
        <w:t>Steps to follow:</w:t>
      </w:r>
    </w:p>
    <w:p w14:paraId="749CAF89" w14:textId="1B0D6EB9" w:rsidR="00686B1E" w:rsidRPr="00E44AD1" w:rsidRDefault="00326FB2" w:rsidP="5658234B">
      <w:pPr>
        <w:rPr>
          <w:rFonts w:ascii="Times New Roman" w:eastAsia="Times New Roman" w:hAnsi="Times New Roman" w:cs="Times New Roman"/>
          <w:sz w:val="20"/>
          <w:szCs w:val="20"/>
        </w:rPr>
      </w:pPr>
      <w:r w:rsidRPr="00E44AD1">
        <w:rPr>
          <w:rFonts w:ascii="Times New Roman" w:hAnsi="Times New Roman" w:cs="Times New Roman"/>
          <w:b/>
          <w:bCs/>
          <w:sz w:val="20"/>
          <w:szCs w:val="20"/>
        </w:rPr>
        <w:t>Step 1</w:t>
      </w:r>
      <w:r w:rsidR="00E25C3D" w:rsidRPr="00E44AD1">
        <w:rPr>
          <w:rFonts w:ascii="Times New Roman" w:hAnsi="Times New Roman" w:cs="Times New Roman"/>
          <w:sz w:val="20"/>
          <w:szCs w:val="20"/>
        </w:rPr>
        <w:t>:</w:t>
      </w:r>
      <w:r w:rsidRPr="00E44AD1">
        <w:rPr>
          <w:rFonts w:ascii="Times New Roman" w:hAnsi="Times New Roman" w:cs="Times New Roman"/>
          <w:sz w:val="20"/>
          <w:szCs w:val="20"/>
        </w:rPr>
        <w:t xml:space="preserve"> </w:t>
      </w:r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>Select an element with multiple isotopes (</w:t>
      </w:r>
      <w:r w:rsidR="00CA1975" w:rsidRPr="00E44AD1">
        <w:rPr>
          <w:rFonts w:ascii="Times New Roman" w:eastAsia="Times New Roman" w:hAnsi="Times New Roman" w:cs="Times New Roman"/>
          <w:sz w:val="20"/>
          <w:szCs w:val="20"/>
        </w:rPr>
        <w:t>e.g.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>chlorine, carbon, or hydrogen)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38CC70" w14:textId="5E0B124B" w:rsidR="00BD368F" w:rsidRPr="00E44AD1" w:rsidRDefault="00BD368F" w:rsidP="5658234B">
      <w:pPr>
        <w:rPr>
          <w:rFonts w:ascii="Times New Roman" w:eastAsia="Times New Roman" w:hAnsi="Times New Roman" w:cs="Times New Roman"/>
          <w:sz w:val="20"/>
          <w:szCs w:val="20"/>
        </w:rPr>
      </w:pPr>
      <w:r w:rsidRPr="00E44AD1">
        <w:rPr>
          <w:rFonts w:ascii="Times New Roman" w:eastAsia="Times New Roman" w:hAnsi="Times New Roman" w:cs="Times New Roman"/>
          <w:b/>
          <w:bCs/>
          <w:sz w:val="20"/>
          <w:szCs w:val="20"/>
        </w:rPr>
        <w:t>Step 2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>: Identify the isotopes of the element and record the atomic number, mass number</w:t>
      </w:r>
      <w:r w:rsidR="00CA1975" w:rsidRPr="00E44AD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 xml:space="preserve"> and abundance of each isotope.</w:t>
      </w:r>
    </w:p>
    <w:p w14:paraId="1FF9F41C" w14:textId="77777777" w:rsidR="00BD368F" w:rsidRPr="00E44AD1" w:rsidRDefault="00BD368F" w:rsidP="00BD368F">
      <w:pPr>
        <w:rPr>
          <w:rFonts w:ascii="Times New Roman" w:eastAsia="Times New Roman" w:hAnsi="Times New Roman" w:cs="Times New Roman"/>
          <w:sz w:val="20"/>
          <w:szCs w:val="20"/>
        </w:rPr>
      </w:pPr>
      <w:r w:rsidRPr="00E44AD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Step 3: </w:t>
      </w:r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 xml:space="preserve">Compare the chemical behavior of </w:t>
      </w:r>
      <w:proofErr w:type="gramStart"/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>the isotopes</w:t>
      </w:r>
      <w:proofErr w:type="gramEnd"/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EEB1E9" w14:textId="1640BA5A" w:rsidR="00686B1E" w:rsidRPr="00E44AD1" w:rsidRDefault="00BD368F" w:rsidP="00BD368F">
      <w:pPr>
        <w:rPr>
          <w:rFonts w:ascii="Times New Roman" w:eastAsia="Times New Roman" w:hAnsi="Times New Roman" w:cs="Times New Roman"/>
          <w:sz w:val="20"/>
          <w:szCs w:val="20"/>
        </w:rPr>
      </w:pPr>
      <w:r w:rsidRPr="00E44AD1">
        <w:rPr>
          <w:rFonts w:ascii="Times New Roman" w:eastAsia="Times New Roman" w:hAnsi="Times New Roman" w:cs="Times New Roman"/>
          <w:b/>
          <w:bCs/>
          <w:sz w:val="20"/>
          <w:szCs w:val="20"/>
        </w:rPr>
        <w:t>Step 4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 xml:space="preserve">Investigate one real-life application 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>of the isotopes.</w:t>
      </w:r>
    </w:p>
    <w:p w14:paraId="46E4C140" w14:textId="5426C23B" w:rsidR="001E6FAC" w:rsidRPr="00E44AD1" w:rsidRDefault="00BD368F" w:rsidP="00BD368F">
      <w:pPr>
        <w:rPr>
          <w:rFonts w:ascii="Times New Roman" w:eastAsia="Times New Roman" w:hAnsi="Times New Roman" w:cs="Times New Roman"/>
          <w:sz w:val="20"/>
          <w:szCs w:val="20"/>
        </w:rPr>
      </w:pPr>
      <w:r w:rsidRPr="00E44AD1">
        <w:rPr>
          <w:rFonts w:ascii="Times New Roman" w:eastAsia="Times New Roman" w:hAnsi="Times New Roman" w:cs="Times New Roman"/>
          <w:b/>
          <w:bCs/>
          <w:sz w:val="20"/>
          <w:szCs w:val="20"/>
        </w:rPr>
        <w:t>Step 5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86B1E" w:rsidRPr="00E44AD1">
        <w:rPr>
          <w:rFonts w:ascii="Times New Roman" w:eastAsia="Times New Roman" w:hAnsi="Times New Roman" w:cs="Times New Roman"/>
          <w:sz w:val="20"/>
          <w:szCs w:val="20"/>
        </w:rPr>
        <w:t>Summarize your findings in a brief report or presentation</w:t>
      </w:r>
      <w:r w:rsidRPr="00E44AD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F633D0" w14:textId="0590A0D6" w:rsidR="001E6FAC" w:rsidRPr="006A6521" w:rsidRDefault="001E6FAC" w:rsidP="006A6521">
      <w:pPr>
        <w:pStyle w:val="Heading1"/>
        <w:rPr>
          <w:rFonts w:ascii="Times New Roman" w:hAnsi="Times New Roman" w:cs="Times New Roman"/>
          <w:color w:val="auto"/>
        </w:rPr>
      </w:pPr>
      <w:r w:rsidRPr="006A6521">
        <w:rPr>
          <w:rFonts w:ascii="Times New Roman" w:hAnsi="Times New Roman" w:cs="Times New Roman"/>
          <w:color w:val="auto"/>
          <w:highlight w:val="yellow"/>
        </w:rPr>
        <w:t>&lt;H1&gt;</w:t>
      </w:r>
      <w:r w:rsidRPr="006A6521">
        <w:rPr>
          <w:rFonts w:ascii="Times New Roman" w:hAnsi="Times New Roman" w:cs="Times New Roman"/>
          <w:color w:val="auto"/>
        </w:rPr>
        <w:t xml:space="preserve"> Lesson Check</w:t>
      </w:r>
    </w:p>
    <w:p w14:paraId="1876D9E8" w14:textId="356CC3D4" w:rsidR="001E6FAC" w:rsidRPr="001812F5" w:rsidRDefault="001E6FAC" w:rsidP="001E6FAC">
      <w:pPr>
        <w:rPr>
          <w:rFonts w:ascii="Times New Roman" w:hAnsi="Times New Roman" w:cs="Times New Roman"/>
        </w:rPr>
      </w:pPr>
    </w:p>
    <w:p w14:paraId="63A8685A" w14:textId="516A4CC0" w:rsidR="00730457" w:rsidRPr="006A6521" w:rsidRDefault="000E5920" w:rsidP="69278C3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A652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Describe</w:t>
      </w:r>
      <w:r w:rsidRPr="006A6521">
        <w:rPr>
          <w:rFonts w:ascii="Times New Roman" w:hAnsi="Times New Roman" w:cs="Times New Roman"/>
          <w:sz w:val="20"/>
          <w:szCs w:val="20"/>
        </w:rPr>
        <w:t xml:space="preserve"> how the concept of isotopes can explain the difference in the atomic masses of elements such as oxygen, which has isotopes oxygen-16 and oxygen-18.</w:t>
      </w:r>
      <w:r w:rsidR="00730457" w:rsidRPr="006A65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66E942" w14:textId="3A828C63" w:rsidR="00730457" w:rsidRPr="006A6521" w:rsidRDefault="00730457" w:rsidP="69278C3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A652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Analyze</w:t>
      </w:r>
      <w:r w:rsidRPr="006A6521">
        <w:rPr>
          <w:rFonts w:ascii="Times New Roman" w:hAnsi="Times New Roman" w:cs="Times New Roman"/>
          <w:sz w:val="20"/>
          <w:szCs w:val="20"/>
        </w:rPr>
        <w:t xml:space="preserve"> the role of carbon-14 isotopes in radiocarbon dating. How does the atomic structure of this isotope allow scientists to estimate the age of organic materials?</w:t>
      </w:r>
    </w:p>
    <w:p w14:paraId="2FBC3AFA" w14:textId="2F706BE8" w:rsidR="00730457" w:rsidRPr="006A6521" w:rsidRDefault="00E03A31" w:rsidP="69278C3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A652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A sample of boron contains </w:t>
      </w:r>
      <w:r w:rsidR="00853C1F" w:rsidRPr="006A6521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80% B-10 and 20% B-11. Calculate the average atomic mass of the sample.</w:t>
      </w:r>
    </w:p>
    <w:p w14:paraId="2CB61B16" w14:textId="5BD7A8D7" w:rsidR="00730457" w:rsidRPr="006A6521" w:rsidRDefault="0030207C" w:rsidP="0030207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A6521">
        <w:rPr>
          <w:rFonts w:ascii="Times New Roman" w:hAnsi="Times New Roman" w:cs="Times New Roman"/>
          <w:sz w:val="20"/>
          <w:szCs w:val="20"/>
        </w:rPr>
        <w:t xml:space="preserve">Explain why isotopes of an element exhibit the same chemical properties but different physical properties. </w:t>
      </w:r>
    </w:p>
    <w:p w14:paraId="6A5CE995" w14:textId="1B065DA9" w:rsidR="007C1692" w:rsidRDefault="00A2359C" w:rsidP="469DB6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6A6521">
        <w:rPr>
          <w:rFonts w:ascii="Times New Roman" w:hAnsi="Times New Roman" w:cs="Times New Roman"/>
          <w:sz w:val="20"/>
          <w:szCs w:val="20"/>
        </w:rPr>
        <w:t xml:space="preserve">Magnesium has </w:t>
      </w:r>
      <w:r w:rsidR="00734B1A" w:rsidRPr="006A6521">
        <w:rPr>
          <w:rFonts w:ascii="Times New Roman" w:hAnsi="Times New Roman" w:cs="Times New Roman"/>
          <w:sz w:val="20"/>
          <w:szCs w:val="20"/>
        </w:rPr>
        <w:t xml:space="preserve">three common isotopes: magnesium-24, magnesium-25, and magnesium-26. </w:t>
      </w:r>
      <w:commentRangeStart w:id="35"/>
      <w:commentRangeStart w:id="36"/>
      <w:r w:rsidR="00734B1A" w:rsidRPr="006A6521">
        <w:rPr>
          <w:rFonts w:ascii="Times New Roman" w:hAnsi="Times New Roman" w:cs="Times New Roman"/>
          <w:sz w:val="20"/>
          <w:szCs w:val="20"/>
        </w:rPr>
        <w:t xml:space="preserve">Which of the three is the most </w:t>
      </w:r>
      <w:r w:rsidR="006E73F2" w:rsidRPr="006A6521">
        <w:rPr>
          <w:rFonts w:ascii="Times New Roman" w:hAnsi="Times New Roman" w:cs="Times New Roman"/>
          <w:sz w:val="20"/>
          <w:szCs w:val="20"/>
        </w:rPr>
        <w:t>abundant?</w:t>
      </w:r>
      <w:commentRangeEnd w:id="35"/>
      <w:r w:rsidRPr="006A6521">
        <w:rPr>
          <w:rStyle w:val="CommentReference"/>
          <w:rFonts w:ascii="Times New Roman" w:hAnsi="Times New Roman" w:cs="Times New Roman"/>
          <w:sz w:val="20"/>
          <w:szCs w:val="20"/>
        </w:rPr>
        <w:commentReference w:id="35"/>
      </w:r>
      <w:commentRangeEnd w:id="36"/>
      <w:r w:rsidR="000705BC">
        <w:rPr>
          <w:rStyle w:val="CommentReference"/>
          <w:rFonts w:eastAsiaTheme="minorHAnsi"/>
          <w:lang w:eastAsia="en-US"/>
        </w:rPr>
        <w:commentReference w:id="36"/>
      </w:r>
      <w:r w:rsidR="000705BC">
        <w:rPr>
          <w:rFonts w:ascii="Times New Roman" w:hAnsi="Times New Roman" w:cs="Times New Roman"/>
          <w:sz w:val="20"/>
          <w:szCs w:val="20"/>
        </w:rPr>
        <w:t xml:space="preserve"> </w:t>
      </w:r>
      <w:r w:rsidR="000705BC" w:rsidRPr="000705BC">
        <w:rPr>
          <w:rFonts w:ascii="Times New Roman" w:hAnsi="Times New Roman" w:cs="Times New Roman"/>
          <w:sz w:val="20"/>
          <w:szCs w:val="20"/>
          <w:highlight w:val="yellow"/>
        </w:rPr>
        <w:t>Explain your answer.</w:t>
      </w:r>
    </w:p>
    <w:p w14:paraId="66D3C075" w14:textId="5B1D79E2" w:rsidR="0035216A" w:rsidRPr="0083691C" w:rsidRDefault="0035216A" w:rsidP="00A16C81">
      <w:pPr>
        <w:pStyle w:val="NormalWeb"/>
        <w:numPr>
          <w:ilvl w:val="0"/>
          <w:numId w:val="32"/>
        </w:numPr>
        <w:rPr>
          <w:sz w:val="20"/>
          <w:szCs w:val="20"/>
          <w:highlight w:val="yellow"/>
        </w:rPr>
      </w:pPr>
      <w:commentRangeStart w:id="37"/>
      <w:r w:rsidRPr="0083691C">
        <w:rPr>
          <w:sz w:val="20"/>
          <w:szCs w:val="20"/>
          <w:highlight w:val="yellow"/>
        </w:rPr>
        <w:t xml:space="preserve">Iron </w:t>
      </w:r>
      <w:r w:rsidR="00F01AA8" w:rsidRPr="0083691C">
        <w:rPr>
          <w:sz w:val="20"/>
          <w:szCs w:val="20"/>
          <w:highlight w:val="yellow"/>
        </w:rPr>
        <w:t>exists</w:t>
      </w:r>
      <w:r w:rsidRPr="0083691C">
        <w:rPr>
          <w:sz w:val="20"/>
          <w:szCs w:val="20"/>
          <w:highlight w:val="yellow"/>
        </w:rPr>
        <w:t xml:space="preserve"> with four isotopes which are considered stable: Iron (Fe)-54, Fe-56, and Fe-58 with approximate abundances of 5.84%, 91.75%, and 0.28% respectively. The atomic mass of individual isotopes and their relative abundances are considered for the calculation of atomic mass of Fe. </w:t>
      </w:r>
      <w:commentRangeEnd w:id="37"/>
      <w:r w:rsidR="0083691C">
        <w:rPr>
          <w:rStyle w:val="CommentReference"/>
          <w:rFonts w:asciiTheme="minorHAnsi" w:eastAsiaTheme="minorHAnsi" w:hAnsiTheme="minorHAnsi" w:cstheme="minorBidi"/>
        </w:rPr>
        <w:commentReference w:id="37"/>
      </w:r>
    </w:p>
    <w:p w14:paraId="1A44EDCA" w14:textId="7EFA110B" w:rsidR="0035216A" w:rsidRPr="0083691C" w:rsidRDefault="0035216A" w:rsidP="0035216A">
      <w:pPr>
        <w:pStyle w:val="NormalWeb"/>
        <w:numPr>
          <w:ilvl w:val="0"/>
          <w:numId w:val="34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Choose the correct answer of atomic mass in atomic mass unit.</w:t>
      </w:r>
    </w:p>
    <w:p w14:paraId="1BDDDE0D" w14:textId="45B9A3D9" w:rsidR="0035216A" w:rsidRPr="0083691C" w:rsidRDefault="0035216A" w:rsidP="0035216A">
      <w:pPr>
        <w:pStyle w:val="NormalWeb"/>
        <w:numPr>
          <w:ilvl w:val="0"/>
          <w:numId w:val="35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57.79 amu</w:t>
      </w:r>
    </w:p>
    <w:p w14:paraId="5811BE8B" w14:textId="02A6EE49" w:rsidR="0035216A" w:rsidRPr="0083691C" w:rsidRDefault="0035216A" w:rsidP="0035216A">
      <w:pPr>
        <w:pStyle w:val="NormalWeb"/>
        <w:numPr>
          <w:ilvl w:val="0"/>
          <w:numId w:val="35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58.23 amu</w:t>
      </w:r>
    </w:p>
    <w:p w14:paraId="3E3A4A6E" w14:textId="01490F2E" w:rsidR="0035216A" w:rsidRPr="0083691C" w:rsidRDefault="0035216A" w:rsidP="0035216A">
      <w:pPr>
        <w:pStyle w:val="NormalWeb"/>
        <w:numPr>
          <w:ilvl w:val="0"/>
          <w:numId w:val="35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55.84 amu</w:t>
      </w:r>
    </w:p>
    <w:p w14:paraId="1D1E56A5" w14:textId="69FF92DA" w:rsidR="0035216A" w:rsidRPr="0083691C" w:rsidRDefault="0035216A" w:rsidP="0035216A">
      <w:pPr>
        <w:pStyle w:val="NormalWeb"/>
        <w:numPr>
          <w:ilvl w:val="0"/>
          <w:numId w:val="35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54.69 amu</w:t>
      </w:r>
    </w:p>
    <w:p w14:paraId="16A8D154" w14:textId="00DC3C84" w:rsidR="0035216A" w:rsidRPr="0083691C" w:rsidRDefault="0035216A" w:rsidP="0035216A">
      <w:pPr>
        <w:pStyle w:val="NormalWeb"/>
        <w:numPr>
          <w:ilvl w:val="0"/>
          <w:numId w:val="34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How do you calculate the atomic mass of Fe?</w:t>
      </w:r>
    </w:p>
    <w:p w14:paraId="52714C7A" w14:textId="77A9599C" w:rsidR="0035216A" w:rsidRPr="0083691C" w:rsidRDefault="0035216A" w:rsidP="0035216A">
      <w:pPr>
        <w:pStyle w:val="NormalWeb"/>
        <w:numPr>
          <w:ilvl w:val="0"/>
          <w:numId w:val="36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Average of the masses of all isotopes</w:t>
      </w:r>
    </w:p>
    <w:p w14:paraId="52F44F01" w14:textId="25A0AD6B" w:rsidR="0035216A" w:rsidRPr="0083691C" w:rsidRDefault="0035216A" w:rsidP="0035216A">
      <w:pPr>
        <w:pStyle w:val="NormalWeb"/>
        <w:numPr>
          <w:ilvl w:val="0"/>
          <w:numId w:val="36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Addition of masses of most common isotopes of Fe</w:t>
      </w:r>
    </w:p>
    <w:p w14:paraId="2BACF787" w14:textId="5CECB283" w:rsidR="0035216A" w:rsidRPr="0083691C" w:rsidRDefault="0083691C" w:rsidP="0035216A">
      <w:pPr>
        <w:pStyle w:val="NormalWeb"/>
        <w:numPr>
          <w:ilvl w:val="0"/>
          <w:numId w:val="36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Calculation of weighted average of isotope’s masses as per their relative abundances</w:t>
      </w:r>
    </w:p>
    <w:p w14:paraId="4CEC0D6F" w14:textId="5493D724" w:rsidR="0083691C" w:rsidRPr="0083691C" w:rsidRDefault="0083691C" w:rsidP="0035216A">
      <w:pPr>
        <w:pStyle w:val="NormalWeb"/>
        <w:numPr>
          <w:ilvl w:val="0"/>
          <w:numId w:val="36"/>
        </w:numPr>
        <w:rPr>
          <w:sz w:val="20"/>
          <w:szCs w:val="20"/>
          <w:highlight w:val="yellow"/>
        </w:rPr>
      </w:pPr>
      <w:r w:rsidRPr="0083691C">
        <w:rPr>
          <w:sz w:val="20"/>
          <w:szCs w:val="20"/>
          <w:highlight w:val="yellow"/>
        </w:rPr>
        <w:t>Counting simply the number of protons and neutrons of most abundance isotope</w:t>
      </w:r>
    </w:p>
    <w:p w14:paraId="6DD91D1A" w14:textId="77777777" w:rsidR="0083691C" w:rsidRPr="0083691C" w:rsidRDefault="0083691C" w:rsidP="0083691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83691C">
        <w:rPr>
          <w:rFonts w:ascii="Times New Roman" w:hAnsi="Times New Roman" w:cs="Times New Roman"/>
          <w:sz w:val="20"/>
          <w:szCs w:val="20"/>
          <w:highlight w:val="yellow"/>
        </w:rPr>
        <w:t>Choose the correct statement regarding isotope of Fe.</w:t>
      </w:r>
    </w:p>
    <w:p w14:paraId="7EA30E87" w14:textId="77777777" w:rsidR="0083691C" w:rsidRPr="0083691C" w:rsidRDefault="0083691C" w:rsidP="0083691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83691C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 xml:space="preserve">Due to highest abundance of </w:t>
      </w:r>
      <w:r w:rsidRPr="0083691C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56</w:t>
      </w: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Fe, contributes most to the atomic mass. </w:t>
      </w:r>
    </w:p>
    <w:p w14:paraId="17E89FF6" w14:textId="0069A09E" w:rsidR="0083691C" w:rsidRPr="0083691C" w:rsidRDefault="0083691C" w:rsidP="0083691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Due to the higher mass number of </w:t>
      </w:r>
      <w:r w:rsidRPr="0083691C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58</w:t>
      </w: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Fe, it contributes more compared to </w:t>
      </w:r>
      <w:r w:rsidRPr="0083691C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57</w:t>
      </w: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Fe. </w:t>
      </w:r>
    </w:p>
    <w:p w14:paraId="3A78BE1A" w14:textId="4F358EE7" w:rsidR="0083691C" w:rsidRPr="0083691C" w:rsidRDefault="0083691C" w:rsidP="0083691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Both </w:t>
      </w:r>
      <w:r w:rsidRPr="0083691C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54</w:t>
      </w: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Fe and </w:t>
      </w:r>
      <w:r w:rsidRPr="0083691C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58</w:t>
      </w:r>
      <w:r w:rsidRPr="0083691C">
        <w:rPr>
          <w:rFonts w:ascii="Times New Roman" w:hAnsi="Times New Roman" w:cs="Times New Roman"/>
          <w:sz w:val="20"/>
          <w:szCs w:val="20"/>
          <w:highlight w:val="yellow"/>
        </w:rPr>
        <w:t>Fe contribute equally</w:t>
      </w:r>
    </w:p>
    <w:p w14:paraId="3461D83C" w14:textId="77777777" w:rsidR="0083691C" w:rsidRPr="0083691C" w:rsidRDefault="0083691C" w:rsidP="0005750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highlight w:val="yellow"/>
        </w:rPr>
      </w:pPr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A simple average of all isotope masses is contributed to </w:t>
      </w:r>
      <w:proofErr w:type="gramStart"/>
      <w:r w:rsidRPr="0083691C">
        <w:rPr>
          <w:rFonts w:ascii="Times New Roman" w:hAnsi="Times New Roman" w:cs="Times New Roman"/>
          <w:sz w:val="20"/>
          <w:szCs w:val="20"/>
          <w:highlight w:val="yellow"/>
        </w:rPr>
        <w:t>calculate</w:t>
      </w:r>
      <w:proofErr w:type="gramEnd"/>
      <w:r w:rsidRPr="0083691C">
        <w:rPr>
          <w:rFonts w:ascii="Times New Roman" w:hAnsi="Times New Roman" w:cs="Times New Roman"/>
          <w:sz w:val="20"/>
          <w:szCs w:val="20"/>
          <w:highlight w:val="yellow"/>
        </w:rPr>
        <w:t xml:space="preserve"> atomic mass. </w:t>
      </w:r>
    </w:p>
    <w:p w14:paraId="2C5484C0" w14:textId="54B8109A" w:rsidR="00460EDB" w:rsidRDefault="00460EDB" w:rsidP="0083691C">
      <w:pPr>
        <w:pStyle w:val="Heading1"/>
        <w:rPr>
          <w:rFonts w:ascii="Times New Roman" w:hAnsi="Times New Roman" w:cs="Times New Roman"/>
          <w:color w:val="auto"/>
        </w:rPr>
      </w:pPr>
      <w:r w:rsidRPr="0083691C">
        <w:rPr>
          <w:rFonts w:ascii="Times New Roman" w:hAnsi="Times New Roman" w:cs="Times New Roman"/>
          <w:color w:val="auto"/>
          <w:highlight w:val="yellow"/>
        </w:rPr>
        <w:t>&lt;H1&gt;</w:t>
      </w:r>
      <w:r w:rsidRPr="0083691C">
        <w:rPr>
          <w:rFonts w:ascii="Times New Roman" w:hAnsi="Times New Roman" w:cs="Times New Roman"/>
          <w:color w:val="auto"/>
        </w:rPr>
        <w:t xml:space="preserve"> Beyond the Lesson</w:t>
      </w:r>
    </w:p>
    <w:p w14:paraId="50A13E8E" w14:textId="77777777" w:rsidR="0083691C" w:rsidRPr="0083691C" w:rsidRDefault="0083691C" w:rsidP="0083691C"/>
    <w:p w14:paraId="293A6864" w14:textId="3F95BA1B" w:rsidR="006E20B1" w:rsidRPr="000705BC" w:rsidRDefault="006E20B1" w:rsidP="650CB93D">
      <w:pPr>
        <w:pStyle w:val="BodyText"/>
        <w:spacing w:line="244" w:lineRule="auto"/>
        <w:ind w:right="1040"/>
        <w:rPr>
          <w:rFonts w:ascii="Times New Roman" w:hAnsi="Times New Roman" w:cs="Times New Roman"/>
          <w:sz w:val="20"/>
          <w:szCs w:val="20"/>
        </w:rPr>
      </w:pPr>
      <w:r w:rsidRPr="000705BC">
        <w:rPr>
          <w:rFonts w:ascii="Times New Roman" w:hAnsi="Times New Roman" w:cs="Times New Roman"/>
          <w:b/>
          <w:bCs/>
          <w:sz w:val="20"/>
          <w:szCs w:val="20"/>
        </w:rPr>
        <w:t>Isotopes in Everyday Life</w:t>
      </w:r>
      <w:r w:rsidRPr="000705BC">
        <w:rPr>
          <w:rFonts w:ascii="Times New Roman" w:hAnsi="Times New Roman" w:cs="Times New Roman"/>
          <w:sz w:val="20"/>
          <w:szCs w:val="20"/>
        </w:rPr>
        <w:t xml:space="preserve">: </w:t>
      </w:r>
      <w:r w:rsidR="004101A0" w:rsidRPr="000705BC">
        <w:rPr>
          <w:rFonts w:ascii="Times New Roman" w:hAnsi="Times New Roman" w:cs="Times New Roman"/>
          <w:sz w:val="20"/>
          <w:szCs w:val="20"/>
        </w:rPr>
        <w:t>Explore the concept of isotopes, properties</w:t>
      </w:r>
      <w:r w:rsidR="004101A0" w:rsidRPr="000705B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0705BC">
        <w:rPr>
          <w:rFonts w:ascii="Times New Roman" w:hAnsi="Times New Roman" w:cs="Times New Roman"/>
          <w:w w:val="105"/>
          <w:sz w:val="20"/>
          <w:szCs w:val="20"/>
        </w:rPr>
        <w:t>applications in everyday life, safety</w:t>
      </w:r>
      <w:r w:rsidR="00043EFA" w:rsidRPr="000705BC">
        <w:rPr>
          <w:rFonts w:ascii="Times New Roman" w:hAnsi="Times New Roman" w:cs="Times New Roman"/>
          <w:w w:val="105"/>
          <w:sz w:val="20"/>
          <w:szCs w:val="20"/>
        </w:rPr>
        <w:t>,</w:t>
      </w:r>
      <w:r w:rsidRPr="000705BC">
        <w:rPr>
          <w:rFonts w:ascii="Times New Roman" w:hAnsi="Times New Roman" w:cs="Times New Roman"/>
          <w:w w:val="105"/>
          <w:sz w:val="20"/>
          <w:szCs w:val="20"/>
        </w:rPr>
        <w:t xml:space="preserve"> and environmental impact of products that contain i</w:t>
      </w:r>
      <w:r w:rsidR="00F22AFE" w:rsidRPr="000705BC">
        <w:rPr>
          <w:rFonts w:ascii="Times New Roman" w:hAnsi="Times New Roman" w:cs="Times New Roman"/>
          <w:w w:val="105"/>
          <w:sz w:val="20"/>
          <w:szCs w:val="20"/>
        </w:rPr>
        <w:t xml:space="preserve">sotopes. </w:t>
      </w:r>
      <w:r w:rsidR="008B134F" w:rsidRPr="000705BC">
        <w:rPr>
          <w:rFonts w:ascii="Times New Roman" w:hAnsi="Times New Roman" w:cs="Times New Roman"/>
          <w:w w:val="105"/>
          <w:sz w:val="20"/>
          <w:szCs w:val="20"/>
        </w:rPr>
        <w:t>Although</w:t>
      </w:r>
      <w:r w:rsidR="008B134F" w:rsidRPr="000705BC">
        <w:rPr>
          <w:rFonts w:ascii="Times New Roman" w:hAnsi="Times New Roman" w:cs="Times New Roman"/>
          <w:sz w:val="20"/>
          <w:szCs w:val="20"/>
        </w:rPr>
        <w:t xml:space="preserve"> isotopes have advantages, their use must be approached with caution. Radioactive isotopes can pose health risks if not handled properly. </w:t>
      </w:r>
      <w:r w:rsidR="00C47537" w:rsidRPr="000705BC">
        <w:rPr>
          <w:rFonts w:ascii="Times New Roman" w:hAnsi="Times New Roman" w:cs="Times New Roman"/>
          <w:sz w:val="20"/>
          <w:szCs w:val="20"/>
        </w:rPr>
        <w:t>There are rules to make sure that isotopes are used safely and thrown away properly. This helps to reduce their impact on the environment.</w:t>
      </w:r>
      <w:r w:rsidR="008B134F" w:rsidRPr="000705BC">
        <w:rPr>
          <w:rFonts w:ascii="Times New Roman" w:hAnsi="Times New Roman" w:cs="Times New Roman"/>
          <w:sz w:val="20"/>
          <w:szCs w:val="20"/>
        </w:rPr>
        <w:t xml:space="preserve"> </w:t>
      </w:r>
      <w:r w:rsidRPr="000705BC">
        <w:rPr>
          <w:rFonts w:ascii="Times New Roman" w:hAnsi="Times New Roman" w:cs="Times New Roman"/>
          <w:w w:val="105"/>
          <w:sz w:val="20"/>
          <w:szCs w:val="20"/>
        </w:rPr>
        <w:t xml:space="preserve">Use reliable resources to research and create presentations on how </w:t>
      </w:r>
      <w:r w:rsidR="004101A0" w:rsidRPr="000705BC">
        <w:rPr>
          <w:rFonts w:ascii="Times New Roman" w:hAnsi="Times New Roman" w:cs="Times New Roman"/>
          <w:w w:val="105"/>
          <w:sz w:val="20"/>
          <w:szCs w:val="20"/>
        </w:rPr>
        <w:t>the various isotopes a</w:t>
      </w:r>
      <w:r w:rsidRPr="000705BC">
        <w:rPr>
          <w:rFonts w:ascii="Times New Roman" w:hAnsi="Times New Roman" w:cs="Times New Roman"/>
          <w:w w:val="105"/>
          <w:sz w:val="20"/>
          <w:szCs w:val="20"/>
        </w:rPr>
        <w:t>re used in different industries (</w:t>
      </w:r>
      <w:r w:rsidR="6314F466" w:rsidRPr="000705BC">
        <w:rPr>
          <w:rFonts w:ascii="Times New Roman" w:hAnsi="Times New Roman" w:cs="Times New Roman"/>
          <w:w w:val="105"/>
          <w:sz w:val="20"/>
          <w:szCs w:val="20"/>
        </w:rPr>
        <w:t>f</w:t>
      </w:r>
      <w:r w:rsidR="00F22AFE" w:rsidRPr="000705BC">
        <w:rPr>
          <w:rFonts w:ascii="Times New Roman" w:hAnsi="Times New Roman" w:cs="Times New Roman"/>
          <w:w w:val="105"/>
          <w:sz w:val="20"/>
          <w:szCs w:val="20"/>
        </w:rPr>
        <w:t>or example, medical treatments, environment science, agriculture, nuclear energy).</w:t>
      </w:r>
    </w:p>
    <w:p w14:paraId="6F551E78" w14:textId="77777777" w:rsidR="00460EDB" w:rsidRPr="000705BC" w:rsidRDefault="00460EDB" w:rsidP="00460EDB">
      <w:pPr>
        <w:rPr>
          <w:rFonts w:ascii="Times New Roman" w:hAnsi="Times New Roman" w:cs="Times New Roman"/>
          <w:sz w:val="20"/>
          <w:szCs w:val="20"/>
        </w:rPr>
      </w:pPr>
    </w:p>
    <w:p w14:paraId="15E16B10" w14:textId="77777777" w:rsidR="00686B1E" w:rsidRPr="001812F5" w:rsidRDefault="00686B1E" w:rsidP="00686B1E">
      <w:pPr>
        <w:rPr>
          <w:rFonts w:ascii="Times New Roman" w:hAnsi="Times New Roman" w:cs="Times New Roman"/>
        </w:rPr>
      </w:pPr>
    </w:p>
    <w:p w14:paraId="4388752A" w14:textId="6503A9EB" w:rsidR="00686B1E" w:rsidRPr="001812F5" w:rsidRDefault="00686B1E" w:rsidP="00686B1E">
      <w:pPr>
        <w:rPr>
          <w:rFonts w:ascii="Times New Roman" w:hAnsi="Times New Roman" w:cs="Times New Roman"/>
        </w:rPr>
      </w:pPr>
    </w:p>
    <w:p w14:paraId="589A7828" w14:textId="77777777" w:rsidR="00686B1E" w:rsidRPr="001812F5" w:rsidRDefault="00686B1E" w:rsidP="00686B1E">
      <w:pPr>
        <w:rPr>
          <w:rFonts w:ascii="Times New Roman" w:hAnsi="Times New Roman" w:cs="Times New Roman"/>
        </w:rPr>
      </w:pPr>
    </w:p>
    <w:p w14:paraId="50A5EB08" w14:textId="77777777" w:rsidR="00686B1E" w:rsidRPr="001812F5" w:rsidRDefault="00686B1E" w:rsidP="00686B1E">
      <w:pPr>
        <w:rPr>
          <w:rFonts w:ascii="Times New Roman" w:hAnsi="Times New Roman" w:cs="Times New Roman"/>
        </w:rPr>
      </w:pPr>
    </w:p>
    <w:p w14:paraId="242E1E50" w14:textId="37FF6F92" w:rsidR="00775A36" w:rsidRPr="001812F5" w:rsidRDefault="00775A36" w:rsidP="001E78AE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p w14:paraId="3383AEA7" w14:textId="77777777" w:rsidR="00813282" w:rsidRPr="001812F5" w:rsidRDefault="00813282" w:rsidP="001E78AE">
      <w:pPr>
        <w:pStyle w:val="ListParagraph"/>
        <w:spacing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sz w:val="20"/>
          <w:szCs w:val="20"/>
        </w:rPr>
      </w:pPr>
    </w:p>
    <w:sectPr w:rsidR="00813282" w:rsidRPr="0018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Christina elAwar" w:date="2024-11-18T15:41:00Z" w:initials="Ce">
    <w:p w14:paraId="116B99A5" w14:textId="10BC34CC" w:rsidR="00D33668" w:rsidRDefault="00000000">
      <w:pPr>
        <w:pStyle w:val="CommentText"/>
      </w:pPr>
      <w:r>
        <w:rPr>
          <w:rStyle w:val="CommentReference"/>
        </w:rPr>
        <w:annotationRef/>
      </w:r>
      <w:r w:rsidRPr="3EE4EDAB">
        <w:t>Replace with the following:</w:t>
      </w:r>
    </w:p>
    <w:p w14:paraId="77E85412" w14:textId="23A8CB13" w:rsidR="00D33668" w:rsidRDefault="00D33668">
      <w:pPr>
        <w:pStyle w:val="CommentText"/>
      </w:pPr>
    </w:p>
    <w:p w14:paraId="6096846D" w14:textId="0E8BC3C6" w:rsidR="00D33668" w:rsidRDefault="00000000">
      <w:pPr>
        <w:pStyle w:val="CommentText"/>
      </w:pPr>
      <w:r w:rsidRPr="005817EA">
        <w:t>the percentage of a specific isotope of an element found in a natural sample compared to all isotopes of that element.</w:t>
      </w:r>
    </w:p>
  </w:comment>
  <w:comment w:id="3" w:author="Chem SME 2" w:date="2024-11-28T11:36:00Z" w:initials="ChemSME 2">
    <w:p w14:paraId="0BA60EF7" w14:textId="77777777" w:rsidR="004E72C0" w:rsidRDefault="00A32CB9" w:rsidP="004E72C0">
      <w:pPr>
        <w:pStyle w:val="CommentText"/>
      </w:pPr>
      <w:r>
        <w:rPr>
          <w:rStyle w:val="CommentReference"/>
        </w:rPr>
        <w:annotationRef/>
      </w:r>
      <w:r w:rsidR="004E72C0">
        <w:t xml:space="preserve">The definition is replaced as suggested. </w:t>
      </w:r>
    </w:p>
    <w:p w14:paraId="46607396" w14:textId="77777777" w:rsidR="004E72C0" w:rsidRDefault="004E72C0" w:rsidP="004E72C0">
      <w:pPr>
        <w:pStyle w:val="CommentText"/>
      </w:pPr>
      <w:r>
        <w:rPr>
          <w:color w:val="000000"/>
        </w:rPr>
        <w:t>Global note for vocabulary: lowercase unless it is a proper noun; no end punctuation.</w:t>
      </w:r>
      <w:r>
        <w:t xml:space="preserve"> </w:t>
      </w:r>
    </w:p>
  </w:comment>
  <w:comment w:id="5" w:author="SME" w:date="2024-10-23T14:09:00Z" w:initials="A">
    <w:p w14:paraId="2AB249A6" w14:textId="0EE54655" w:rsidR="009E67DE" w:rsidRDefault="009E67DE">
      <w:pPr>
        <w:pStyle w:val="CommentText"/>
      </w:pPr>
      <w:r>
        <w:rPr>
          <w:rStyle w:val="CommentReference"/>
        </w:rPr>
        <w:annotationRef/>
      </w:r>
      <w:r>
        <w:t xml:space="preserve">Shutterstock- </w:t>
      </w:r>
      <w:r w:rsidRPr="009E67DE">
        <w:t>328646084</w:t>
      </w:r>
      <w:r w:rsidR="00245605">
        <w:t xml:space="preserve">. </w:t>
      </w:r>
    </w:p>
    <w:p w14:paraId="73D1F619" w14:textId="77238D52" w:rsidR="00245605" w:rsidRDefault="00245605">
      <w:pPr>
        <w:pStyle w:val="CommentText"/>
      </w:pPr>
      <w:r>
        <w:t xml:space="preserve">Art briefs: Add </w:t>
      </w:r>
      <w:r>
        <w:rPr>
          <w:noProof/>
        </w:rPr>
        <w:drawing>
          <wp:inline distT="0" distB="0" distL="0" distR="0" wp14:anchorId="36C368B8" wp14:editId="01952A32">
            <wp:extent cx="4000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right top end of the image.</w:t>
      </w:r>
    </w:p>
  </w:comment>
  <w:comment w:id="10" w:author="Christina elAwar" w:date="2024-11-18T15:53:00Z" w:initials="Ce">
    <w:p w14:paraId="38EBA691" w14:textId="2B8942EE" w:rsidR="00D33668" w:rsidRDefault="00000000">
      <w:pPr>
        <w:pStyle w:val="CommentText"/>
      </w:pPr>
      <w:r>
        <w:rPr>
          <w:rStyle w:val="CommentReference"/>
        </w:rPr>
        <w:annotationRef/>
      </w:r>
      <w:r w:rsidRPr="159B75C6">
        <w:t>It is better to mention why neutrons stabilize the atom - because they counteract the repulsive forces between protons.</w:t>
      </w:r>
    </w:p>
  </w:comment>
  <w:comment w:id="11" w:author="Chem SME 2" w:date="2024-11-28T12:10:00Z" w:initials="ChemSME 2">
    <w:p w14:paraId="2F8F8EC5" w14:textId="77777777" w:rsidR="00573B42" w:rsidRDefault="00573B42" w:rsidP="00573B42">
      <w:pPr>
        <w:pStyle w:val="CommentText"/>
      </w:pPr>
      <w:r>
        <w:rPr>
          <w:rStyle w:val="CommentReference"/>
        </w:rPr>
        <w:annotationRef/>
      </w:r>
      <w:r>
        <w:t>The suggested part of sentence added to the statement.</w:t>
      </w:r>
    </w:p>
    <w:p w14:paraId="4BF62257" w14:textId="77777777" w:rsidR="00573B42" w:rsidRDefault="00573B42" w:rsidP="00573B42">
      <w:pPr>
        <w:pStyle w:val="CommentText"/>
      </w:pPr>
      <w:r>
        <w:t xml:space="preserve">@Laura, kept the track change here to understand the changes. </w:t>
      </w:r>
    </w:p>
  </w:comment>
  <w:comment w:id="15" w:author="Christina elAwar" w:date="2024-11-18T15:40:00Z" w:initials="Ce">
    <w:p w14:paraId="0C47EA26" w14:textId="071C3FFF" w:rsidR="00D33668" w:rsidRDefault="00000000">
      <w:pPr>
        <w:pStyle w:val="CommentText"/>
      </w:pPr>
      <w:r>
        <w:rPr>
          <w:rStyle w:val="CommentReference"/>
        </w:rPr>
        <w:annotationRef/>
      </w:r>
      <w:r w:rsidRPr="434CD3A5">
        <w:t>element</w:t>
      </w:r>
    </w:p>
  </w:comment>
  <w:comment w:id="16" w:author="Chem SME 2" w:date="2024-11-28T12:02:00Z" w:initials="ChemSME 2">
    <w:p w14:paraId="23B61304" w14:textId="77777777" w:rsidR="00B96211" w:rsidRDefault="004E72C0" w:rsidP="00B96211">
      <w:pPr>
        <w:pStyle w:val="CommentText"/>
      </w:pPr>
      <w:r>
        <w:rPr>
          <w:rStyle w:val="CommentReference"/>
        </w:rPr>
        <w:annotationRef/>
      </w:r>
      <w:r w:rsidR="00B96211">
        <w:t>Suggestion noted</w:t>
      </w:r>
    </w:p>
    <w:p w14:paraId="40C50444" w14:textId="77777777" w:rsidR="00B96211" w:rsidRDefault="00B96211" w:rsidP="00B96211">
      <w:pPr>
        <w:pStyle w:val="CommentText"/>
      </w:pPr>
      <w:r>
        <w:t xml:space="preserve">@ Laura, As the sentence was deleted by the client so changes not done in the text part. </w:t>
      </w:r>
    </w:p>
  </w:comment>
  <w:comment w:id="19" w:author="Micah Newman" w:date="2024-11-18T13:45:00Z" w:initials="MN">
    <w:p w14:paraId="1F34D7BD" w14:textId="0BCA5D51" w:rsidR="00D33668" w:rsidRDefault="00000000">
      <w:pPr>
        <w:pStyle w:val="CommentText"/>
      </w:pPr>
      <w:r>
        <w:rPr>
          <w:rStyle w:val="CommentReference"/>
        </w:rPr>
        <w:annotationRef/>
      </w:r>
      <w:r w:rsidRPr="594F0FFE">
        <w:t>Leave these nuclear symbols out since we haven't explained how to read them.</w:t>
      </w:r>
    </w:p>
  </w:comment>
  <w:comment w:id="20" w:author="Chem SME 2" w:date="2024-11-28T12:15:00Z" w:initials="ChemSME 2">
    <w:p w14:paraId="1AF98810" w14:textId="77777777" w:rsidR="00A9494D" w:rsidRDefault="00A9494D" w:rsidP="00A9494D">
      <w:pPr>
        <w:pStyle w:val="CommentText"/>
      </w:pPr>
      <w:r>
        <w:rPr>
          <w:rStyle w:val="CommentReference"/>
        </w:rPr>
        <w:annotationRef/>
      </w:r>
      <w:r>
        <w:t>In the previous lesson: Atomic Number and Mass Number, the symbols has already been discussed.</w:t>
      </w:r>
    </w:p>
  </w:comment>
  <w:comment w:id="22" w:author="Micah Newman" w:date="2024-11-18T13:47:00Z" w:initials="MN">
    <w:p w14:paraId="2EA0AF76" w14:textId="1C2B4B86" w:rsidR="00D33668" w:rsidRDefault="00000000">
      <w:pPr>
        <w:pStyle w:val="CommentText"/>
      </w:pPr>
      <w:r>
        <w:rPr>
          <w:rStyle w:val="CommentReference"/>
        </w:rPr>
        <w:annotationRef/>
      </w:r>
      <w:r w:rsidRPr="6CC6AC43">
        <w:t>leave out</w:t>
      </w:r>
    </w:p>
  </w:comment>
  <w:comment w:id="23" w:author="Chem SME 2" w:date="2024-11-28T13:56:00Z" w:initials="ChemSME 2">
    <w:p w14:paraId="3F771793" w14:textId="77777777" w:rsidR="00632D62" w:rsidRDefault="00632D62" w:rsidP="00632D62">
      <w:pPr>
        <w:pStyle w:val="CommentText"/>
      </w:pPr>
      <w:r>
        <w:rPr>
          <w:rStyle w:val="CommentReference"/>
        </w:rPr>
        <w:annotationRef/>
      </w:r>
      <w:r>
        <w:t>In the previous lesson: Atomic Number and Mass Number, the symbols has already been discussed.</w:t>
      </w:r>
    </w:p>
  </w:comment>
  <w:comment w:id="24" w:author="Micah Newman" w:date="2024-11-18T13:47:00Z" w:initials="MN">
    <w:p w14:paraId="79B447BF" w14:textId="49CDD2FB" w:rsidR="00D33668" w:rsidRDefault="00000000">
      <w:pPr>
        <w:pStyle w:val="CommentText"/>
      </w:pPr>
      <w:r>
        <w:rPr>
          <w:rStyle w:val="CommentReference"/>
        </w:rPr>
        <w:annotationRef/>
      </w:r>
      <w:r w:rsidRPr="78FDB16A">
        <w:t>No need to give an abbreviation if we don't go on to use it.</w:t>
      </w:r>
    </w:p>
  </w:comment>
  <w:comment w:id="25" w:author="Chem SME 2" w:date="2024-11-28T14:10:00Z" w:initials="ChemSME 2">
    <w:p w14:paraId="00B29077" w14:textId="77777777" w:rsidR="00B96211" w:rsidRDefault="003455CB" w:rsidP="00B96211">
      <w:pPr>
        <w:pStyle w:val="CommentText"/>
      </w:pPr>
      <w:r>
        <w:rPr>
          <w:rStyle w:val="CommentReference"/>
        </w:rPr>
        <w:annotationRef/>
      </w:r>
      <w:r w:rsidR="00B96211">
        <w:t>In the lesson, further used deuterium term has been replaced by its notation D.</w:t>
      </w:r>
    </w:p>
  </w:comment>
  <w:comment w:id="26" w:author="Micah Newman" w:date="2024-11-18T13:48:00Z" w:initials="MN">
    <w:p w14:paraId="62753C38" w14:textId="4FD75392" w:rsidR="00D33668" w:rsidRDefault="00000000">
      <w:pPr>
        <w:pStyle w:val="CommentText"/>
      </w:pPr>
      <w:r>
        <w:rPr>
          <w:rStyle w:val="CommentReference"/>
        </w:rPr>
        <w:annotationRef/>
      </w:r>
      <w:r w:rsidRPr="5A7DE13D">
        <w:t>No need to give an abbreviation if we don't go on to use it.</w:t>
      </w:r>
    </w:p>
  </w:comment>
  <w:comment w:id="27" w:author="Chem SME 2" w:date="2024-11-28T14:14:00Z" w:initials="ChemSME 2">
    <w:p w14:paraId="1A04C958" w14:textId="77777777" w:rsidR="00B96211" w:rsidRDefault="003455CB" w:rsidP="00B96211">
      <w:pPr>
        <w:pStyle w:val="CommentText"/>
      </w:pPr>
      <w:r>
        <w:rPr>
          <w:rStyle w:val="CommentReference"/>
        </w:rPr>
        <w:annotationRef/>
      </w:r>
      <w:r w:rsidR="00B96211">
        <w:t>In the MS, further used Tritium term has been replaced by its notation T.</w:t>
      </w:r>
    </w:p>
  </w:comment>
  <w:comment w:id="28" w:author="SME" w:date="2024-10-11T13:50:00Z" w:initials="A">
    <w:p w14:paraId="24ED002B" w14:textId="7888993C" w:rsidR="00A33950" w:rsidRDefault="00A33950" w:rsidP="00A33950">
      <w:pPr>
        <w:pStyle w:val="CommentText"/>
      </w:pPr>
      <w:r>
        <w:rPr>
          <w:rStyle w:val="CommentReference"/>
        </w:rPr>
        <w:annotationRef/>
      </w:r>
      <w:r w:rsidRPr="00DA3081">
        <w:t>2319805795</w:t>
      </w:r>
    </w:p>
    <w:p w14:paraId="43CB2C35" w14:textId="332C3F66" w:rsidR="001069D4" w:rsidRDefault="001069D4" w:rsidP="00A33950">
      <w:pPr>
        <w:pStyle w:val="CommentText"/>
      </w:pPr>
      <w:r>
        <w:rPr>
          <w:color w:val="000000"/>
        </w:rPr>
        <w:t>Make the (blue) electron significantly smaller than the proton and neutron (green and yellow, which should be left the same size as each other).</w:t>
      </w:r>
    </w:p>
  </w:comment>
  <w:comment w:id="29" w:author="Chem SME 2" w:date="2024-11-28T14:12:00Z" w:initials="ChemSME 2">
    <w:p w14:paraId="76FE1980" w14:textId="77777777" w:rsidR="002838BA" w:rsidRDefault="003455CB" w:rsidP="002838BA">
      <w:pPr>
        <w:pStyle w:val="CommentText"/>
      </w:pPr>
      <w:r>
        <w:rPr>
          <w:rStyle w:val="CommentReference"/>
        </w:rPr>
        <w:annotationRef/>
      </w:r>
      <w:r w:rsidR="002838BA">
        <w:t xml:space="preserve">The symbol </w:t>
      </w:r>
      <w:r w:rsidR="002838BA">
        <w:rPr>
          <w:vertAlign w:val="superscript"/>
        </w:rPr>
        <w:t>2</w:t>
      </w:r>
      <w:r w:rsidR="002838BA">
        <w:rPr>
          <w:vertAlign w:val="subscript"/>
        </w:rPr>
        <w:t>1</w:t>
      </w:r>
      <w:r w:rsidR="002838BA">
        <w:t>H or D is written in the place of deuterium</w:t>
      </w:r>
    </w:p>
  </w:comment>
  <w:comment w:id="31" w:author="Christina elAwar" w:date="2024-11-18T15:35:00Z" w:initials="Ce">
    <w:p w14:paraId="08D4B892" w14:textId="12041CEE" w:rsidR="00D33668" w:rsidRDefault="00000000">
      <w:pPr>
        <w:pStyle w:val="CommentText"/>
      </w:pPr>
      <w:r>
        <w:rPr>
          <w:rStyle w:val="CommentReference"/>
        </w:rPr>
        <w:annotationRef/>
      </w:r>
      <w:r w:rsidRPr="05783E40">
        <w:t>It is better to replace this sentence with the below:</w:t>
      </w:r>
    </w:p>
    <w:p w14:paraId="50E15D1F" w14:textId="6C415C1C" w:rsidR="00D33668" w:rsidRDefault="00D33668">
      <w:pPr>
        <w:pStyle w:val="CommentText"/>
      </w:pPr>
    </w:p>
    <w:p w14:paraId="59A7CBCD" w14:textId="0E608399" w:rsidR="00D33668" w:rsidRDefault="00000000">
      <w:pPr>
        <w:pStyle w:val="CommentText"/>
      </w:pPr>
      <w:r w:rsidRPr="7479C0B3">
        <w:t>This is calculated using the relative abundance of each isotope and their respective mass numbers.</w:t>
      </w:r>
    </w:p>
  </w:comment>
  <w:comment w:id="32" w:author="Chem SME 2" w:date="2024-11-28T16:07:00Z" w:initials="ChemSME 2">
    <w:p w14:paraId="3422C2B5" w14:textId="77777777" w:rsidR="002838BA" w:rsidRDefault="00E42500" w:rsidP="002838BA">
      <w:pPr>
        <w:pStyle w:val="CommentText"/>
      </w:pPr>
      <w:r>
        <w:rPr>
          <w:rStyle w:val="CommentReference"/>
        </w:rPr>
        <w:annotationRef/>
      </w:r>
      <w:r w:rsidR="002838BA">
        <w:t>The sentence replaced with the suggested sentence.</w:t>
      </w:r>
    </w:p>
  </w:comment>
  <w:comment w:id="33" w:author="SME" w:date="2024-10-11T15:34:00Z" w:initials="A">
    <w:p w14:paraId="3B640329" w14:textId="50398A5B" w:rsidR="00483C15" w:rsidRDefault="00483C15">
      <w:pPr>
        <w:pStyle w:val="CommentText"/>
      </w:pPr>
      <w:r>
        <w:rPr>
          <w:rStyle w:val="CommentReference"/>
        </w:rPr>
        <w:annotationRef/>
      </w:r>
      <w:r>
        <w:t xml:space="preserve">Art Briefs: </w:t>
      </w:r>
      <w:r w:rsidR="00621143">
        <w:t>Please replace word ‘fractional’ with ‘relative’ in the formula</w:t>
      </w:r>
    </w:p>
  </w:comment>
  <w:comment w:id="34" w:author="SME" w:date="2024-10-11T15:38:00Z" w:initials="A">
    <w:p w14:paraId="304B1690" w14:textId="77777777" w:rsidR="00A030C8" w:rsidRDefault="001A0231" w:rsidP="00A030C8">
      <w:r>
        <w:rPr>
          <w:rStyle w:val="CommentReference"/>
        </w:rPr>
        <w:annotationRef/>
      </w:r>
      <w:r>
        <w:t>Art Briefs: This is for reference. Please change the color, font to avoid copyright.</w:t>
      </w:r>
      <w:r w:rsidR="00A030C8">
        <w:t xml:space="preserve"> </w:t>
      </w:r>
    </w:p>
    <w:p w14:paraId="748D1070" w14:textId="24F6EF67" w:rsidR="00A030C8" w:rsidRDefault="00A030C8" w:rsidP="00A030C8">
      <w:r>
        <w:rPr>
          <w:color w:val="000000"/>
          <w:sz w:val="20"/>
          <w:szCs w:val="20"/>
        </w:rPr>
        <w:t>Also, switch the order of terms in the top line to match the equation above. It should be:</w:t>
      </w:r>
    </w:p>
    <w:p w14:paraId="62BC925F" w14:textId="77777777" w:rsidR="00A030C8" w:rsidRDefault="00A030C8" w:rsidP="00A030C8"/>
    <w:p w14:paraId="2EBCA970" w14:textId="77481FC0" w:rsidR="001A0231" w:rsidRDefault="00A030C8" w:rsidP="00A030C8">
      <w:pPr>
        <w:pStyle w:val="CommentText"/>
      </w:pPr>
      <w:r>
        <w:rPr>
          <w:color w:val="000000"/>
        </w:rPr>
        <w:t>75/100 x 35 + 25/100 x 37</w:t>
      </w:r>
    </w:p>
  </w:comment>
  <w:comment w:id="35" w:author="Christina elAwar" w:date="2024-11-18T15:50:00Z" w:initials="Ce">
    <w:p w14:paraId="25C77D17" w14:textId="61AC708D" w:rsidR="00D33668" w:rsidRDefault="00000000">
      <w:pPr>
        <w:pStyle w:val="CommentText"/>
      </w:pPr>
      <w:r>
        <w:rPr>
          <w:rStyle w:val="CommentReference"/>
        </w:rPr>
        <w:annotationRef/>
      </w:r>
      <w:r w:rsidRPr="5AD29138">
        <w:t>Add 'Explain your reasoning' at the end of the question.</w:t>
      </w:r>
    </w:p>
  </w:comment>
  <w:comment w:id="36" w:author="Chem SME 2" w:date="2024-11-28T16:16:00Z" w:initials="ChemSME 2">
    <w:p w14:paraId="5E43E4B3" w14:textId="77777777" w:rsidR="000705BC" w:rsidRDefault="000705BC" w:rsidP="000705BC">
      <w:pPr>
        <w:pStyle w:val="CommentText"/>
      </w:pPr>
      <w:r>
        <w:rPr>
          <w:rStyle w:val="CommentReference"/>
        </w:rPr>
        <w:annotationRef/>
      </w:r>
      <w:r>
        <w:t>The suggested part added to the question.</w:t>
      </w:r>
    </w:p>
  </w:comment>
  <w:comment w:id="37" w:author="Chem SME 2" w:date="2024-11-28T16:40:00Z" w:initials="ChemSME 2">
    <w:p w14:paraId="54E9B12A" w14:textId="77777777" w:rsidR="0083691C" w:rsidRDefault="0083691C" w:rsidP="0083691C">
      <w:pPr>
        <w:pStyle w:val="CommentText"/>
      </w:pPr>
      <w:r>
        <w:rPr>
          <w:rStyle w:val="CommentReference"/>
        </w:rPr>
        <w:annotationRef/>
      </w:r>
      <w:r>
        <w:t>ACT type questions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96846D" w15:done="0"/>
  <w15:commentEx w15:paraId="46607396" w15:paraIdParent="6096846D" w15:done="0"/>
  <w15:commentEx w15:paraId="73D1F619" w15:done="0"/>
  <w15:commentEx w15:paraId="38EBA691" w15:done="0"/>
  <w15:commentEx w15:paraId="4BF62257" w15:paraIdParent="38EBA691" w15:done="0"/>
  <w15:commentEx w15:paraId="0C47EA26" w15:done="0"/>
  <w15:commentEx w15:paraId="40C50444" w15:paraIdParent="0C47EA26" w15:done="0"/>
  <w15:commentEx w15:paraId="1F34D7BD" w15:done="0"/>
  <w15:commentEx w15:paraId="1AF98810" w15:paraIdParent="1F34D7BD" w15:done="0"/>
  <w15:commentEx w15:paraId="2EA0AF76" w15:done="0"/>
  <w15:commentEx w15:paraId="3F771793" w15:paraIdParent="2EA0AF76" w15:done="0"/>
  <w15:commentEx w15:paraId="79B447BF" w15:done="0"/>
  <w15:commentEx w15:paraId="00B29077" w15:paraIdParent="79B447BF" w15:done="0"/>
  <w15:commentEx w15:paraId="62753C38" w15:done="0"/>
  <w15:commentEx w15:paraId="1A04C958" w15:paraIdParent="62753C38" w15:done="0"/>
  <w15:commentEx w15:paraId="43CB2C35" w15:done="0"/>
  <w15:commentEx w15:paraId="76FE1980" w15:done="0"/>
  <w15:commentEx w15:paraId="59A7CBCD" w15:done="0"/>
  <w15:commentEx w15:paraId="3422C2B5" w15:paraIdParent="59A7CBCD" w15:done="0"/>
  <w15:commentEx w15:paraId="3B640329" w15:done="0"/>
  <w15:commentEx w15:paraId="2EBCA970" w15:done="0"/>
  <w15:commentEx w15:paraId="25C77D17" w15:done="0"/>
  <w15:commentEx w15:paraId="5E43E4B3" w15:paraIdParent="25C77D17" w15:done="0"/>
  <w15:commentEx w15:paraId="54E9B1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C53643" w16cex:dateUtc="2024-11-18T11:41:00Z"/>
  <w16cex:commentExtensible w16cex:durableId="30B99F83" w16cex:dateUtc="2024-11-28T06:06:00Z"/>
  <w16cex:commentExtensible w16cex:durableId="4FB91261" w16cex:dateUtc="2024-11-18T11:53:00Z"/>
  <w16cex:commentExtensible w16cex:durableId="6335F6A5" w16cex:dateUtc="2024-11-28T06:40:00Z"/>
  <w16cex:commentExtensible w16cex:durableId="1DAFF656" w16cex:dateUtc="2024-11-18T11:40:00Z"/>
  <w16cex:commentExtensible w16cex:durableId="43CF1926" w16cex:dateUtc="2024-11-28T06:32:00Z"/>
  <w16cex:commentExtensible w16cex:durableId="38941D50" w16cex:dateUtc="2024-11-18T18:45:00Z"/>
  <w16cex:commentExtensible w16cex:durableId="0AB835E3" w16cex:dateUtc="2024-11-28T06:45:00Z"/>
  <w16cex:commentExtensible w16cex:durableId="63C16B7A" w16cex:dateUtc="2024-11-18T18:47:00Z"/>
  <w16cex:commentExtensible w16cex:durableId="39262230" w16cex:dateUtc="2024-11-28T08:26:00Z"/>
  <w16cex:commentExtensible w16cex:durableId="3456CF6E" w16cex:dateUtc="2024-11-18T18:47:00Z"/>
  <w16cex:commentExtensible w16cex:durableId="0C801F50" w16cex:dateUtc="2024-11-28T08:40:00Z"/>
  <w16cex:commentExtensible w16cex:durableId="2671CE62" w16cex:dateUtc="2024-11-18T18:48:00Z"/>
  <w16cex:commentExtensible w16cex:durableId="265F2E8B" w16cex:dateUtc="2024-11-28T08:44:00Z"/>
  <w16cex:commentExtensible w16cex:durableId="36AEC821" w16cex:dateUtc="2024-11-28T08:42:00Z"/>
  <w16cex:commentExtensible w16cex:durableId="437B1BC4" w16cex:dateUtc="2024-11-18T11:35:00Z"/>
  <w16cex:commentExtensible w16cex:durableId="7DC27129" w16cex:dateUtc="2024-11-28T10:37:00Z"/>
  <w16cex:commentExtensible w16cex:durableId="63194790" w16cex:dateUtc="2024-11-18T11:50:00Z"/>
  <w16cex:commentExtensible w16cex:durableId="3323AC59" w16cex:dateUtc="2024-11-28T10:46:00Z"/>
  <w16cex:commentExtensible w16cex:durableId="064F2406" w16cex:dateUtc="2024-11-28T1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96846D" w16cid:durableId="71C53643"/>
  <w16cid:commentId w16cid:paraId="46607396" w16cid:durableId="30B99F83"/>
  <w16cid:commentId w16cid:paraId="73D1F619" w16cid:durableId="2AC38218"/>
  <w16cid:commentId w16cid:paraId="38EBA691" w16cid:durableId="4FB91261"/>
  <w16cid:commentId w16cid:paraId="4BF62257" w16cid:durableId="6335F6A5"/>
  <w16cid:commentId w16cid:paraId="0C47EA26" w16cid:durableId="1DAFF656"/>
  <w16cid:commentId w16cid:paraId="40C50444" w16cid:durableId="43CF1926"/>
  <w16cid:commentId w16cid:paraId="1F34D7BD" w16cid:durableId="38941D50"/>
  <w16cid:commentId w16cid:paraId="1AF98810" w16cid:durableId="0AB835E3"/>
  <w16cid:commentId w16cid:paraId="2EA0AF76" w16cid:durableId="63C16B7A"/>
  <w16cid:commentId w16cid:paraId="3F771793" w16cid:durableId="39262230"/>
  <w16cid:commentId w16cid:paraId="79B447BF" w16cid:durableId="3456CF6E"/>
  <w16cid:commentId w16cid:paraId="00B29077" w16cid:durableId="0C801F50"/>
  <w16cid:commentId w16cid:paraId="62753C38" w16cid:durableId="2671CE62"/>
  <w16cid:commentId w16cid:paraId="1A04C958" w16cid:durableId="265F2E8B"/>
  <w16cid:commentId w16cid:paraId="43CB2C35" w16cid:durableId="71A3227B"/>
  <w16cid:commentId w16cid:paraId="76FE1980" w16cid:durableId="36AEC821"/>
  <w16cid:commentId w16cid:paraId="59A7CBCD" w16cid:durableId="437B1BC4"/>
  <w16cid:commentId w16cid:paraId="3422C2B5" w16cid:durableId="7DC27129"/>
  <w16cid:commentId w16cid:paraId="3B640329" w16cid:durableId="2AB3C41D"/>
  <w16cid:commentId w16cid:paraId="2EBCA970" w16cid:durableId="2AB3C4F5"/>
  <w16cid:commentId w16cid:paraId="25C77D17" w16cid:durableId="63194790"/>
  <w16cid:commentId w16cid:paraId="5E43E4B3" w16cid:durableId="3323AC59"/>
  <w16cid:commentId w16cid:paraId="54E9B12A" w16cid:durableId="064F24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Cq40JAY" int2:invalidationBookmarkName="" int2:hashCode="/4fOpKSLdzQqLb" int2:id="gbmRcNN0">
      <int2:state int2:value="Rejected" int2:type="AugLoop_Text_Critique"/>
    </int2:bookmark>
    <int2:bookmark int2:bookmarkName="_Int_yIsDQP0N" int2:invalidationBookmarkName="" int2:hashCode="l6zK+1M3f9VpvF" int2:id="e8biNdK1">
      <int2:state int2:value="Rejected" int2:type="AugLoop_Text_Critique"/>
    </int2:bookmark>
    <int2:bookmark int2:bookmarkName="_Int_GOCDCdhZ" int2:invalidationBookmarkName="" int2:hashCode="P34f2RSc9VexPh" int2:id="InoUIdz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F71"/>
    <w:multiLevelType w:val="hybridMultilevel"/>
    <w:tmpl w:val="69FC77A2"/>
    <w:lvl w:ilvl="0" w:tplc="AF42EBE6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D5D"/>
    <w:multiLevelType w:val="hybridMultilevel"/>
    <w:tmpl w:val="4B6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80CE5"/>
    <w:multiLevelType w:val="hybridMultilevel"/>
    <w:tmpl w:val="9D70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916AA"/>
    <w:multiLevelType w:val="multilevel"/>
    <w:tmpl w:val="3DC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44F03"/>
    <w:multiLevelType w:val="hybridMultilevel"/>
    <w:tmpl w:val="C2C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7FD6"/>
    <w:multiLevelType w:val="hybridMultilevel"/>
    <w:tmpl w:val="FD4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E22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75C490E"/>
    <w:multiLevelType w:val="hybridMultilevel"/>
    <w:tmpl w:val="D4E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27E5"/>
    <w:multiLevelType w:val="hybridMultilevel"/>
    <w:tmpl w:val="7514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E6FD0"/>
    <w:multiLevelType w:val="hybridMultilevel"/>
    <w:tmpl w:val="DE32C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F5398"/>
    <w:multiLevelType w:val="hybridMultilevel"/>
    <w:tmpl w:val="1272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57C67"/>
    <w:multiLevelType w:val="multilevel"/>
    <w:tmpl w:val="7B6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D4572"/>
    <w:multiLevelType w:val="hybridMultilevel"/>
    <w:tmpl w:val="3BE2C018"/>
    <w:lvl w:ilvl="0" w:tplc="FC12CE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D620F"/>
    <w:multiLevelType w:val="hybridMultilevel"/>
    <w:tmpl w:val="3F6A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D01A1"/>
    <w:multiLevelType w:val="hybridMultilevel"/>
    <w:tmpl w:val="AF30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348F0"/>
    <w:multiLevelType w:val="multilevel"/>
    <w:tmpl w:val="A49C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4596D"/>
    <w:multiLevelType w:val="hybridMultilevel"/>
    <w:tmpl w:val="67A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C152B"/>
    <w:multiLevelType w:val="hybridMultilevel"/>
    <w:tmpl w:val="D5B642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95A94"/>
    <w:multiLevelType w:val="multilevel"/>
    <w:tmpl w:val="3574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27096"/>
    <w:multiLevelType w:val="hybridMultilevel"/>
    <w:tmpl w:val="CFC44DA6"/>
    <w:lvl w:ilvl="0" w:tplc="59EABA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C411B"/>
    <w:multiLevelType w:val="multilevel"/>
    <w:tmpl w:val="EC9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F1A90"/>
    <w:multiLevelType w:val="hybridMultilevel"/>
    <w:tmpl w:val="F3325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E3B2D"/>
    <w:multiLevelType w:val="multilevel"/>
    <w:tmpl w:val="F4EC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B799E"/>
    <w:multiLevelType w:val="multilevel"/>
    <w:tmpl w:val="E18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25CFD"/>
    <w:multiLevelType w:val="hybridMultilevel"/>
    <w:tmpl w:val="E79E36AA"/>
    <w:lvl w:ilvl="0" w:tplc="92949D8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CA6EEE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</w:rPr>
    </w:lvl>
    <w:lvl w:ilvl="2" w:tplc="1996F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02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4C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CF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4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A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05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90583"/>
    <w:multiLevelType w:val="multilevel"/>
    <w:tmpl w:val="44D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9AB8D"/>
    <w:multiLevelType w:val="hybridMultilevel"/>
    <w:tmpl w:val="FFFFFFFF"/>
    <w:lvl w:ilvl="0" w:tplc="023AE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83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A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8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8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8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E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AC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D3BE4"/>
    <w:multiLevelType w:val="hybridMultilevel"/>
    <w:tmpl w:val="AF30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D1470"/>
    <w:multiLevelType w:val="hybridMultilevel"/>
    <w:tmpl w:val="6D94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B41A5"/>
    <w:multiLevelType w:val="hybridMultilevel"/>
    <w:tmpl w:val="23D2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15678"/>
    <w:multiLevelType w:val="hybridMultilevel"/>
    <w:tmpl w:val="9222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92E6D"/>
    <w:multiLevelType w:val="hybridMultilevel"/>
    <w:tmpl w:val="148211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646B9"/>
    <w:multiLevelType w:val="hybridMultilevel"/>
    <w:tmpl w:val="CED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47A"/>
    <w:multiLevelType w:val="multilevel"/>
    <w:tmpl w:val="9DA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4220C"/>
    <w:multiLevelType w:val="multilevel"/>
    <w:tmpl w:val="C6A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E3FFF"/>
    <w:multiLevelType w:val="hybridMultilevel"/>
    <w:tmpl w:val="1272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746E"/>
    <w:multiLevelType w:val="hybridMultilevel"/>
    <w:tmpl w:val="05607E12"/>
    <w:lvl w:ilvl="0" w:tplc="F2205BB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8471F"/>
    <w:multiLevelType w:val="hybridMultilevel"/>
    <w:tmpl w:val="8B58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418715">
    <w:abstractNumId w:val="6"/>
  </w:num>
  <w:num w:numId="2" w16cid:durableId="433938869">
    <w:abstractNumId w:val="26"/>
  </w:num>
  <w:num w:numId="3" w16cid:durableId="2073578314">
    <w:abstractNumId w:val="24"/>
  </w:num>
  <w:num w:numId="4" w16cid:durableId="785807948">
    <w:abstractNumId w:val="5"/>
  </w:num>
  <w:num w:numId="5" w16cid:durableId="118031989">
    <w:abstractNumId w:val="12"/>
  </w:num>
  <w:num w:numId="6" w16cid:durableId="1916475935">
    <w:abstractNumId w:val="19"/>
  </w:num>
  <w:num w:numId="7" w16cid:durableId="1292132508">
    <w:abstractNumId w:val="9"/>
  </w:num>
  <w:num w:numId="8" w16cid:durableId="233706853">
    <w:abstractNumId w:val="11"/>
  </w:num>
  <w:num w:numId="9" w16cid:durableId="1321621260">
    <w:abstractNumId w:val="18"/>
  </w:num>
  <w:num w:numId="10" w16cid:durableId="2125344945">
    <w:abstractNumId w:val="15"/>
  </w:num>
  <w:num w:numId="11" w16cid:durableId="1472558424">
    <w:abstractNumId w:val="22"/>
  </w:num>
  <w:num w:numId="12" w16cid:durableId="1063211721">
    <w:abstractNumId w:val="28"/>
  </w:num>
  <w:num w:numId="13" w16cid:durableId="811950316">
    <w:abstractNumId w:val="2"/>
  </w:num>
  <w:num w:numId="14" w16cid:durableId="464201118">
    <w:abstractNumId w:val="29"/>
  </w:num>
  <w:num w:numId="15" w16cid:durableId="2038921840">
    <w:abstractNumId w:val="25"/>
  </w:num>
  <w:num w:numId="16" w16cid:durableId="654145178">
    <w:abstractNumId w:val="13"/>
  </w:num>
  <w:num w:numId="17" w16cid:durableId="413863551">
    <w:abstractNumId w:val="4"/>
  </w:num>
  <w:num w:numId="18" w16cid:durableId="1600411122">
    <w:abstractNumId w:val="7"/>
  </w:num>
  <w:num w:numId="19" w16cid:durableId="1171601141">
    <w:abstractNumId w:val="1"/>
  </w:num>
  <w:num w:numId="20" w16cid:durableId="23020091">
    <w:abstractNumId w:val="37"/>
  </w:num>
  <w:num w:numId="21" w16cid:durableId="2094475681">
    <w:abstractNumId w:val="20"/>
  </w:num>
  <w:num w:numId="22" w16cid:durableId="1729038932">
    <w:abstractNumId w:val="30"/>
  </w:num>
  <w:num w:numId="23" w16cid:durableId="1785534582">
    <w:abstractNumId w:val="16"/>
  </w:num>
  <w:num w:numId="24" w16cid:durableId="84769456">
    <w:abstractNumId w:val="10"/>
  </w:num>
  <w:num w:numId="25" w16cid:durableId="380591025">
    <w:abstractNumId w:val="35"/>
  </w:num>
  <w:num w:numId="26" w16cid:durableId="152450162">
    <w:abstractNumId w:val="32"/>
  </w:num>
  <w:num w:numId="27" w16cid:durableId="1260093094">
    <w:abstractNumId w:val="8"/>
  </w:num>
  <w:num w:numId="28" w16cid:durableId="1486895535">
    <w:abstractNumId w:val="33"/>
  </w:num>
  <w:num w:numId="29" w16cid:durableId="1835680386">
    <w:abstractNumId w:val="23"/>
  </w:num>
  <w:num w:numId="30" w16cid:durableId="1020473092">
    <w:abstractNumId w:val="34"/>
  </w:num>
  <w:num w:numId="31" w16cid:durableId="1749811665">
    <w:abstractNumId w:val="3"/>
  </w:num>
  <w:num w:numId="32" w16cid:durableId="719212371">
    <w:abstractNumId w:val="27"/>
  </w:num>
  <w:num w:numId="33" w16cid:durableId="985235239">
    <w:abstractNumId w:val="14"/>
  </w:num>
  <w:num w:numId="34" w16cid:durableId="660622343">
    <w:abstractNumId w:val="21"/>
  </w:num>
  <w:num w:numId="35" w16cid:durableId="1046107717">
    <w:abstractNumId w:val="17"/>
  </w:num>
  <w:num w:numId="36" w16cid:durableId="1317108844">
    <w:abstractNumId w:val="31"/>
  </w:num>
  <w:num w:numId="37" w16cid:durableId="872229378">
    <w:abstractNumId w:val="0"/>
  </w:num>
  <w:num w:numId="38" w16cid:durableId="1248929176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na elAwar">
    <w15:presenceInfo w15:providerId="AD" w15:userId="S::christina.elawar@samaknowledge.com::adb4bf0a-90ea-4026-9c22-66c0dca1ca41"/>
  </w15:person>
  <w15:person w15:author="Chem SME 2">
    <w15:presenceInfo w15:providerId="None" w15:userId="Chem SME 2"/>
  </w15:person>
  <w15:person w15:author="SME">
    <w15:presenceInfo w15:providerId="None" w15:userId="SME"/>
  </w15:person>
  <w15:person w15:author="Micah Newman">
    <w15:presenceInfo w15:providerId="AD" w15:userId="S::micah.newman@alphapublishing.com::5f8b36f4-d1c1-4a0f-bc26-5dface9119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MjM3tbA0MDAyMTJW0lEKTi0uzszPAykwrAUApJlNQywAAAA="/>
  </w:docVars>
  <w:rsids>
    <w:rsidRoot w:val="004264F6"/>
    <w:rsid w:val="00002086"/>
    <w:rsid w:val="00014032"/>
    <w:rsid w:val="000200AE"/>
    <w:rsid w:val="00021F6C"/>
    <w:rsid w:val="00031A8B"/>
    <w:rsid w:val="00041424"/>
    <w:rsid w:val="00043EFA"/>
    <w:rsid w:val="00046673"/>
    <w:rsid w:val="00053022"/>
    <w:rsid w:val="0006457F"/>
    <w:rsid w:val="00064B36"/>
    <w:rsid w:val="00065598"/>
    <w:rsid w:val="000661D6"/>
    <w:rsid w:val="000705BC"/>
    <w:rsid w:val="0007170C"/>
    <w:rsid w:val="00077B12"/>
    <w:rsid w:val="00084088"/>
    <w:rsid w:val="00091ABD"/>
    <w:rsid w:val="0009672F"/>
    <w:rsid w:val="00097D52"/>
    <w:rsid w:val="000A0E42"/>
    <w:rsid w:val="000A1403"/>
    <w:rsid w:val="000A243F"/>
    <w:rsid w:val="000A3596"/>
    <w:rsid w:val="000A76B3"/>
    <w:rsid w:val="000A7CD8"/>
    <w:rsid w:val="000B47B3"/>
    <w:rsid w:val="000B7414"/>
    <w:rsid w:val="000B7827"/>
    <w:rsid w:val="000C7845"/>
    <w:rsid w:val="000D1F7B"/>
    <w:rsid w:val="000E0125"/>
    <w:rsid w:val="000E20E1"/>
    <w:rsid w:val="000E5920"/>
    <w:rsid w:val="000F0D57"/>
    <w:rsid w:val="000F2813"/>
    <w:rsid w:val="000F7A67"/>
    <w:rsid w:val="00101E74"/>
    <w:rsid w:val="00104AE5"/>
    <w:rsid w:val="001069D4"/>
    <w:rsid w:val="001102B9"/>
    <w:rsid w:val="001108A2"/>
    <w:rsid w:val="00111977"/>
    <w:rsid w:val="00115959"/>
    <w:rsid w:val="0012116E"/>
    <w:rsid w:val="0013772E"/>
    <w:rsid w:val="00140DD9"/>
    <w:rsid w:val="00142FBB"/>
    <w:rsid w:val="00143095"/>
    <w:rsid w:val="00146909"/>
    <w:rsid w:val="00151847"/>
    <w:rsid w:val="00151EC7"/>
    <w:rsid w:val="00152382"/>
    <w:rsid w:val="00155958"/>
    <w:rsid w:val="001621F3"/>
    <w:rsid w:val="00163822"/>
    <w:rsid w:val="00165FE4"/>
    <w:rsid w:val="001668E2"/>
    <w:rsid w:val="00167EC8"/>
    <w:rsid w:val="001713D6"/>
    <w:rsid w:val="00171980"/>
    <w:rsid w:val="001722E4"/>
    <w:rsid w:val="001741D9"/>
    <w:rsid w:val="0017752E"/>
    <w:rsid w:val="001812F5"/>
    <w:rsid w:val="00183772"/>
    <w:rsid w:val="0019029F"/>
    <w:rsid w:val="00191105"/>
    <w:rsid w:val="00197414"/>
    <w:rsid w:val="001A0116"/>
    <w:rsid w:val="001A0231"/>
    <w:rsid w:val="001A1E60"/>
    <w:rsid w:val="001A225E"/>
    <w:rsid w:val="001A2474"/>
    <w:rsid w:val="001A2AB9"/>
    <w:rsid w:val="001B4DD9"/>
    <w:rsid w:val="001D4052"/>
    <w:rsid w:val="001D545B"/>
    <w:rsid w:val="001E3132"/>
    <w:rsid w:val="001E4685"/>
    <w:rsid w:val="001E4F83"/>
    <w:rsid w:val="001E6FAC"/>
    <w:rsid w:val="001E78AE"/>
    <w:rsid w:val="001F0CB7"/>
    <w:rsid w:val="001F1EEF"/>
    <w:rsid w:val="001F2CD0"/>
    <w:rsid w:val="001F3226"/>
    <w:rsid w:val="001F351C"/>
    <w:rsid w:val="00203FCC"/>
    <w:rsid w:val="00213B24"/>
    <w:rsid w:val="002167BB"/>
    <w:rsid w:val="00221AE5"/>
    <w:rsid w:val="00222747"/>
    <w:rsid w:val="00222A47"/>
    <w:rsid w:val="002230BF"/>
    <w:rsid w:val="00233167"/>
    <w:rsid w:val="00234443"/>
    <w:rsid w:val="002367C6"/>
    <w:rsid w:val="00242463"/>
    <w:rsid w:val="00245605"/>
    <w:rsid w:val="00245EF7"/>
    <w:rsid w:val="00250146"/>
    <w:rsid w:val="00251B6B"/>
    <w:rsid w:val="00251D55"/>
    <w:rsid w:val="0025263F"/>
    <w:rsid w:val="00255974"/>
    <w:rsid w:val="00263212"/>
    <w:rsid w:val="002660A7"/>
    <w:rsid w:val="0027546E"/>
    <w:rsid w:val="00280117"/>
    <w:rsid w:val="002830A1"/>
    <w:rsid w:val="0028347D"/>
    <w:rsid w:val="002838BA"/>
    <w:rsid w:val="00284396"/>
    <w:rsid w:val="00290435"/>
    <w:rsid w:val="00290CA1"/>
    <w:rsid w:val="00292AB2"/>
    <w:rsid w:val="00292ADF"/>
    <w:rsid w:val="0029557D"/>
    <w:rsid w:val="002A2789"/>
    <w:rsid w:val="002A5190"/>
    <w:rsid w:val="002A54FA"/>
    <w:rsid w:val="002A6E40"/>
    <w:rsid w:val="002B2447"/>
    <w:rsid w:val="002C3E60"/>
    <w:rsid w:val="002C44E9"/>
    <w:rsid w:val="002D3832"/>
    <w:rsid w:val="002D6CAB"/>
    <w:rsid w:val="002E2EAF"/>
    <w:rsid w:val="002E3338"/>
    <w:rsid w:val="002F2101"/>
    <w:rsid w:val="002F5A30"/>
    <w:rsid w:val="0030207C"/>
    <w:rsid w:val="00302C19"/>
    <w:rsid w:val="0030675E"/>
    <w:rsid w:val="00321933"/>
    <w:rsid w:val="00322A15"/>
    <w:rsid w:val="003235DA"/>
    <w:rsid w:val="003246A1"/>
    <w:rsid w:val="0032648B"/>
    <w:rsid w:val="00326FB2"/>
    <w:rsid w:val="00327FBD"/>
    <w:rsid w:val="00330C36"/>
    <w:rsid w:val="00332BA9"/>
    <w:rsid w:val="00335F1A"/>
    <w:rsid w:val="003455CB"/>
    <w:rsid w:val="00346635"/>
    <w:rsid w:val="00350421"/>
    <w:rsid w:val="0035216A"/>
    <w:rsid w:val="003545C1"/>
    <w:rsid w:val="00370FAC"/>
    <w:rsid w:val="00377B55"/>
    <w:rsid w:val="003820D2"/>
    <w:rsid w:val="003822B8"/>
    <w:rsid w:val="00390010"/>
    <w:rsid w:val="003934DB"/>
    <w:rsid w:val="0039413D"/>
    <w:rsid w:val="003A01EC"/>
    <w:rsid w:val="003A6AF2"/>
    <w:rsid w:val="003B3DBF"/>
    <w:rsid w:val="003B4D8F"/>
    <w:rsid w:val="003C5CBB"/>
    <w:rsid w:val="003C7CC6"/>
    <w:rsid w:val="003F06C9"/>
    <w:rsid w:val="003F080D"/>
    <w:rsid w:val="004055D5"/>
    <w:rsid w:val="004057BC"/>
    <w:rsid w:val="004101A0"/>
    <w:rsid w:val="00410F16"/>
    <w:rsid w:val="004129BC"/>
    <w:rsid w:val="00413EE5"/>
    <w:rsid w:val="004264F6"/>
    <w:rsid w:val="00432C9C"/>
    <w:rsid w:val="00433A50"/>
    <w:rsid w:val="00444392"/>
    <w:rsid w:val="004503E3"/>
    <w:rsid w:val="004511CD"/>
    <w:rsid w:val="004536EF"/>
    <w:rsid w:val="00457104"/>
    <w:rsid w:val="00460EDB"/>
    <w:rsid w:val="00461711"/>
    <w:rsid w:val="0047793F"/>
    <w:rsid w:val="004834E7"/>
    <w:rsid w:val="00483C15"/>
    <w:rsid w:val="00487F0C"/>
    <w:rsid w:val="00490631"/>
    <w:rsid w:val="004A0F69"/>
    <w:rsid w:val="004A1681"/>
    <w:rsid w:val="004A700F"/>
    <w:rsid w:val="004A7F68"/>
    <w:rsid w:val="004C1C1C"/>
    <w:rsid w:val="004C38E3"/>
    <w:rsid w:val="004C3973"/>
    <w:rsid w:val="004C5672"/>
    <w:rsid w:val="004D59A4"/>
    <w:rsid w:val="004E5453"/>
    <w:rsid w:val="004E625A"/>
    <w:rsid w:val="004E72C0"/>
    <w:rsid w:val="004F366E"/>
    <w:rsid w:val="004F454A"/>
    <w:rsid w:val="004F770F"/>
    <w:rsid w:val="005048DA"/>
    <w:rsid w:val="00516B1B"/>
    <w:rsid w:val="00526E8D"/>
    <w:rsid w:val="00534BC3"/>
    <w:rsid w:val="00536637"/>
    <w:rsid w:val="00541212"/>
    <w:rsid w:val="0054134F"/>
    <w:rsid w:val="00544A41"/>
    <w:rsid w:val="005459CC"/>
    <w:rsid w:val="0054707E"/>
    <w:rsid w:val="00551332"/>
    <w:rsid w:val="00554A9E"/>
    <w:rsid w:val="00561082"/>
    <w:rsid w:val="005622DB"/>
    <w:rsid w:val="00563056"/>
    <w:rsid w:val="00570654"/>
    <w:rsid w:val="00573B42"/>
    <w:rsid w:val="0057746A"/>
    <w:rsid w:val="00577B87"/>
    <w:rsid w:val="00584F25"/>
    <w:rsid w:val="0059243E"/>
    <w:rsid w:val="005926AB"/>
    <w:rsid w:val="005959E7"/>
    <w:rsid w:val="005A0429"/>
    <w:rsid w:val="005A1643"/>
    <w:rsid w:val="005A2612"/>
    <w:rsid w:val="005A3F45"/>
    <w:rsid w:val="005A454D"/>
    <w:rsid w:val="005A5977"/>
    <w:rsid w:val="005B2151"/>
    <w:rsid w:val="005C07DB"/>
    <w:rsid w:val="005C0823"/>
    <w:rsid w:val="005CF442"/>
    <w:rsid w:val="005D318E"/>
    <w:rsid w:val="005D34FB"/>
    <w:rsid w:val="005D44F0"/>
    <w:rsid w:val="005D4B0A"/>
    <w:rsid w:val="005E0C13"/>
    <w:rsid w:val="005E0D6D"/>
    <w:rsid w:val="005E58B5"/>
    <w:rsid w:val="005E58C4"/>
    <w:rsid w:val="00601A24"/>
    <w:rsid w:val="00621143"/>
    <w:rsid w:val="006325CA"/>
    <w:rsid w:val="00632D62"/>
    <w:rsid w:val="00637C21"/>
    <w:rsid w:val="00640FD4"/>
    <w:rsid w:val="00641441"/>
    <w:rsid w:val="00642B8A"/>
    <w:rsid w:val="006434B1"/>
    <w:rsid w:val="00645F83"/>
    <w:rsid w:val="00654CDD"/>
    <w:rsid w:val="0065587C"/>
    <w:rsid w:val="00663C43"/>
    <w:rsid w:val="00664C29"/>
    <w:rsid w:val="0067512A"/>
    <w:rsid w:val="00680AA9"/>
    <w:rsid w:val="00680CE8"/>
    <w:rsid w:val="006867FA"/>
    <w:rsid w:val="00686B1E"/>
    <w:rsid w:val="00687F1F"/>
    <w:rsid w:val="00692E83"/>
    <w:rsid w:val="0069403C"/>
    <w:rsid w:val="00696718"/>
    <w:rsid w:val="006A4FC3"/>
    <w:rsid w:val="006A51EE"/>
    <w:rsid w:val="006A57B6"/>
    <w:rsid w:val="006A6521"/>
    <w:rsid w:val="006B223B"/>
    <w:rsid w:val="006B2BEF"/>
    <w:rsid w:val="006B4AA3"/>
    <w:rsid w:val="006B58C4"/>
    <w:rsid w:val="006C50B2"/>
    <w:rsid w:val="006D3583"/>
    <w:rsid w:val="006E20B1"/>
    <w:rsid w:val="006E73F2"/>
    <w:rsid w:val="006F157B"/>
    <w:rsid w:val="007111E2"/>
    <w:rsid w:val="007129C8"/>
    <w:rsid w:val="0071344E"/>
    <w:rsid w:val="007148BA"/>
    <w:rsid w:val="00716BC5"/>
    <w:rsid w:val="007266C3"/>
    <w:rsid w:val="00727CAE"/>
    <w:rsid w:val="00730457"/>
    <w:rsid w:val="007323D6"/>
    <w:rsid w:val="0073420C"/>
    <w:rsid w:val="00734B1A"/>
    <w:rsid w:val="00737065"/>
    <w:rsid w:val="00737F25"/>
    <w:rsid w:val="00742248"/>
    <w:rsid w:val="0074637B"/>
    <w:rsid w:val="007564B3"/>
    <w:rsid w:val="0075D28E"/>
    <w:rsid w:val="0077053F"/>
    <w:rsid w:val="00771021"/>
    <w:rsid w:val="00772624"/>
    <w:rsid w:val="00772AA0"/>
    <w:rsid w:val="00772EA9"/>
    <w:rsid w:val="00775A36"/>
    <w:rsid w:val="0078184D"/>
    <w:rsid w:val="00782327"/>
    <w:rsid w:val="00783098"/>
    <w:rsid w:val="0078368F"/>
    <w:rsid w:val="00784EF6"/>
    <w:rsid w:val="007A31C8"/>
    <w:rsid w:val="007A408A"/>
    <w:rsid w:val="007A6444"/>
    <w:rsid w:val="007B6D7C"/>
    <w:rsid w:val="007C1692"/>
    <w:rsid w:val="007C5E41"/>
    <w:rsid w:val="007C7792"/>
    <w:rsid w:val="007D2C69"/>
    <w:rsid w:val="007D3B8F"/>
    <w:rsid w:val="007D7E6F"/>
    <w:rsid w:val="007E081B"/>
    <w:rsid w:val="007E1DCC"/>
    <w:rsid w:val="007E3D7C"/>
    <w:rsid w:val="007E4CF6"/>
    <w:rsid w:val="007E75B4"/>
    <w:rsid w:val="007F28F7"/>
    <w:rsid w:val="0080195C"/>
    <w:rsid w:val="0081133F"/>
    <w:rsid w:val="008113A0"/>
    <w:rsid w:val="00812F8A"/>
    <w:rsid w:val="00813282"/>
    <w:rsid w:val="00814A9B"/>
    <w:rsid w:val="0081548E"/>
    <w:rsid w:val="0083691C"/>
    <w:rsid w:val="00846893"/>
    <w:rsid w:val="00853C1F"/>
    <w:rsid w:val="00861C36"/>
    <w:rsid w:val="008631B7"/>
    <w:rsid w:val="008732EE"/>
    <w:rsid w:val="00887047"/>
    <w:rsid w:val="008A51F7"/>
    <w:rsid w:val="008A7B76"/>
    <w:rsid w:val="008B134F"/>
    <w:rsid w:val="008B14A8"/>
    <w:rsid w:val="008B437B"/>
    <w:rsid w:val="008B4E37"/>
    <w:rsid w:val="008B7C06"/>
    <w:rsid w:val="008C51C3"/>
    <w:rsid w:val="008C7BDA"/>
    <w:rsid w:val="008E1FA5"/>
    <w:rsid w:val="008E40D3"/>
    <w:rsid w:val="008F0898"/>
    <w:rsid w:val="00904BDF"/>
    <w:rsid w:val="009058CF"/>
    <w:rsid w:val="00914877"/>
    <w:rsid w:val="009179ED"/>
    <w:rsid w:val="00920CF5"/>
    <w:rsid w:val="0092193A"/>
    <w:rsid w:val="00924ED4"/>
    <w:rsid w:val="00926A89"/>
    <w:rsid w:val="009338CC"/>
    <w:rsid w:val="00934A2B"/>
    <w:rsid w:val="00934C04"/>
    <w:rsid w:val="00935E28"/>
    <w:rsid w:val="00936615"/>
    <w:rsid w:val="009550F0"/>
    <w:rsid w:val="00961168"/>
    <w:rsid w:val="009631F4"/>
    <w:rsid w:val="00964774"/>
    <w:rsid w:val="0096677E"/>
    <w:rsid w:val="00970DB9"/>
    <w:rsid w:val="00980324"/>
    <w:rsid w:val="00980D6D"/>
    <w:rsid w:val="0098126A"/>
    <w:rsid w:val="00982A52"/>
    <w:rsid w:val="00991002"/>
    <w:rsid w:val="009A2F8A"/>
    <w:rsid w:val="009A5E9D"/>
    <w:rsid w:val="009B0604"/>
    <w:rsid w:val="009B77ED"/>
    <w:rsid w:val="009C440C"/>
    <w:rsid w:val="009D0079"/>
    <w:rsid w:val="009D138C"/>
    <w:rsid w:val="009D2D81"/>
    <w:rsid w:val="009E47FF"/>
    <w:rsid w:val="009E67DE"/>
    <w:rsid w:val="009F1CAA"/>
    <w:rsid w:val="009F23EF"/>
    <w:rsid w:val="00A00798"/>
    <w:rsid w:val="00A030C8"/>
    <w:rsid w:val="00A062C0"/>
    <w:rsid w:val="00A113A7"/>
    <w:rsid w:val="00A12FDA"/>
    <w:rsid w:val="00A13477"/>
    <w:rsid w:val="00A15447"/>
    <w:rsid w:val="00A16C81"/>
    <w:rsid w:val="00A2359C"/>
    <w:rsid w:val="00A235C4"/>
    <w:rsid w:val="00A23F7B"/>
    <w:rsid w:val="00A260D2"/>
    <w:rsid w:val="00A261D9"/>
    <w:rsid w:val="00A26DE4"/>
    <w:rsid w:val="00A32CB9"/>
    <w:rsid w:val="00A33950"/>
    <w:rsid w:val="00A3550E"/>
    <w:rsid w:val="00A42E41"/>
    <w:rsid w:val="00A42EFD"/>
    <w:rsid w:val="00A5010B"/>
    <w:rsid w:val="00A516BE"/>
    <w:rsid w:val="00A529D7"/>
    <w:rsid w:val="00A529FF"/>
    <w:rsid w:val="00A53B56"/>
    <w:rsid w:val="00A54206"/>
    <w:rsid w:val="00A643C4"/>
    <w:rsid w:val="00A656BB"/>
    <w:rsid w:val="00A82407"/>
    <w:rsid w:val="00A82792"/>
    <w:rsid w:val="00A87425"/>
    <w:rsid w:val="00A91494"/>
    <w:rsid w:val="00A93D5C"/>
    <w:rsid w:val="00A9494D"/>
    <w:rsid w:val="00AA0B52"/>
    <w:rsid w:val="00AA45D7"/>
    <w:rsid w:val="00AA63FD"/>
    <w:rsid w:val="00AB4234"/>
    <w:rsid w:val="00AB7B2F"/>
    <w:rsid w:val="00AC57AF"/>
    <w:rsid w:val="00AD0D0B"/>
    <w:rsid w:val="00AD7012"/>
    <w:rsid w:val="00AD7CFF"/>
    <w:rsid w:val="00AE40A4"/>
    <w:rsid w:val="00AE754B"/>
    <w:rsid w:val="00AE7F38"/>
    <w:rsid w:val="00AF1EA8"/>
    <w:rsid w:val="00AF465F"/>
    <w:rsid w:val="00AF4963"/>
    <w:rsid w:val="00B02579"/>
    <w:rsid w:val="00B0619D"/>
    <w:rsid w:val="00B1079B"/>
    <w:rsid w:val="00B10EB0"/>
    <w:rsid w:val="00B15000"/>
    <w:rsid w:val="00B23A14"/>
    <w:rsid w:val="00B36DBB"/>
    <w:rsid w:val="00B4130C"/>
    <w:rsid w:val="00B4727F"/>
    <w:rsid w:val="00B47EC7"/>
    <w:rsid w:val="00B5262B"/>
    <w:rsid w:val="00B55115"/>
    <w:rsid w:val="00B67456"/>
    <w:rsid w:val="00B81B9A"/>
    <w:rsid w:val="00B84F4F"/>
    <w:rsid w:val="00B874C9"/>
    <w:rsid w:val="00B87C5A"/>
    <w:rsid w:val="00B9442F"/>
    <w:rsid w:val="00B96211"/>
    <w:rsid w:val="00BA3C04"/>
    <w:rsid w:val="00BA4098"/>
    <w:rsid w:val="00BB4ACF"/>
    <w:rsid w:val="00BC20CC"/>
    <w:rsid w:val="00BC5570"/>
    <w:rsid w:val="00BD329F"/>
    <w:rsid w:val="00BD368F"/>
    <w:rsid w:val="00BD4901"/>
    <w:rsid w:val="00BD5E52"/>
    <w:rsid w:val="00BD7478"/>
    <w:rsid w:val="00BE5B7B"/>
    <w:rsid w:val="00BF0617"/>
    <w:rsid w:val="00BF6757"/>
    <w:rsid w:val="00C20A5A"/>
    <w:rsid w:val="00C36914"/>
    <w:rsid w:val="00C47537"/>
    <w:rsid w:val="00C47CFD"/>
    <w:rsid w:val="00C56481"/>
    <w:rsid w:val="00C57DCC"/>
    <w:rsid w:val="00C610A7"/>
    <w:rsid w:val="00C62A8F"/>
    <w:rsid w:val="00C62F27"/>
    <w:rsid w:val="00C65CB7"/>
    <w:rsid w:val="00C66B6E"/>
    <w:rsid w:val="00C71311"/>
    <w:rsid w:val="00C84BB5"/>
    <w:rsid w:val="00C87215"/>
    <w:rsid w:val="00C92346"/>
    <w:rsid w:val="00CA1975"/>
    <w:rsid w:val="00CB11EF"/>
    <w:rsid w:val="00CB49E3"/>
    <w:rsid w:val="00CB6172"/>
    <w:rsid w:val="00CD25EF"/>
    <w:rsid w:val="00CD4CFD"/>
    <w:rsid w:val="00CE134A"/>
    <w:rsid w:val="00CE1CC9"/>
    <w:rsid w:val="00CE4673"/>
    <w:rsid w:val="00CE504F"/>
    <w:rsid w:val="00CF090F"/>
    <w:rsid w:val="00CF136F"/>
    <w:rsid w:val="00D00669"/>
    <w:rsid w:val="00D12389"/>
    <w:rsid w:val="00D12F91"/>
    <w:rsid w:val="00D14053"/>
    <w:rsid w:val="00D140A4"/>
    <w:rsid w:val="00D15AAF"/>
    <w:rsid w:val="00D22352"/>
    <w:rsid w:val="00D25E8F"/>
    <w:rsid w:val="00D279F8"/>
    <w:rsid w:val="00D30119"/>
    <w:rsid w:val="00D30DD3"/>
    <w:rsid w:val="00D33668"/>
    <w:rsid w:val="00D35495"/>
    <w:rsid w:val="00D375C6"/>
    <w:rsid w:val="00D37D0E"/>
    <w:rsid w:val="00D508DA"/>
    <w:rsid w:val="00D50AA3"/>
    <w:rsid w:val="00D546EE"/>
    <w:rsid w:val="00D54EE5"/>
    <w:rsid w:val="00D558CF"/>
    <w:rsid w:val="00D61058"/>
    <w:rsid w:val="00D62B5D"/>
    <w:rsid w:val="00D6715F"/>
    <w:rsid w:val="00D75286"/>
    <w:rsid w:val="00D765EA"/>
    <w:rsid w:val="00D8486B"/>
    <w:rsid w:val="00D97928"/>
    <w:rsid w:val="00DA1BE4"/>
    <w:rsid w:val="00DA20DC"/>
    <w:rsid w:val="00DA3081"/>
    <w:rsid w:val="00DA7AA6"/>
    <w:rsid w:val="00DB6838"/>
    <w:rsid w:val="00DC1F5A"/>
    <w:rsid w:val="00DC3CB9"/>
    <w:rsid w:val="00DC4168"/>
    <w:rsid w:val="00DC4730"/>
    <w:rsid w:val="00DC78DF"/>
    <w:rsid w:val="00DE04A3"/>
    <w:rsid w:val="00DE1DCD"/>
    <w:rsid w:val="00DE268E"/>
    <w:rsid w:val="00DE4DD0"/>
    <w:rsid w:val="00DE5595"/>
    <w:rsid w:val="00DE6A3A"/>
    <w:rsid w:val="00DE6AE8"/>
    <w:rsid w:val="00DF309F"/>
    <w:rsid w:val="00DF386E"/>
    <w:rsid w:val="00E02B61"/>
    <w:rsid w:val="00E03A31"/>
    <w:rsid w:val="00E07005"/>
    <w:rsid w:val="00E07C9F"/>
    <w:rsid w:val="00E10E25"/>
    <w:rsid w:val="00E1313F"/>
    <w:rsid w:val="00E160B6"/>
    <w:rsid w:val="00E2228E"/>
    <w:rsid w:val="00E25C3D"/>
    <w:rsid w:val="00E26EE5"/>
    <w:rsid w:val="00E34AB6"/>
    <w:rsid w:val="00E42500"/>
    <w:rsid w:val="00E44273"/>
    <w:rsid w:val="00E44AD1"/>
    <w:rsid w:val="00E47A57"/>
    <w:rsid w:val="00E52088"/>
    <w:rsid w:val="00E55F26"/>
    <w:rsid w:val="00E6028B"/>
    <w:rsid w:val="00E62225"/>
    <w:rsid w:val="00E64839"/>
    <w:rsid w:val="00E66727"/>
    <w:rsid w:val="00E704EB"/>
    <w:rsid w:val="00E85A2B"/>
    <w:rsid w:val="00E876D5"/>
    <w:rsid w:val="00E87EB6"/>
    <w:rsid w:val="00E914BC"/>
    <w:rsid w:val="00E95176"/>
    <w:rsid w:val="00E96DAE"/>
    <w:rsid w:val="00EA0A7B"/>
    <w:rsid w:val="00EA4E74"/>
    <w:rsid w:val="00EA6BCE"/>
    <w:rsid w:val="00EB2817"/>
    <w:rsid w:val="00EB3153"/>
    <w:rsid w:val="00EB3640"/>
    <w:rsid w:val="00ED0F1E"/>
    <w:rsid w:val="00ED7900"/>
    <w:rsid w:val="00EE7F15"/>
    <w:rsid w:val="00EF4AB2"/>
    <w:rsid w:val="00F00100"/>
    <w:rsid w:val="00F01AA8"/>
    <w:rsid w:val="00F039AD"/>
    <w:rsid w:val="00F04BB3"/>
    <w:rsid w:val="00F128DA"/>
    <w:rsid w:val="00F12DDA"/>
    <w:rsid w:val="00F14691"/>
    <w:rsid w:val="00F168B7"/>
    <w:rsid w:val="00F22AFE"/>
    <w:rsid w:val="00F31B2D"/>
    <w:rsid w:val="00F32F97"/>
    <w:rsid w:val="00F3328D"/>
    <w:rsid w:val="00F342C0"/>
    <w:rsid w:val="00F3549E"/>
    <w:rsid w:val="00F378F3"/>
    <w:rsid w:val="00F456C9"/>
    <w:rsid w:val="00F46A7B"/>
    <w:rsid w:val="00F502AC"/>
    <w:rsid w:val="00F504A0"/>
    <w:rsid w:val="00F514D9"/>
    <w:rsid w:val="00F54D18"/>
    <w:rsid w:val="00F561B9"/>
    <w:rsid w:val="00F5660A"/>
    <w:rsid w:val="00F62138"/>
    <w:rsid w:val="00F64B9E"/>
    <w:rsid w:val="00F65456"/>
    <w:rsid w:val="00F6743E"/>
    <w:rsid w:val="00F767D6"/>
    <w:rsid w:val="00F769CC"/>
    <w:rsid w:val="00F85B11"/>
    <w:rsid w:val="00F87984"/>
    <w:rsid w:val="00F87B79"/>
    <w:rsid w:val="00F95B2D"/>
    <w:rsid w:val="00F96CB7"/>
    <w:rsid w:val="00FA19C0"/>
    <w:rsid w:val="00FA7ACC"/>
    <w:rsid w:val="00FD33C3"/>
    <w:rsid w:val="00FD3C58"/>
    <w:rsid w:val="00FE2880"/>
    <w:rsid w:val="00FE309D"/>
    <w:rsid w:val="00FE364B"/>
    <w:rsid w:val="00FE5E40"/>
    <w:rsid w:val="01DE9BAA"/>
    <w:rsid w:val="02A9D8DC"/>
    <w:rsid w:val="04F88477"/>
    <w:rsid w:val="056B04B8"/>
    <w:rsid w:val="05710D09"/>
    <w:rsid w:val="0586A731"/>
    <w:rsid w:val="059FD8BD"/>
    <w:rsid w:val="0603612E"/>
    <w:rsid w:val="07B3846A"/>
    <w:rsid w:val="07E6D27A"/>
    <w:rsid w:val="07F535BA"/>
    <w:rsid w:val="080A090C"/>
    <w:rsid w:val="08CFAFD0"/>
    <w:rsid w:val="09034E88"/>
    <w:rsid w:val="093C39C4"/>
    <w:rsid w:val="0A0456F0"/>
    <w:rsid w:val="0A63B60A"/>
    <w:rsid w:val="0A8C5F35"/>
    <w:rsid w:val="0AC103EF"/>
    <w:rsid w:val="0AD103A9"/>
    <w:rsid w:val="0B436366"/>
    <w:rsid w:val="0F89FCF7"/>
    <w:rsid w:val="0FAC73D3"/>
    <w:rsid w:val="10B2345B"/>
    <w:rsid w:val="112F5DEC"/>
    <w:rsid w:val="1133C651"/>
    <w:rsid w:val="11CE6011"/>
    <w:rsid w:val="122E0D9E"/>
    <w:rsid w:val="1267BC8A"/>
    <w:rsid w:val="13B9841C"/>
    <w:rsid w:val="13F16CC7"/>
    <w:rsid w:val="14506E71"/>
    <w:rsid w:val="14A21E2D"/>
    <w:rsid w:val="14E70FBD"/>
    <w:rsid w:val="150FE07C"/>
    <w:rsid w:val="15E26F1A"/>
    <w:rsid w:val="16D48F5A"/>
    <w:rsid w:val="170F9E36"/>
    <w:rsid w:val="17F0F507"/>
    <w:rsid w:val="182FF891"/>
    <w:rsid w:val="18330F8B"/>
    <w:rsid w:val="183D5A7B"/>
    <w:rsid w:val="198CE755"/>
    <w:rsid w:val="19AB3777"/>
    <w:rsid w:val="1A990621"/>
    <w:rsid w:val="1AE27B6E"/>
    <w:rsid w:val="1C14C8B8"/>
    <w:rsid w:val="1C8A96D4"/>
    <w:rsid w:val="1CA5F00B"/>
    <w:rsid w:val="1DB4568A"/>
    <w:rsid w:val="1E3DAE7F"/>
    <w:rsid w:val="1F1BC330"/>
    <w:rsid w:val="1F4392B2"/>
    <w:rsid w:val="209D7540"/>
    <w:rsid w:val="220AF9A1"/>
    <w:rsid w:val="222E6283"/>
    <w:rsid w:val="22D39C7B"/>
    <w:rsid w:val="23959E16"/>
    <w:rsid w:val="23C3EDAA"/>
    <w:rsid w:val="23EB7275"/>
    <w:rsid w:val="240872D2"/>
    <w:rsid w:val="240E9318"/>
    <w:rsid w:val="244A61CF"/>
    <w:rsid w:val="245C6976"/>
    <w:rsid w:val="2491A9F9"/>
    <w:rsid w:val="24C945B3"/>
    <w:rsid w:val="25022E6D"/>
    <w:rsid w:val="2677272A"/>
    <w:rsid w:val="267AFDF7"/>
    <w:rsid w:val="26B7816B"/>
    <w:rsid w:val="282D2B37"/>
    <w:rsid w:val="284FD10B"/>
    <w:rsid w:val="29B81261"/>
    <w:rsid w:val="2A1AA478"/>
    <w:rsid w:val="2AF85F5E"/>
    <w:rsid w:val="2B1593D9"/>
    <w:rsid w:val="2B4A5259"/>
    <w:rsid w:val="2B894D91"/>
    <w:rsid w:val="2BA37471"/>
    <w:rsid w:val="2BDBB296"/>
    <w:rsid w:val="2CE007C5"/>
    <w:rsid w:val="2D9E83F4"/>
    <w:rsid w:val="2DE257A7"/>
    <w:rsid w:val="2E3C6562"/>
    <w:rsid w:val="2E694471"/>
    <w:rsid w:val="2EB2FC67"/>
    <w:rsid w:val="2F3792DF"/>
    <w:rsid w:val="2F99582A"/>
    <w:rsid w:val="3042A239"/>
    <w:rsid w:val="30D39153"/>
    <w:rsid w:val="319C3BC9"/>
    <w:rsid w:val="325AACCD"/>
    <w:rsid w:val="32EBB269"/>
    <w:rsid w:val="32EE736E"/>
    <w:rsid w:val="33638F15"/>
    <w:rsid w:val="343A5D95"/>
    <w:rsid w:val="344C5853"/>
    <w:rsid w:val="34812EC7"/>
    <w:rsid w:val="3509DF51"/>
    <w:rsid w:val="351F295F"/>
    <w:rsid w:val="3591B1E6"/>
    <w:rsid w:val="35F7302D"/>
    <w:rsid w:val="3616DCCB"/>
    <w:rsid w:val="370C2754"/>
    <w:rsid w:val="3768D61A"/>
    <w:rsid w:val="3771C7A2"/>
    <w:rsid w:val="3782EFD7"/>
    <w:rsid w:val="3821A809"/>
    <w:rsid w:val="391D54C3"/>
    <w:rsid w:val="394D4F9C"/>
    <w:rsid w:val="3A2EA86C"/>
    <w:rsid w:val="3AF8F0FB"/>
    <w:rsid w:val="3B109A23"/>
    <w:rsid w:val="3B341EA5"/>
    <w:rsid w:val="3C225436"/>
    <w:rsid w:val="3C9ED7EC"/>
    <w:rsid w:val="3DEEC155"/>
    <w:rsid w:val="3E007B41"/>
    <w:rsid w:val="3E7F360E"/>
    <w:rsid w:val="3EA3E9C3"/>
    <w:rsid w:val="3F1D88CF"/>
    <w:rsid w:val="3FB022F5"/>
    <w:rsid w:val="402A1A5D"/>
    <w:rsid w:val="406D89D7"/>
    <w:rsid w:val="40701A1F"/>
    <w:rsid w:val="40A056CE"/>
    <w:rsid w:val="412A72BD"/>
    <w:rsid w:val="41E4AEAB"/>
    <w:rsid w:val="4220C7CB"/>
    <w:rsid w:val="422C4A32"/>
    <w:rsid w:val="4248F2CD"/>
    <w:rsid w:val="425F087F"/>
    <w:rsid w:val="42842872"/>
    <w:rsid w:val="428F0BF3"/>
    <w:rsid w:val="43182AE9"/>
    <w:rsid w:val="439AB4B1"/>
    <w:rsid w:val="43FF529B"/>
    <w:rsid w:val="44113715"/>
    <w:rsid w:val="44DB4544"/>
    <w:rsid w:val="45041997"/>
    <w:rsid w:val="45119152"/>
    <w:rsid w:val="468BD6FE"/>
    <w:rsid w:val="46942974"/>
    <w:rsid w:val="469DB683"/>
    <w:rsid w:val="46D5825E"/>
    <w:rsid w:val="46D7AC5D"/>
    <w:rsid w:val="474F833D"/>
    <w:rsid w:val="48ADCFC9"/>
    <w:rsid w:val="48F52D0A"/>
    <w:rsid w:val="49FB1945"/>
    <w:rsid w:val="4B9AAD91"/>
    <w:rsid w:val="4C50E326"/>
    <w:rsid w:val="4C8F1787"/>
    <w:rsid w:val="4D6A6DB8"/>
    <w:rsid w:val="4E10F21C"/>
    <w:rsid w:val="4EE1D892"/>
    <w:rsid w:val="4FC1753F"/>
    <w:rsid w:val="504B0A86"/>
    <w:rsid w:val="50FE3777"/>
    <w:rsid w:val="51EF8236"/>
    <w:rsid w:val="521E1C8B"/>
    <w:rsid w:val="5316E19D"/>
    <w:rsid w:val="533008EB"/>
    <w:rsid w:val="538EC857"/>
    <w:rsid w:val="55AB99D8"/>
    <w:rsid w:val="5658234B"/>
    <w:rsid w:val="578495B7"/>
    <w:rsid w:val="579AB406"/>
    <w:rsid w:val="581CB96C"/>
    <w:rsid w:val="58310313"/>
    <w:rsid w:val="58608C57"/>
    <w:rsid w:val="58CCC1B8"/>
    <w:rsid w:val="596474B6"/>
    <w:rsid w:val="5A061202"/>
    <w:rsid w:val="5A485EAD"/>
    <w:rsid w:val="5B260A79"/>
    <w:rsid w:val="5BF4D8A1"/>
    <w:rsid w:val="5C2BF483"/>
    <w:rsid w:val="5C7C69C8"/>
    <w:rsid w:val="5CEED608"/>
    <w:rsid w:val="5D1C6695"/>
    <w:rsid w:val="5D28A6E2"/>
    <w:rsid w:val="5D3D37E4"/>
    <w:rsid w:val="5DA749A8"/>
    <w:rsid w:val="5F4B4B2B"/>
    <w:rsid w:val="5F50229C"/>
    <w:rsid w:val="6018A53A"/>
    <w:rsid w:val="608163C6"/>
    <w:rsid w:val="60B72EAD"/>
    <w:rsid w:val="60C3773D"/>
    <w:rsid w:val="60E5F93B"/>
    <w:rsid w:val="61B96EF2"/>
    <w:rsid w:val="6314F466"/>
    <w:rsid w:val="63672D6B"/>
    <w:rsid w:val="639CC7B8"/>
    <w:rsid w:val="650CB93D"/>
    <w:rsid w:val="6651B279"/>
    <w:rsid w:val="677B5B29"/>
    <w:rsid w:val="67C78AA4"/>
    <w:rsid w:val="6822731B"/>
    <w:rsid w:val="69278C35"/>
    <w:rsid w:val="692870CE"/>
    <w:rsid w:val="698CFDFA"/>
    <w:rsid w:val="69A66895"/>
    <w:rsid w:val="69E85E24"/>
    <w:rsid w:val="6A39CDE4"/>
    <w:rsid w:val="6ABCB6E8"/>
    <w:rsid w:val="6BED7D8D"/>
    <w:rsid w:val="6C008443"/>
    <w:rsid w:val="6DA61B30"/>
    <w:rsid w:val="6E983EFB"/>
    <w:rsid w:val="6FAD0A21"/>
    <w:rsid w:val="6FB4A9E6"/>
    <w:rsid w:val="714E88B5"/>
    <w:rsid w:val="720BA34C"/>
    <w:rsid w:val="73600A01"/>
    <w:rsid w:val="740E8A8B"/>
    <w:rsid w:val="74813A24"/>
    <w:rsid w:val="7494F02F"/>
    <w:rsid w:val="74B3B1C4"/>
    <w:rsid w:val="77F229F0"/>
    <w:rsid w:val="792B2359"/>
    <w:rsid w:val="7951F1FB"/>
    <w:rsid w:val="79A52313"/>
    <w:rsid w:val="79A80088"/>
    <w:rsid w:val="79B822F0"/>
    <w:rsid w:val="7A41E36D"/>
    <w:rsid w:val="7A48644D"/>
    <w:rsid w:val="7ABF9FDF"/>
    <w:rsid w:val="7B68AA6D"/>
    <w:rsid w:val="7C800825"/>
    <w:rsid w:val="7D015E51"/>
    <w:rsid w:val="7D349008"/>
    <w:rsid w:val="7E6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FB7C"/>
  <w15:chartTrackingRefBased/>
  <w15:docId w15:val="{98A853A1-D23C-49BF-86F5-A281EC90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6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4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2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6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4F6"/>
    <w:pPr>
      <w:spacing w:line="279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1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129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160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160B6"/>
    <w:rPr>
      <w:rFonts w:ascii="Arial MT" w:eastAsia="Arial MT" w:hAnsi="Arial MT" w:cs="Arial MT"/>
      <w:sz w:val="16"/>
      <w:szCs w:val="16"/>
    </w:rPr>
  </w:style>
  <w:style w:type="paragraph" w:styleId="NoSpacing">
    <w:name w:val="No Spacing"/>
    <w:uiPriority w:val="1"/>
    <w:qFormat/>
    <w:rsid w:val="00E6028B"/>
    <w:pPr>
      <w:spacing w:after="0" w:line="240" w:lineRule="auto"/>
    </w:pPr>
  </w:style>
  <w:style w:type="paragraph" w:styleId="Revision">
    <w:name w:val="Revision"/>
    <w:hidden/>
    <w:uiPriority w:val="99"/>
    <w:semiHidden/>
    <w:rsid w:val="00526E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phet.colorado.edu/en/simulations/isotopes-and-atomic-m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75E2BFA9150459EF5376F583B8FFA" ma:contentTypeVersion="12" ma:contentTypeDescription="Create a new document." ma:contentTypeScope="" ma:versionID="163e00a5939e8a06dbd4e3b13c054bed">
  <xsd:schema xmlns:xsd="http://www.w3.org/2001/XMLSchema" xmlns:xs="http://www.w3.org/2001/XMLSchema" xmlns:p="http://schemas.microsoft.com/office/2006/metadata/properties" xmlns:ns2="fa3602af-942b-4e1a-859f-52cbc6cc1255" xmlns:ns3="d3b09fe8-ec40-41ca-a107-3da921189919" targetNamespace="http://schemas.microsoft.com/office/2006/metadata/properties" ma:root="true" ma:fieldsID="3afe9e2a7ef789b479e83da20cf16306" ns2:_="" ns3:_="">
    <xsd:import namespace="fa3602af-942b-4e1a-859f-52cbc6cc1255"/>
    <xsd:import namespace="d3b09fe8-ec40-41ca-a107-3da921189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602af-942b-4e1a-859f-52cbc6cc1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60c636c-32f5-4d9a-8fd2-3233ed0759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09fe8-ec40-41ca-a107-3da9211899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7c9e2c-e41e-40c7-9831-052a68ea39b6}" ma:internalName="TaxCatchAll" ma:showField="CatchAllData" ma:web="d3b09fe8-ec40-41ca-a107-3da921189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b09fe8-ec40-41ca-a107-3da921189919" xsi:nil="true"/>
    <lcf76f155ced4ddcb4097134ff3c332f xmlns="fa3602af-942b-4e1a-859f-52cbc6cc12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C0B3B5-56AB-416F-B088-2A1ED8CF8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F9D2A4-9678-4A09-B47F-D930DD797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BB627-D068-40F5-A5B9-4EA4EB127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602af-942b-4e1a-859f-52cbc6cc1255"/>
    <ds:schemaRef ds:uri="d3b09fe8-ec40-41ca-a107-3da921189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190616-32BF-4028-8B6C-9D8920A1D474}">
  <ds:schemaRefs>
    <ds:schemaRef ds:uri="http://schemas.microsoft.com/office/2006/metadata/properties"/>
    <ds:schemaRef ds:uri="http://schemas.microsoft.com/office/infopath/2007/PartnerControls"/>
    <ds:schemaRef ds:uri="d3b09fe8-ec40-41ca-a107-3da921189919"/>
    <ds:schemaRef ds:uri="fa3602af-942b-4e1a-859f-52cbc6cc12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Chem SME 2</cp:lastModifiedBy>
  <cp:revision>41</cp:revision>
  <dcterms:created xsi:type="dcterms:W3CDTF">2024-11-28T05:57:00Z</dcterms:created>
  <dcterms:modified xsi:type="dcterms:W3CDTF">2024-11-29T05:33:00Z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0x01010079175E2BFA9150459EF5376F583B8FFA</vt:lpwstr>
  </property>
  <property fmtid="{D5CDD505-2E9C-101B-9397-08002B2CF9AE}" pid="3" name="MediaServiceImageTags">
    <vt:lpwstr/>
  </property>
</Properties>
</file>