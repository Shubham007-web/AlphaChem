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BB589" w14:textId="08A523D5" w:rsidR="000B6312" w:rsidRPr="00B21F33" w:rsidRDefault="000B6312" w:rsidP="000B6312">
      <w:pPr>
        <w:pStyle w:val="Heading1"/>
        <w:rPr>
          <w:rFonts w:ascii="Times New Roman" w:eastAsia="Arial" w:hAnsi="Times New Roman" w:cs="Times New Roman"/>
          <w:color w:val="0000FF"/>
          <w:sz w:val="36"/>
          <w:szCs w:val="36"/>
          <w:highlight w:val="yellow"/>
          <w:lang w:val="en"/>
        </w:rPr>
      </w:pPr>
      <w:r w:rsidRPr="00B21F33">
        <w:rPr>
          <w:rFonts w:ascii="Times New Roman" w:eastAsia="Arial" w:hAnsi="Times New Roman" w:cs="Times New Roman"/>
          <w:color w:val="0000FF"/>
          <w:sz w:val="36"/>
          <w:szCs w:val="36"/>
          <w:highlight w:val="yellow"/>
          <w:lang w:val="en"/>
        </w:rPr>
        <w:t>Unit 2</w:t>
      </w:r>
    </w:p>
    <w:p w14:paraId="0E8D4B0D" w14:textId="2CBD0593" w:rsidR="000B6312" w:rsidRPr="00B21F33" w:rsidRDefault="000B6312" w:rsidP="000B6312">
      <w:pPr>
        <w:pStyle w:val="Heading1"/>
        <w:rPr>
          <w:rFonts w:ascii="Times New Roman" w:eastAsia="Arial" w:hAnsi="Times New Roman" w:cs="Times New Roman"/>
          <w:color w:val="0000FF"/>
          <w:sz w:val="36"/>
          <w:szCs w:val="36"/>
          <w:lang w:val="en"/>
        </w:rPr>
      </w:pPr>
      <w:r w:rsidRPr="00B21F33">
        <w:rPr>
          <w:rFonts w:ascii="Times New Roman" w:eastAsia="Arial" w:hAnsi="Times New Roman" w:cs="Times New Roman"/>
          <w:color w:val="0000FF"/>
          <w:sz w:val="36"/>
          <w:szCs w:val="36"/>
          <w:highlight w:val="yellow"/>
          <w:lang w:val="en"/>
        </w:rPr>
        <w:t>Chapter 3: Unlocking the Atom</w:t>
      </w:r>
    </w:p>
    <w:p w14:paraId="3E24F543" w14:textId="00BDDB28" w:rsidR="001D4052" w:rsidRPr="00B21F33" w:rsidRDefault="004264F6" w:rsidP="00D82DE6">
      <w:pPr>
        <w:pStyle w:val="Heading1"/>
        <w:rPr>
          <w:rFonts w:ascii="Times New Roman" w:hAnsi="Times New Roman" w:cs="Times New Roman"/>
          <w:sz w:val="36"/>
          <w:szCs w:val="36"/>
        </w:rPr>
      </w:pPr>
      <w:r w:rsidRPr="00B21F33">
        <w:rPr>
          <w:rFonts w:ascii="Times New Roman" w:eastAsia="Arial" w:hAnsi="Times New Roman" w:cs="Times New Roman"/>
          <w:color w:val="0000FF"/>
          <w:sz w:val="36"/>
          <w:szCs w:val="36"/>
          <w:lang w:val="en"/>
        </w:rPr>
        <w:t xml:space="preserve">Lesson </w:t>
      </w:r>
      <w:r w:rsidR="00332BA9" w:rsidRPr="00B21F33">
        <w:rPr>
          <w:rFonts w:ascii="Times New Roman" w:eastAsia="Arial" w:hAnsi="Times New Roman" w:cs="Times New Roman"/>
          <w:color w:val="0000FF"/>
          <w:sz w:val="36"/>
          <w:szCs w:val="36"/>
          <w:lang w:val="en"/>
        </w:rPr>
        <w:t>2</w:t>
      </w:r>
      <w:r w:rsidRPr="00B21F33">
        <w:rPr>
          <w:rFonts w:ascii="Times New Roman" w:eastAsia="Arial" w:hAnsi="Times New Roman" w:cs="Times New Roman"/>
          <w:color w:val="0000FF"/>
          <w:sz w:val="36"/>
          <w:szCs w:val="36"/>
          <w:lang w:val="en"/>
        </w:rPr>
        <w:t xml:space="preserve">: </w:t>
      </w:r>
      <w:r w:rsidR="00332BA9" w:rsidRPr="00B21F33">
        <w:rPr>
          <w:rFonts w:ascii="Times New Roman" w:hAnsi="Times New Roman" w:cs="Times New Roman"/>
          <w:sz w:val="36"/>
          <w:szCs w:val="36"/>
        </w:rPr>
        <w:t>Atomic Number and Mass</w:t>
      </w:r>
      <w:r w:rsidR="00984F2F" w:rsidRPr="00B21F33">
        <w:rPr>
          <w:rFonts w:ascii="Times New Roman" w:hAnsi="Times New Roman" w:cs="Times New Roman"/>
          <w:sz w:val="36"/>
          <w:szCs w:val="36"/>
        </w:rPr>
        <w:t xml:space="preserve"> Number</w:t>
      </w:r>
    </w:p>
    <w:p w14:paraId="56A440E5" w14:textId="77777777" w:rsidR="00BD1B95" w:rsidRPr="00B21F33" w:rsidRDefault="00332BA9" w:rsidP="00BD1B95">
      <w:pPr>
        <w:jc w:val="center"/>
        <w:rPr>
          <w:rFonts w:ascii="Times New Roman" w:eastAsia="Arial" w:hAnsi="Times New Roman" w:cs="Times New Roman"/>
          <w:color w:val="00B050"/>
          <w:sz w:val="16"/>
          <w:szCs w:val="16"/>
        </w:rPr>
      </w:pPr>
      <w:commentRangeStart w:id="0"/>
      <w:r w:rsidRPr="00B21F33">
        <w:rPr>
          <w:rFonts w:ascii="Times New Roman" w:eastAsia="Arial" w:hAnsi="Times New Roman" w:cs="Times New Roman"/>
          <w:noProof/>
          <w:color w:val="00B050"/>
          <w:sz w:val="16"/>
          <w:szCs w:val="16"/>
        </w:rPr>
        <w:drawing>
          <wp:inline distT="0" distB="0" distL="0" distR="0" wp14:anchorId="5D7B41B1" wp14:editId="0FC2CD31">
            <wp:extent cx="512445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ck-vector-representation-of-an-atom-mass-number-atomic-number-and-symbol-of-the-element-2154150549.jpg"/>
                    <pic:cNvPicPr/>
                  </pic:nvPicPr>
                  <pic:blipFill rotWithShape="1">
                    <a:blip r:embed="rId8" cstate="print">
                      <a:extLst>
                        <a:ext uri="{28A0092B-C50C-407E-A947-70E740481C1C}">
                          <a14:useLocalDpi xmlns:a14="http://schemas.microsoft.com/office/drawing/2010/main" val="0"/>
                        </a:ext>
                      </a:extLst>
                    </a:blip>
                    <a:srcRect l="6571" r="7212" b="29864"/>
                    <a:stretch/>
                  </pic:blipFill>
                  <pic:spPr bwMode="auto">
                    <a:xfrm>
                      <a:off x="0" y="0"/>
                      <a:ext cx="5124450" cy="2362200"/>
                    </a:xfrm>
                    <a:prstGeom prst="rect">
                      <a:avLst/>
                    </a:prstGeom>
                    <a:ln>
                      <a:noFill/>
                    </a:ln>
                    <a:extLst>
                      <a:ext uri="{53640926-AAD7-44D8-BBD7-CCE9431645EC}">
                        <a14:shadowObscured xmlns:a14="http://schemas.microsoft.com/office/drawing/2010/main"/>
                      </a:ext>
                    </a:extLst>
                  </pic:spPr>
                </pic:pic>
              </a:graphicData>
            </a:graphic>
          </wp:inline>
        </w:drawing>
      </w:r>
      <w:commentRangeEnd w:id="0"/>
      <w:r w:rsidR="00B55115" w:rsidRPr="00B21F33">
        <w:rPr>
          <w:rStyle w:val="CommentReference"/>
          <w:rFonts w:ascii="Times New Roman" w:hAnsi="Times New Roman" w:cs="Times New Roman"/>
        </w:rPr>
        <w:commentReference w:id="0"/>
      </w:r>
      <w:r w:rsidRPr="00B21F33">
        <w:rPr>
          <w:rFonts w:ascii="Times New Roman" w:eastAsia="Arial" w:hAnsi="Times New Roman" w:cs="Times New Roman"/>
          <w:color w:val="00B050"/>
          <w:sz w:val="16"/>
          <w:szCs w:val="16"/>
        </w:rPr>
        <w:t xml:space="preserve"> </w:t>
      </w:r>
    </w:p>
    <w:p w14:paraId="060820BD" w14:textId="77777777" w:rsidR="00BD1B95" w:rsidRPr="00B21F33" w:rsidRDefault="00BD1B95" w:rsidP="00BD1B95">
      <w:pPr>
        <w:jc w:val="center"/>
        <w:rPr>
          <w:rFonts w:ascii="Times New Roman" w:eastAsia="Arial" w:hAnsi="Times New Roman" w:cs="Times New Roman"/>
          <w:color w:val="00B050"/>
          <w:sz w:val="16"/>
          <w:szCs w:val="16"/>
        </w:rPr>
      </w:pPr>
    </w:p>
    <w:p w14:paraId="29B67738" w14:textId="3C7AE7EE" w:rsidR="00BD1B95" w:rsidRPr="00B21F33" w:rsidRDefault="00BD1B95" w:rsidP="00BD1B95">
      <w:pPr>
        <w:jc w:val="center"/>
        <w:rPr>
          <w:rFonts w:ascii="Times New Roman" w:eastAsia="Arial" w:hAnsi="Times New Roman" w:cs="Times New Roman"/>
          <w:color w:val="00B050"/>
          <w:sz w:val="16"/>
          <w:szCs w:val="16"/>
        </w:rPr>
      </w:pPr>
      <w:r w:rsidRPr="00B21F33">
        <w:rPr>
          <w:rFonts w:ascii="Times New Roman" w:eastAsia="Arial" w:hAnsi="Times New Roman" w:cs="Times New Roman"/>
          <w:noProof/>
          <w:color w:val="00B050"/>
          <w:sz w:val="16"/>
          <w:szCs w:val="16"/>
        </w:rPr>
        <mc:AlternateContent>
          <mc:Choice Requires="wps">
            <w:drawing>
              <wp:anchor distT="45720" distB="45720" distL="114300" distR="114300" simplePos="0" relativeHeight="251659264" behindDoc="0" locked="0" layoutInCell="1" allowOverlap="1" wp14:anchorId="48EE17D8" wp14:editId="4607F352">
                <wp:simplePos x="0" y="0"/>
                <wp:positionH relativeFrom="column">
                  <wp:posOffset>1781175</wp:posOffset>
                </wp:positionH>
                <wp:positionV relativeFrom="paragraph">
                  <wp:posOffset>12700</wp:posOffset>
                </wp:positionV>
                <wp:extent cx="2360930" cy="266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14:paraId="413C77FD" w14:textId="3F8B31F3" w:rsidR="00BD1B95" w:rsidRPr="0083498D" w:rsidRDefault="00386AB9" w:rsidP="00BD1B95">
                            <w:pPr>
                              <w:jc w:val="center"/>
                              <w:rPr>
                                <w:rFonts w:ascii="Arial" w:eastAsia="Arial" w:hAnsi="Arial" w:cs="Arial"/>
                                <w:sz w:val="16"/>
                                <w:szCs w:val="16"/>
                              </w:rPr>
                            </w:pPr>
                            <w:r>
                              <w:rPr>
                                <w:rFonts w:ascii="Arial" w:eastAsia="Arial" w:hAnsi="Arial" w:cs="Arial"/>
                                <w:sz w:val="16"/>
                                <w:szCs w:val="16"/>
                              </w:rPr>
                              <w:t xml:space="preserve">Figure </w:t>
                            </w:r>
                            <w:r w:rsidR="00BD1B95">
                              <w:rPr>
                                <w:rFonts w:ascii="Arial" w:eastAsia="Arial" w:hAnsi="Arial" w:cs="Arial"/>
                                <w:sz w:val="16"/>
                                <w:szCs w:val="16"/>
                              </w:rPr>
                              <w:t>3</w:t>
                            </w:r>
                            <w:r w:rsidR="00BD1B95" w:rsidRPr="00D50AA3">
                              <w:rPr>
                                <w:rFonts w:ascii="Arial" w:eastAsia="Arial" w:hAnsi="Arial" w:cs="Arial"/>
                                <w:sz w:val="16"/>
                                <w:szCs w:val="16"/>
                              </w:rPr>
                              <w:t>.</w:t>
                            </w:r>
                            <w:r w:rsidR="00D81105">
                              <w:rPr>
                                <w:rFonts w:ascii="Arial" w:eastAsia="Arial" w:hAnsi="Arial" w:cs="Arial"/>
                                <w:sz w:val="16"/>
                                <w:szCs w:val="16"/>
                              </w:rPr>
                              <w:t>1</w:t>
                            </w:r>
                            <w:r w:rsidR="00D902A4">
                              <w:rPr>
                                <w:rFonts w:ascii="Arial" w:eastAsia="Arial" w:hAnsi="Arial" w:cs="Arial"/>
                                <w:sz w:val="16"/>
                                <w:szCs w:val="16"/>
                              </w:rPr>
                              <w:t>2</w:t>
                            </w:r>
                            <w:r w:rsidR="00BD1B95" w:rsidRPr="0083498D">
                              <w:rPr>
                                <w:rFonts w:ascii="Arial" w:eastAsia="Arial" w:hAnsi="Arial" w:cs="Arial"/>
                                <w:sz w:val="16"/>
                                <w:szCs w:val="16"/>
                              </w:rPr>
                              <w:t xml:space="preserve"> Atomic number and Mass number</w:t>
                            </w:r>
                          </w:p>
                          <w:p w14:paraId="1B4D89A7" w14:textId="1349FCA6" w:rsidR="00BD1B95" w:rsidRDefault="00BD1B9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EE17D8" id="_x0000_t202" coordsize="21600,21600" o:spt="202" path="m,l,21600r21600,l21600,xe">
                <v:stroke joinstyle="miter"/>
                <v:path gradientshapeok="t" o:connecttype="rect"/>
              </v:shapetype>
              <v:shape id="Text Box 2" o:spid="_x0000_s1026" type="#_x0000_t202" style="position:absolute;left:0;text-align:left;margin-left:140.25pt;margin-top:1pt;width:185.9pt;height:21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">
                <v:textbox>
                  <w:txbxContent>
                    <w:p w14:paraId="413C77FD" w14:textId="3F8B31F3" w:rsidR="00BD1B95" w:rsidRPr="0083498D" w:rsidRDefault="00386AB9" w:rsidP="00BD1B95">
                      <w:pPr>
                        <w:jc w:val="center"/>
                        <w:rPr>
                          <w:rFonts w:ascii="Arial" w:eastAsia="Arial" w:hAnsi="Arial" w:cs="Arial"/>
                          <w:sz w:val="16"/>
                          <w:szCs w:val="16"/>
                        </w:rPr>
                      </w:pPr>
                      <w:r>
                        <w:rPr>
                          <w:rFonts w:ascii="Arial" w:eastAsia="Arial" w:hAnsi="Arial" w:cs="Arial"/>
                          <w:sz w:val="16"/>
                          <w:szCs w:val="16"/>
                        </w:rPr>
                        <w:t xml:space="preserve">Figure </w:t>
                      </w:r>
                      <w:r w:rsidR="00BD1B95">
                        <w:rPr>
                          <w:rFonts w:ascii="Arial" w:eastAsia="Arial" w:hAnsi="Arial" w:cs="Arial"/>
                          <w:sz w:val="16"/>
                          <w:szCs w:val="16"/>
                        </w:rPr>
                        <w:t>3</w:t>
                      </w:r>
                      <w:r w:rsidR="00BD1B95" w:rsidRPr="00D50AA3">
                        <w:rPr>
                          <w:rFonts w:ascii="Arial" w:eastAsia="Arial" w:hAnsi="Arial" w:cs="Arial"/>
                          <w:sz w:val="16"/>
                          <w:szCs w:val="16"/>
                        </w:rPr>
                        <w:t>.</w:t>
                      </w:r>
                      <w:r w:rsidR="00D81105">
                        <w:rPr>
                          <w:rFonts w:ascii="Arial" w:eastAsia="Arial" w:hAnsi="Arial" w:cs="Arial"/>
                          <w:sz w:val="16"/>
                          <w:szCs w:val="16"/>
                        </w:rPr>
                        <w:t>1</w:t>
                      </w:r>
                      <w:r w:rsidR="00D902A4">
                        <w:rPr>
                          <w:rFonts w:ascii="Arial" w:eastAsia="Arial" w:hAnsi="Arial" w:cs="Arial"/>
                          <w:sz w:val="16"/>
                          <w:szCs w:val="16"/>
                        </w:rPr>
                        <w:t>2</w:t>
                      </w:r>
                      <w:r w:rsidR="00BD1B95" w:rsidRPr="0083498D">
                        <w:rPr>
                          <w:rFonts w:ascii="Arial" w:eastAsia="Arial" w:hAnsi="Arial" w:cs="Arial"/>
                          <w:sz w:val="16"/>
                          <w:szCs w:val="16"/>
                        </w:rPr>
                        <w:t xml:space="preserve"> Atomic number and Mass number</w:t>
                      </w:r>
                    </w:p>
                    <w:p w14:paraId="1B4D89A7" w14:textId="1349FCA6" w:rsidR="00BD1B95" w:rsidRDefault="00BD1B95"/>
                  </w:txbxContent>
                </v:textbox>
                <w10:wrap type="square"/>
              </v:shape>
            </w:pict>
          </mc:Fallback>
        </mc:AlternateContent>
      </w:r>
    </w:p>
    <w:p w14:paraId="5220693B" w14:textId="77777777" w:rsidR="00BD1B95" w:rsidRPr="00B21F33" w:rsidRDefault="00BD1B95" w:rsidP="00BD1B95">
      <w:pPr>
        <w:jc w:val="center"/>
        <w:rPr>
          <w:rFonts w:ascii="Times New Roman" w:eastAsia="Arial" w:hAnsi="Times New Roman" w:cs="Times New Roman"/>
          <w:color w:val="00B050"/>
          <w:sz w:val="16"/>
          <w:szCs w:val="16"/>
        </w:rPr>
      </w:pPr>
    </w:p>
    <w:p w14:paraId="4C239F0A" w14:textId="0F156C2B" w:rsidR="004264F6" w:rsidRPr="00B21F33" w:rsidRDefault="00643786" w:rsidP="000B6312">
      <w:pPr>
        <w:pStyle w:val="Heading1"/>
        <w:rPr>
          <w:rFonts w:ascii="Times New Roman" w:hAnsi="Times New Roman" w:cs="Times New Roman"/>
        </w:rPr>
      </w:pPr>
      <w:r w:rsidRPr="00B21F33">
        <w:rPr>
          <w:rFonts w:ascii="Times New Roman" w:hAnsi="Times New Roman" w:cs="Times New Roman"/>
          <w:highlight w:val="yellow"/>
        </w:rPr>
        <w:t>&lt;H1&gt;</w:t>
      </w:r>
      <w:r w:rsidRPr="00B21F33">
        <w:rPr>
          <w:rFonts w:ascii="Times New Roman" w:hAnsi="Times New Roman" w:cs="Times New Roman"/>
        </w:rPr>
        <w:t xml:space="preserve"> </w:t>
      </w:r>
      <w:r w:rsidR="004264F6" w:rsidRPr="00B21F33">
        <w:rPr>
          <w:rFonts w:ascii="Times New Roman" w:hAnsi="Times New Roman" w:cs="Times New Roman"/>
        </w:rPr>
        <w:t>Essential Question</w:t>
      </w:r>
    </w:p>
    <w:p w14:paraId="0D991AFA" w14:textId="648E1253" w:rsidR="004264F6" w:rsidRPr="00B21F33" w:rsidRDefault="00A82407" w:rsidP="19AE41D8">
      <w:pPr>
        <w:spacing w:line="276" w:lineRule="auto"/>
        <w:rPr>
          <w:rFonts w:ascii="Times New Roman" w:eastAsia="Arial" w:hAnsi="Times New Roman" w:cs="Times New Roman"/>
          <w:color w:val="000000" w:themeColor="text1"/>
        </w:rPr>
      </w:pPr>
      <w:r w:rsidRPr="00B21F33">
        <w:rPr>
          <w:rFonts w:ascii="Times New Roman" w:eastAsia="Arial" w:hAnsi="Times New Roman" w:cs="Times New Roman"/>
          <w:color w:val="000000" w:themeColor="text1"/>
          <w:lang w:val="en"/>
        </w:rPr>
        <w:t xml:space="preserve">What can the atomic number and mass </w:t>
      </w:r>
      <w:r w:rsidR="00AA0583" w:rsidRPr="00B21F33">
        <w:rPr>
          <w:rFonts w:ascii="Times New Roman" w:eastAsia="Arial" w:hAnsi="Times New Roman" w:cs="Times New Roman"/>
          <w:color w:val="000000" w:themeColor="text1"/>
          <w:lang w:val="en"/>
        </w:rPr>
        <w:t>number</w:t>
      </w:r>
      <w:r w:rsidR="1E69E111" w:rsidRPr="00B21F33">
        <w:rPr>
          <w:rFonts w:ascii="Times New Roman" w:eastAsia="Arial" w:hAnsi="Times New Roman" w:cs="Times New Roman"/>
          <w:color w:val="000000" w:themeColor="text1"/>
          <w:lang w:val="en"/>
        </w:rPr>
        <w:t xml:space="preserve"> of an element</w:t>
      </w:r>
      <w:r w:rsidR="00AA0583" w:rsidRPr="00B21F33">
        <w:rPr>
          <w:rFonts w:ascii="Times New Roman" w:eastAsia="Arial" w:hAnsi="Times New Roman" w:cs="Times New Roman"/>
          <w:color w:val="000000" w:themeColor="text1"/>
          <w:lang w:val="en"/>
        </w:rPr>
        <w:t xml:space="preserve"> </w:t>
      </w:r>
      <w:r w:rsidRPr="00B21F33">
        <w:rPr>
          <w:rFonts w:ascii="Times New Roman" w:eastAsia="Arial" w:hAnsi="Times New Roman" w:cs="Times New Roman"/>
          <w:color w:val="000000" w:themeColor="text1"/>
          <w:lang w:val="en"/>
        </w:rPr>
        <w:t xml:space="preserve">tell us about </w:t>
      </w:r>
      <w:r w:rsidR="471CABEF" w:rsidRPr="00B21F33">
        <w:rPr>
          <w:rFonts w:ascii="Times New Roman" w:eastAsia="Arial" w:hAnsi="Times New Roman" w:cs="Times New Roman"/>
          <w:color w:val="000000" w:themeColor="text1"/>
          <w:lang w:val="en"/>
        </w:rPr>
        <w:t>it</w:t>
      </w:r>
      <w:r w:rsidRPr="00B21F33">
        <w:rPr>
          <w:rFonts w:ascii="Times New Roman" w:eastAsia="Arial" w:hAnsi="Times New Roman" w:cs="Times New Roman"/>
          <w:color w:val="000000" w:themeColor="text1"/>
          <w:lang w:val="en"/>
        </w:rPr>
        <w:t>?</w:t>
      </w:r>
    </w:p>
    <w:p w14:paraId="45ACA237" w14:textId="1F78647E" w:rsidR="004264F6" w:rsidRPr="00B21F33" w:rsidRDefault="00643786" w:rsidP="000B6312">
      <w:pPr>
        <w:pStyle w:val="Heading1"/>
        <w:rPr>
          <w:rFonts w:ascii="Times New Roman" w:hAnsi="Times New Roman" w:cs="Times New Roman"/>
        </w:rPr>
      </w:pPr>
      <w:r w:rsidRPr="00B21F33">
        <w:rPr>
          <w:rFonts w:ascii="Times New Roman" w:hAnsi="Times New Roman" w:cs="Times New Roman"/>
          <w:highlight w:val="yellow"/>
        </w:rPr>
        <w:t>&lt;H1&gt;</w:t>
      </w:r>
      <w:r w:rsidRPr="00B21F33">
        <w:rPr>
          <w:rFonts w:ascii="Times New Roman" w:hAnsi="Times New Roman" w:cs="Times New Roman"/>
        </w:rPr>
        <w:t xml:space="preserve"> </w:t>
      </w:r>
      <w:r w:rsidR="004264F6" w:rsidRPr="00B21F33">
        <w:rPr>
          <w:rFonts w:ascii="Times New Roman" w:hAnsi="Times New Roman" w:cs="Times New Roman"/>
        </w:rPr>
        <w:t>Big Idea</w:t>
      </w:r>
    </w:p>
    <w:p w14:paraId="22EC7936" w14:textId="2F2575A3" w:rsidR="00BD6D3B" w:rsidRPr="00B21F33" w:rsidRDefault="00F34CAB" w:rsidP="004264F6">
      <w:pPr>
        <w:spacing w:line="276" w:lineRule="auto"/>
        <w:rPr>
          <w:rFonts w:ascii="Times New Roman" w:hAnsi="Times New Roman" w:cs="Times New Roman"/>
          <w:sz w:val="20"/>
          <w:szCs w:val="20"/>
        </w:rPr>
      </w:pPr>
      <w:r w:rsidRPr="00B21F33">
        <w:rPr>
          <w:rFonts w:ascii="Times New Roman" w:hAnsi="Times New Roman" w:cs="Times New Roman"/>
          <w:sz w:val="20"/>
          <w:szCs w:val="20"/>
        </w:rPr>
        <w:t>The atomic number holds the key to an element's identity, while the mass number reveals the number of protons and neutrons in an element.</w:t>
      </w:r>
    </w:p>
    <w:p w14:paraId="75C876F3" w14:textId="77777777" w:rsidR="00A52428" w:rsidRPr="00B21F33" w:rsidRDefault="00A52428" w:rsidP="000B6312">
      <w:pPr>
        <w:pStyle w:val="Heading1"/>
        <w:rPr>
          <w:rFonts w:ascii="Times New Roman" w:hAnsi="Times New Roman" w:cs="Times New Roman"/>
        </w:rPr>
      </w:pPr>
      <w:r w:rsidRPr="00B21F33">
        <w:rPr>
          <w:rFonts w:ascii="Times New Roman" w:hAnsi="Times New Roman" w:cs="Times New Roman"/>
          <w:highlight w:val="yellow"/>
        </w:rPr>
        <w:t>&lt;H1&gt;</w:t>
      </w:r>
      <w:r w:rsidRPr="00B21F33">
        <w:rPr>
          <w:rFonts w:ascii="Times New Roman" w:hAnsi="Times New Roman" w:cs="Times New Roman"/>
        </w:rPr>
        <w:t xml:space="preserve"> Lesson Objectives</w:t>
      </w:r>
    </w:p>
    <w:p w14:paraId="26883D51" w14:textId="52B52D97" w:rsidR="00A52428" w:rsidRPr="00D0537B" w:rsidRDefault="00A52428" w:rsidP="19AE41D8">
      <w:pPr>
        <w:rPr>
          <w:rFonts w:ascii="Times New Roman" w:hAnsi="Times New Roman" w:cs="Times New Roman"/>
          <w:sz w:val="20"/>
          <w:szCs w:val="20"/>
          <w:lang w:val="en"/>
        </w:rPr>
      </w:pPr>
      <w:r w:rsidRPr="00D0537B">
        <w:rPr>
          <w:rFonts w:ascii="Times New Roman" w:hAnsi="Times New Roman" w:cs="Times New Roman"/>
          <w:sz w:val="20"/>
          <w:szCs w:val="20"/>
          <w:lang w:val="en"/>
        </w:rPr>
        <w:t xml:space="preserve">By the end of the lesson, </w:t>
      </w:r>
      <w:commentRangeStart w:id="1"/>
      <w:commentRangeStart w:id="2"/>
      <w:r w:rsidRPr="00D0537B">
        <w:rPr>
          <w:rFonts w:ascii="Times New Roman" w:hAnsi="Times New Roman" w:cs="Times New Roman"/>
          <w:sz w:val="20"/>
          <w:szCs w:val="20"/>
          <w:lang w:val="en"/>
        </w:rPr>
        <w:t>I</w:t>
      </w:r>
      <w:commentRangeEnd w:id="1"/>
      <w:r w:rsidRPr="00D0537B">
        <w:rPr>
          <w:rStyle w:val="CommentReference"/>
          <w:rFonts w:ascii="Times New Roman" w:hAnsi="Times New Roman" w:cs="Times New Roman"/>
          <w:sz w:val="20"/>
          <w:szCs w:val="20"/>
        </w:rPr>
        <w:commentReference w:id="1"/>
      </w:r>
      <w:commentRangeEnd w:id="2"/>
      <w:r w:rsidR="00B21F33" w:rsidRPr="00D0537B">
        <w:rPr>
          <w:rStyle w:val="CommentReference"/>
          <w:rFonts w:ascii="Times New Roman" w:hAnsi="Times New Roman" w:cs="Times New Roman"/>
          <w:sz w:val="20"/>
          <w:szCs w:val="20"/>
        </w:rPr>
        <w:commentReference w:id="2"/>
      </w:r>
      <w:r w:rsidRPr="00D0537B">
        <w:rPr>
          <w:rFonts w:ascii="Times New Roman" w:hAnsi="Times New Roman" w:cs="Times New Roman"/>
          <w:sz w:val="20"/>
          <w:szCs w:val="20"/>
          <w:lang w:val="en"/>
        </w:rPr>
        <w:t xml:space="preserve"> </w:t>
      </w:r>
      <w:r w:rsidR="000B6312" w:rsidRPr="00D0537B">
        <w:rPr>
          <w:rFonts w:ascii="Times New Roman" w:hAnsi="Times New Roman" w:cs="Times New Roman"/>
          <w:sz w:val="20"/>
          <w:szCs w:val="20"/>
          <w:highlight w:val="yellow"/>
          <w:lang w:val="en"/>
        </w:rPr>
        <w:t>you</w:t>
      </w:r>
      <w:r w:rsidR="000B6312" w:rsidRPr="00D0537B">
        <w:rPr>
          <w:rFonts w:ascii="Times New Roman" w:hAnsi="Times New Roman" w:cs="Times New Roman"/>
          <w:sz w:val="20"/>
          <w:szCs w:val="20"/>
          <w:lang w:val="en"/>
        </w:rPr>
        <w:t xml:space="preserve"> </w:t>
      </w:r>
      <w:r w:rsidRPr="00D0537B">
        <w:rPr>
          <w:rFonts w:ascii="Times New Roman" w:hAnsi="Times New Roman" w:cs="Times New Roman"/>
          <w:sz w:val="20"/>
          <w:szCs w:val="20"/>
          <w:lang w:val="en"/>
        </w:rPr>
        <w:t>will be able to:</w:t>
      </w:r>
    </w:p>
    <w:p w14:paraId="53A51BC6" w14:textId="3961E154" w:rsidR="00A52428" w:rsidRPr="00D0537B" w:rsidRDefault="3ED623E3" w:rsidP="121B1137">
      <w:pPr>
        <w:pStyle w:val="ListParagraph"/>
        <w:numPr>
          <w:ilvl w:val="0"/>
          <w:numId w:val="3"/>
        </w:numPr>
        <w:spacing w:after="0" w:line="240" w:lineRule="auto"/>
        <w:rPr>
          <w:rFonts w:ascii="Times New Roman" w:eastAsia="Times New Roman" w:hAnsi="Times New Roman" w:cs="Times New Roman"/>
          <w:color w:val="000000"/>
          <w:sz w:val="20"/>
          <w:szCs w:val="20"/>
        </w:rPr>
      </w:pPr>
      <w:r w:rsidRPr="00D0537B">
        <w:rPr>
          <w:rFonts w:ascii="Times New Roman" w:eastAsia="Times New Roman" w:hAnsi="Times New Roman" w:cs="Times New Roman"/>
          <w:color w:val="000000" w:themeColor="text1"/>
          <w:sz w:val="20"/>
          <w:szCs w:val="20"/>
        </w:rPr>
        <w:t>i</w:t>
      </w:r>
      <w:r w:rsidR="00A52428" w:rsidRPr="00D0537B">
        <w:rPr>
          <w:rFonts w:ascii="Times New Roman" w:eastAsia="Times New Roman" w:hAnsi="Times New Roman" w:cs="Times New Roman"/>
          <w:color w:val="000000" w:themeColor="text1"/>
          <w:sz w:val="20"/>
          <w:szCs w:val="20"/>
        </w:rPr>
        <w:t>dentify the subatomic particles (protons, neutrons, and electrons) and their charges.</w:t>
      </w:r>
    </w:p>
    <w:p w14:paraId="0027627C" w14:textId="7B0E31EC" w:rsidR="00A52428" w:rsidRPr="00D0537B" w:rsidRDefault="420CDC8A" w:rsidP="121B1137">
      <w:pPr>
        <w:pStyle w:val="ListParagraph"/>
        <w:numPr>
          <w:ilvl w:val="0"/>
          <w:numId w:val="3"/>
        </w:numPr>
        <w:spacing w:after="0" w:line="240" w:lineRule="auto"/>
        <w:rPr>
          <w:rFonts w:ascii="Times New Roman" w:eastAsia="Times New Roman" w:hAnsi="Times New Roman" w:cs="Times New Roman"/>
          <w:color w:val="000000"/>
          <w:sz w:val="20"/>
          <w:szCs w:val="20"/>
        </w:rPr>
      </w:pPr>
      <w:r w:rsidRPr="00D0537B">
        <w:rPr>
          <w:rFonts w:ascii="Times New Roman" w:eastAsia="Times New Roman" w:hAnsi="Times New Roman" w:cs="Times New Roman"/>
          <w:color w:val="000000" w:themeColor="text1"/>
          <w:sz w:val="20"/>
          <w:szCs w:val="20"/>
        </w:rPr>
        <w:t>d</w:t>
      </w:r>
      <w:r w:rsidR="00A52428" w:rsidRPr="00D0537B">
        <w:rPr>
          <w:rFonts w:ascii="Times New Roman" w:eastAsia="Times New Roman" w:hAnsi="Times New Roman" w:cs="Times New Roman"/>
          <w:color w:val="000000" w:themeColor="text1"/>
          <w:sz w:val="20"/>
          <w:szCs w:val="20"/>
        </w:rPr>
        <w:t>escribe the relationship between the number of protons, neutrons, and electrons in an atom.</w:t>
      </w:r>
    </w:p>
    <w:p w14:paraId="4B1EC06A" w14:textId="6A9E25D7" w:rsidR="00A52428" w:rsidRPr="00D0537B" w:rsidRDefault="6344FF0F" w:rsidP="121B1137">
      <w:pPr>
        <w:pStyle w:val="ListParagraph"/>
        <w:numPr>
          <w:ilvl w:val="0"/>
          <w:numId w:val="3"/>
        </w:numPr>
        <w:spacing w:after="0" w:line="240" w:lineRule="auto"/>
        <w:rPr>
          <w:rFonts w:ascii="Times New Roman" w:eastAsia="Times New Roman" w:hAnsi="Times New Roman" w:cs="Times New Roman"/>
          <w:color w:val="000000"/>
          <w:sz w:val="20"/>
          <w:szCs w:val="20"/>
        </w:rPr>
      </w:pPr>
      <w:r w:rsidRPr="00D0537B">
        <w:rPr>
          <w:rFonts w:ascii="Times New Roman" w:eastAsia="Times New Roman" w:hAnsi="Times New Roman" w:cs="Times New Roman"/>
          <w:color w:val="000000" w:themeColor="text1"/>
          <w:sz w:val="20"/>
          <w:szCs w:val="20"/>
        </w:rPr>
        <w:t>c</w:t>
      </w:r>
      <w:r w:rsidR="00A52428" w:rsidRPr="00D0537B">
        <w:rPr>
          <w:rFonts w:ascii="Times New Roman" w:eastAsia="Times New Roman" w:hAnsi="Times New Roman" w:cs="Times New Roman"/>
          <w:color w:val="000000" w:themeColor="text1"/>
          <w:sz w:val="20"/>
          <w:szCs w:val="20"/>
        </w:rPr>
        <w:t>alculate the atomic mass of an element from the number of subatomic particles.</w:t>
      </w:r>
    </w:p>
    <w:p w14:paraId="73D8691A" w14:textId="540D5620" w:rsidR="004264F6" w:rsidRPr="00B21F33" w:rsidRDefault="008C02FC" w:rsidP="000B6312">
      <w:pPr>
        <w:pStyle w:val="Heading1"/>
        <w:rPr>
          <w:rFonts w:ascii="Times New Roman" w:hAnsi="Times New Roman" w:cs="Times New Roman"/>
        </w:rPr>
      </w:pPr>
      <w:r w:rsidRPr="00B21F33">
        <w:rPr>
          <w:rFonts w:ascii="Times New Roman" w:hAnsi="Times New Roman" w:cs="Times New Roman"/>
          <w:highlight w:val="yellow"/>
        </w:rPr>
        <w:t xml:space="preserve">&lt;H1&gt; </w:t>
      </w:r>
      <w:r w:rsidR="00BD1B95" w:rsidRPr="00B21F33">
        <w:rPr>
          <w:rFonts w:ascii="Times New Roman" w:hAnsi="Times New Roman" w:cs="Times New Roman"/>
        </w:rPr>
        <w:t>Curiosity Corner</w:t>
      </w:r>
    </w:p>
    <w:p w14:paraId="2BA8E5D6" w14:textId="5013C040" w:rsidR="533464A8" w:rsidRPr="00D0537B" w:rsidRDefault="533464A8" w:rsidP="1B199B4A">
      <w:pPr>
        <w:spacing w:line="276" w:lineRule="auto"/>
        <w:rPr>
          <w:rFonts w:ascii="Times New Roman" w:hAnsi="Times New Roman" w:cs="Times New Roman"/>
          <w:sz w:val="20"/>
          <w:szCs w:val="20"/>
        </w:rPr>
      </w:pPr>
      <w:r w:rsidRPr="00D0537B">
        <w:rPr>
          <w:rFonts w:ascii="Times New Roman" w:hAnsi="Times New Roman" w:cs="Times New Roman"/>
          <w:sz w:val="20"/>
          <w:szCs w:val="20"/>
        </w:rPr>
        <w:t>What happens to salt in contact with ice and snow</w:t>
      </w:r>
      <w:r w:rsidR="00180407" w:rsidRPr="00D0537B">
        <w:rPr>
          <w:rFonts w:ascii="Times New Roman" w:hAnsi="Times New Roman" w:cs="Times New Roman"/>
          <w:sz w:val="20"/>
          <w:szCs w:val="20"/>
        </w:rPr>
        <w:t xml:space="preserve">? To answer this, you need to look inside the structure of salt and water. Every </w:t>
      </w:r>
      <w:r w:rsidR="09BA594E" w:rsidRPr="00D0537B">
        <w:rPr>
          <w:rFonts w:ascii="Times New Roman" w:hAnsi="Times New Roman" w:cs="Times New Roman"/>
          <w:sz w:val="20"/>
          <w:szCs w:val="20"/>
        </w:rPr>
        <w:t>substance</w:t>
      </w:r>
      <w:r w:rsidR="00180407" w:rsidRPr="00D0537B">
        <w:rPr>
          <w:rFonts w:ascii="Times New Roman" w:hAnsi="Times New Roman" w:cs="Times New Roman"/>
          <w:sz w:val="20"/>
          <w:szCs w:val="20"/>
        </w:rPr>
        <w:t xml:space="preserve">, whether </w:t>
      </w:r>
      <w:r w:rsidR="055AE626" w:rsidRPr="00D0537B">
        <w:rPr>
          <w:rFonts w:ascii="Times New Roman" w:hAnsi="Times New Roman" w:cs="Times New Roman"/>
          <w:sz w:val="20"/>
          <w:szCs w:val="20"/>
        </w:rPr>
        <w:t>s</w:t>
      </w:r>
      <w:r w:rsidR="00180407" w:rsidRPr="00D0537B">
        <w:rPr>
          <w:rFonts w:ascii="Times New Roman" w:hAnsi="Times New Roman" w:cs="Times New Roman"/>
          <w:sz w:val="20"/>
          <w:szCs w:val="20"/>
        </w:rPr>
        <w:t xml:space="preserve">alt, water, or metals, </w:t>
      </w:r>
      <w:r w:rsidR="3EBAAAA7" w:rsidRPr="00D0537B">
        <w:rPr>
          <w:rFonts w:ascii="Times New Roman" w:hAnsi="Times New Roman" w:cs="Times New Roman"/>
          <w:sz w:val="20"/>
          <w:szCs w:val="20"/>
        </w:rPr>
        <w:t>is made of atoms. There are different types</w:t>
      </w:r>
      <w:r w:rsidR="0E01EC79" w:rsidRPr="00D0537B">
        <w:rPr>
          <w:rFonts w:ascii="Times New Roman" w:hAnsi="Times New Roman" w:cs="Times New Roman"/>
          <w:sz w:val="20"/>
          <w:szCs w:val="20"/>
        </w:rPr>
        <w:t xml:space="preserve"> </w:t>
      </w:r>
      <w:r w:rsidR="3EBAAAA7" w:rsidRPr="00D0537B">
        <w:rPr>
          <w:rFonts w:ascii="Times New Roman" w:hAnsi="Times New Roman" w:cs="Times New Roman"/>
          <w:sz w:val="20"/>
          <w:szCs w:val="20"/>
        </w:rPr>
        <w:t>of atoms</w:t>
      </w:r>
      <w:r w:rsidR="00CE6758" w:rsidRPr="00D0537B">
        <w:rPr>
          <w:rFonts w:ascii="Times New Roman" w:hAnsi="Times New Roman" w:cs="Times New Roman"/>
          <w:sz w:val="20"/>
          <w:szCs w:val="20"/>
        </w:rPr>
        <w:t xml:space="preserve"> that make up the substances</w:t>
      </w:r>
      <w:r w:rsidR="3EBAAAA7" w:rsidRPr="00D0537B">
        <w:rPr>
          <w:rFonts w:ascii="Times New Roman" w:hAnsi="Times New Roman" w:cs="Times New Roman"/>
          <w:sz w:val="20"/>
          <w:szCs w:val="20"/>
        </w:rPr>
        <w:t xml:space="preserve">. </w:t>
      </w:r>
      <w:commentRangeStart w:id="3"/>
      <w:commentRangeStart w:id="4"/>
      <w:r w:rsidR="3EBAAAA7" w:rsidRPr="00D0537B">
        <w:rPr>
          <w:rFonts w:ascii="Times New Roman" w:hAnsi="Times New Roman" w:cs="Times New Roman"/>
          <w:sz w:val="20"/>
          <w:szCs w:val="20"/>
        </w:rPr>
        <w:t>Th</w:t>
      </w:r>
      <w:r w:rsidR="4DE07A6C" w:rsidRPr="00D0537B">
        <w:rPr>
          <w:rFonts w:ascii="Times New Roman" w:hAnsi="Times New Roman" w:cs="Times New Roman"/>
          <w:sz w:val="20"/>
          <w:szCs w:val="20"/>
        </w:rPr>
        <w:t>e</w:t>
      </w:r>
      <w:r w:rsidR="3EBAAAA7" w:rsidRPr="00D0537B">
        <w:rPr>
          <w:rFonts w:ascii="Times New Roman" w:hAnsi="Times New Roman" w:cs="Times New Roman"/>
          <w:sz w:val="20"/>
          <w:szCs w:val="20"/>
        </w:rPr>
        <w:t xml:space="preserve"> types of atoms </w:t>
      </w:r>
      <w:r w:rsidR="0F790E87" w:rsidRPr="00D0537B">
        <w:rPr>
          <w:rFonts w:ascii="Times New Roman" w:hAnsi="Times New Roman" w:cs="Times New Roman"/>
          <w:sz w:val="20"/>
          <w:szCs w:val="20"/>
        </w:rPr>
        <w:t>d</w:t>
      </w:r>
      <w:r w:rsidR="3EBAAAA7" w:rsidRPr="00D0537B">
        <w:rPr>
          <w:rFonts w:ascii="Times New Roman" w:hAnsi="Times New Roman" w:cs="Times New Roman"/>
          <w:sz w:val="20"/>
          <w:szCs w:val="20"/>
        </w:rPr>
        <w:t xml:space="preserve">iffer in many </w:t>
      </w:r>
      <w:r w:rsidR="0F5FFC33" w:rsidRPr="00D0537B">
        <w:rPr>
          <w:rFonts w:ascii="Times New Roman" w:hAnsi="Times New Roman" w:cs="Times New Roman"/>
          <w:sz w:val="20"/>
          <w:szCs w:val="20"/>
        </w:rPr>
        <w:t>ways,</w:t>
      </w:r>
      <w:r w:rsidR="3EBAAAA7" w:rsidRPr="00D0537B">
        <w:rPr>
          <w:rFonts w:ascii="Times New Roman" w:hAnsi="Times New Roman" w:cs="Times New Roman"/>
          <w:sz w:val="20"/>
          <w:szCs w:val="20"/>
        </w:rPr>
        <w:t xml:space="preserve"> </w:t>
      </w:r>
      <w:r w:rsidR="70AEDCD7" w:rsidRPr="00D0537B">
        <w:rPr>
          <w:rFonts w:ascii="Times New Roman" w:hAnsi="Times New Roman" w:cs="Times New Roman"/>
          <w:sz w:val="20"/>
          <w:szCs w:val="20"/>
        </w:rPr>
        <w:t>for example</w:t>
      </w:r>
      <w:r w:rsidR="34F02199" w:rsidRPr="00D0537B">
        <w:rPr>
          <w:rFonts w:ascii="Times New Roman" w:hAnsi="Times New Roman" w:cs="Times New Roman"/>
          <w:sz w:val="20"/>
          <w:szCs w:val="20"/>
        </w:rPr>
        <w:t>,</w:t>
      </w:r>
      <w:r w:rsidR="70AEDCD7" w:rsidRPr="00D0537B">
        <w:rPr>
          <w:rFonts w:ascii="Times New Roman" w:hAnsi="Times New Roman" w:cs="Times New Roman"/>
          <w:sz w:val="20"/>
          <w:szCs w:val="20"/>
        </w:rPr>
        <w:t xml:space="preserve"> in how they are composed or how much they weigh.</w:t>
      </w:r>
      <w:r w:rsidR="00180407" w:rsidRPr="00D0537B">
        <w:rPr>
          <w:rFonts w:ascii="Times New Roman" w:hAnsi="Times New Roman" w:cs="Times New Roman"/>
          <w:sz w:val="20"/>
          <w:szCs w:val="20"/>
        </w:rPr>
        <w:t xml:space="preserve"> For example, hydrogen and oxygen atoms </w:t>
      </w:r>
      <w:r w:rsidR="1683FF12" w:rsidRPr="00D0537B">
        <w:rPr>
          <w:rFonts w:ascii="Times New Roman" w:hAnsi="Times New Roman" w:cs="Times New Roman"/>
          <w:sz w:val="20"/>
          <w:szCs w:val="20"/>
        </w:rPr>
        <w:t xml:space="preserve">that form </w:t>
      </w:r>
      <w:r w:rsidR="00180407" w:rsidRPr="00D0537B">
        <w:rPr>
          <w:rFonts w:ascii="Times New Roman" w:hAnsi="Times New Roman" w:cs="Times New Roman"/>
          <w:sz w:val="20"/>
          <w:szCs w:val="20"/>
        </w:rPr>
        <w:t xml:space="preserve">water differ in </w:t>
      </w:r>
      <w:r w:rsidR="1A226570" w:rsidRPr="00D0537B">
        <w:rPr>
          <w:rFonts w:ascii="Times New Roman" w:hAnsi="Times New Roman" w:cs="Times New Roman"/>
          <w:sz w:val="20"/>
          <w:szCs w:val="20"/>
        </w:rPr>
        <w:t>the subatomic particles they are composed of and in the mass of each atom.</w:t>
      </w:r>
      <w:commentRangeEnd w:id="3"/>
      <w:r w:rsidRPr="00D0537B">
        <w:rPr>
          <w:rStyle w:val="CommentReference"/>
          <w:rFonts w:ascii="Times New Roman" w:hAnsi="Times New Roman" w:cs="Times New Roman"/>
          <w:sz w:val="20"/>
          <w:szCs w:val="20"/>
        </w:rPr>
        <w:commentReference w:id="3"/>
      </w:r>
      <w:commentRangeEnd w:id="4"/>
      <w:r w:rsidR="00BC6501">
        <w:rPr>
          <w:rStyle w:val="CommentReference"/>
        </w:rPr>
        <w:commentReference w:id="4"/>
      </w:r>
    </w:p>
    <w:p w14:paraId="096D39F6" w14:textId="3BBED6EF" w:rsidR="001621F3" w:rsidRPr="00B21F33" w:rsidRDefault="00180407" w:rsidP="00F362A7">
      <w:pPr>
        <w:pStyle w:val="Heading1"/>
        <w:rPr>
          <w:rFonts w:ascii="Times New Roman" w:eastAsia="Arial" w:hAnsi="Times New Roman" w:cs="Times New Roman"/>
          <w:b/>
          <w:bCs/>
          <w:color w:val="auto"/>
          <w:lang w:val="en"/>
        </w:rPr>
      </w:pPr>
      <w:r w:rsidRPr="00B21F33">
        <w:rPr>
          <w:rFonts w:ascii="Times New Roman" w:eastAsia="Arial" w:hAnsi="Times New Roman" w:cs="Times New Roman"/>
          <w:color w:val="auto"/>
          <w:highlight w:val="yellow"/>
          <w:lang w:val="en"/>
        </w:rPr>
        <w:lastRenderedPageBreak/>
        <w:t>&lt;H1&gt;</w:t>
      </w:r>
      <w:r w:rsidRPr="00B21F33">
        <w:rPr>
          <w:rFonts w:ascii="Times New Roman" w:eastAsia="Arial" w:hAnsi="Times New Roman" w:cs="Times New Roman"/>
          <w:color w:val="auto"/>
          <w:lang w:val="en"/>
        </w:rPr>
        <w:t xml:space="preserve"> </w:t>
      </w:r>
      <w:r w:rsidR="004264F6" w:rsidRPr="00B21F33">
        <w:rPr>
          <w:rFonts w:ascii="Times New Roman" w:eastAsia="Arial" w:hAnsi="Times New Roman" w:cs="Times New Roman"/>
          <w:b/>
          <w:bCs/>
          <w:color w:val="auto"/>
          <w:lang w:val="en"/>
        </w:rPr>
        <w:t>Key Vocabulary</w:t>
      </w:r>
    </w:p>
    <w:p w14:paraId="5B60142F" w14:textId="501E93BA" w:rsidR="00155DC6" w:rsidRPr="00B21F33" w:rsidRDefault="001621F3" w:rsidP="19AE41D8">
      <w:pPr>
        <w:pStyle w:val="NoSpacing"/>
        <w:rPr>
          <w:rFonts w:ascii="Times New Roman" w:hAnsi="Times New Roman" w:cs="Times New Roman"/>
          <w:b/>
          <w:bCs/>
        </w:rPr>
      </w:pPr>
      <w:r w:rsidRPr="00B21F33">
        <w:rPr>
          <w:rFonts w:ascii="Times New Roman" w:hAnsi="Times New Roman" w:cs="Times New Roman"/>
          <w:lang w:val="en"/>
        </w:rPr>
        <w:t>Atomic number</w:t>
      </w:r>
      <w:r w:rsidR="00155DC6" w:rsidRPr="00B21F33">
        <w:rPr>
          <w:rFonts w:ascii="Times New Roman" w:hAnsi="Times New Roman" w:cs="Times New Roman"/>
          <w:lang w:val="en"/>
        </w:rPr>
        <w:t xml:space="preserve"> - </w:t>
      </w:r>
      <w:r w:rsidR="00155DC6" w:rsidRPr="00B21F33">
        <w:rPr>
          <w:rFonts w:ascii="Times New Roman" w:hAnsi="Times New Roman" w:cs="Times New Roman"/>
        </w:rPr>
        <w:t>the number of protons in an atom</w:t>
      </w:r>
    </w:p>
    <w:p w14:paraId="67E9A6B3" w14:textId="0F64656B" w:rsidR="001621F3" w:rsidRPr="00B21F33" w:rsidRDefault="001621F3" w:rsidP="19AE41D8">
      <w:pPr>
        <w:pStyle w:val="NoSpacing"/>
        <w:rPr>
          <w:rFonts w:ascii="Times New Roman" w:hAnsi="Times New Roman" w:cs="Times New Roman"/>
          <w:lang w:val="en"/>
        </w:rPr>
      </w:pPr>
      <w:r w:rsidRPr="00B21F33">
        <w:rPr>
          <w:rFonts w:ascii="Times New Roman" w:hAnsi="Times New Roman" w:cs="Times New Roman"/>
          <w:lang w:val="en"/>
        </w:rPr>
        <w:t>Element symbol</w:t>
      </w:r>
      <w:r w:rsidR="00155DC6" w:rsidRPr="00B21F33">
        <w:rPr>
          <w:rFonts w:ascii="Times New Roman" w:hAnsi="Times New Roman" w:cs="Times New Roman"/>
          <w:lang w:val="en"/>
        </w:rPr>
        <w:t xml:space="preserve"> -</w:t>
      </w:r>
      <w:r w:rsidR="00155DC6" w:rsidRPr="00B21F33">
        <w:rPr>
          <w:rFonts w:ascii="Times New Roman" w:hAnsi="Times New Roman" w:cs="Times New Roman"/>
        </w:rPr>
        <w:t xml:space="preserve"> a one- or two-letter abbreviation used to represent a chemical element</w:t>
      </w:r>
    </w:p>
    <w:p w14:paraId="4BCE160E" w14:textId="11EB6A94" w:rsidR="001621F3" w:rsidRPr="00B21F33" w:rsidRDefault="001621F3" w:rsidP="002B7EA8">
      <w:pPr>
        <w:pStyle w:val="NoSpacing"/>
        <w:rPr>
          <w:rFonts w:ascii="Times New Roman" w:hAnsi="Times New Roman" w:cs="Times New Roman"/>
          <w:lang w:val="en"/>
        </w:rPr>
      </w:pPr>
      <w:r w:rsidRPr="00B21F33">
        <w:rPr>
          <w:rFonts w:ascii="Times New Roman" w:hAnsi="Times New Roman" w:cs="Times New Roman"/>
          <w:lang w:val="en"/>
        </w:rPr>
        <w:t>Mass number</w:t>
      </w:r>
      <w:r w:rsidR="00155DC6" w:rsidRPr="00B21F33">
        <w:rPr>
          <w:rFonts w:ascii="Times New Roman" w:hAnsi="Times New Roman" w:cs="Times New Roman"/>
          <w:lang w:val="en"/>
        </w:rPr>
        <w:t xml:space="preserve"> - t</w:t>
      </w:r>
      <w:r w:rsidR="00155DC6" w:rsidRPr="00B21F33">
        <w:rPr>
          <w:rFonts w:ascii="Times New Roman" w:hAnsi="Times New Roman" w:cs="Times New Roman"/>
        </w:rPr>
        <w:t>he sum of the total number of protons and neutrons</w:t>
      </w:r>
    </w:p>
    <w:p w14:paraId="7DA324F4" w14:textId="77777777" w:rsidR="008F0AE0" w:rsidRPr="00B21F33" w:rsidRDefault="008F0AE0" w:rsidP="008F0AE0">
      <w:pPr>
        <w:pStyle w:val="ListParagraph"/>
        <w:spacing w:after="0" w:line="240" w:lineRule="auto"/>
        <w:rPr>
          <w:rFonts w:ascii="Times New Roman" w:eastAsia="Times New Roman" w:hAnsi="Times New Roman" w:cs="Times New Roman"/>
          <w:color w:val="000000"/>
          <w:sz w:val="20"/>
          <w:szCs w:val="20"/>
        </w:rPr>
      </w:pPr>
    </w:p>
    <w:p w14:paraId="57872857" w14:textId="654F07BF" w:rsidR="0074220A" w:rsidRPr="00B21F33" w:rsidRDefault="00E630F0" w:rsidP="121B1137">
      <w:pPr>
        <w:pStyle w:val="Heading2"/>
        <w:rPr>
          <w:rFonts w:ascii="Times New Roman" w:hAnsi="Times New Roman" w:cs="Times New Roman"/>
          <w:b/>
          <w:bCs/>
          <w:color w:val="auto"/>
          <w:sz w:val="22"/>
          <w:szCs w:val="22"/>
        </w:rPr>
      </w:pPr>
      <w:r w:rsidRPr="00B21F33">
        <w:rPr>
          <w:rFonts w:ascii="Times New Roman" w:eastAsia="Arial" w:hAnsi="Times New Roman" w:cs="Times New Roman"/>
          <w:color w:val="auto"/>
          <w:highlight w:val="yellow"/>
        </w:rPr>
        <w:t>&lt;H1&gt;</w:t>
      </w:r>
      <w:r w:rsidRPr="00B21F33">
        <w:rPr>
          <w:rFonts w:ascii="Times New Roman" w:eastAsia="Arial" w:hAnsi="Times New Roman" w:cs="Times New Roman"/>
          <w:color w:val="auto"/>
        </w:rPr>
        <w:t xml:space="preserve"> </w:t>
      </w:r>
      <w:r w:rsidR="00D64214" w:rsidRPr="00B21F33">
        <w:rPr>
          <w:rFonts w:ascii="Times New Roman" w:eastAsia="Arial" w:hAnsi="Times New Roman" w:cs="Times New Roman"/>
          <w:color w:val="auto"/>
        </w:rPr>
        <w:t xml:space="preserve">Ignite: </w:t>
      </w:r>
      <w:r w:rsidR="4BA75B31" w:rsidRPr="00B21F33">
        <w:rPr>
          <w:rFonts w:ascii="Times New Roman" w:eastAsia="Arial" w:hAnsi="Times New Roman" w:cs="Times New Roman"/>
          <w:color w:val="auto"/>
        </w:rPr>
        <w:t xml:space="preserve">What </w:t>
      </w:r>
      <w:r w:rsidR="37126D9C" w:rsidRPr="00B21F33">
        <w:rPr>
          <w:rFonts w:ascii="Times New Roman" w:eastAsia="Arial" w:hAnsi="Times New Roman" w:cs="Times New Roman"/>
          <w:color w:val="auto"/>
        </w:rPr>
        <w:t>H</w:t>
      </w:r>
      <w:r w:rsidR="4BA75B31" w:rsidRPr="00B21F33">
        <w:rPr>
          <w:rFonts w:ascii="Times New Roman" w:eastAsia="Arial" w:hAnsi="Times New Roman" w:cs="Times New Roman"/>
          <w:color w:val="auto"/>
        </w:rPr>
        <w:t>appens to Salt in Contact with Ice and Snow?</w:t>
      </w:r>
    </w:p>
    <w:p w14:paraId="0D2EB02F" w14:textId="23E906ED" w:rsidR="0074220A" w:rsidRPr="00B21F33" w:rsidRDefault="00FE7A4D" w:rsidP="121B1137">
      <w:pPr>
        <w:pStyle w:val="Heading2"/>
        <w:rPr>
          <w:rFonts w:ascii="Times New Roman" w:hAnsi="Times New Roman" w:cs="Times New Roman"/>
          <w:color w:val="auto"/>
          <w:sz w:val="22"/>
          <w:szCs w:val="22"/>
        </w:rPr>
      </w:pPr>
      <w:r w:rsidRPr="00B21F33">
        <w:rPr>
          <w:rFonts w:ascii="Times New Roman" w:hAnsi="Times New Roman" w:cs="Times New Roman"/>
          <w:color w:val="auto"/>
          <w:sz w:val="22"/>
          <w:szCs w:val="22"/>
        </w:rPr>
        <w:t>To</w:t>
      </w:r>
      <w:r w:rsidR="009A28BB" w:rsidRPr="00B21F33">
        <w:rPr>
          <w:rFonts w:ascii="Times New Roman" w:hAnsi="Times New Roman" w:cs="Times New Roman"/>
          <w:color w:val="auto"/>
          <w:sz w:val="22"/>
          <w:szCs w:val="22"/>
        </w:rPr>
        <w:t xml:space="preserve"> </w:t>
      </w:r>
      <w:r w:rsidR="00DE5C1D" w:rsidRPr="00B21F33">
        <w:rPr>
          <w:rFonts w:ascii="Times New Roman" w:hAnsi="Times New Roman" w:cs="Times New Roman"/>
          <w:color w:val="auto"/>
          <w:sz w:val="22"/>
          <w:szCs w:val="22"/>
        </w:rPr>
        <w:t>a</w:t>
      </w:r>
      <w:r w:rsidR="009A28BB" w:rsidRPr="00B21F33">
        <w:rPr>
          <w:rFonts w:ascii="Times New Roman" w:hAnsi="Times New Roman" w:cs="Times New Roman"/>
          <w:color w:val="auto"/>
          <w:sz w:val="22"/>
          <w:szCs w:val="22"/>
        </w:rPr>
        <w:t xml:space="preserve">nswer </w:t>
      </w:r>
      <w:r w:rsidR="5D5A255D" w:rsidRPr="00B21F33">
        <w:rPr>
          <w:rFonts w:ascii="Times New Roman" w:hAnsi="Times New Roman" w:cs="Times New Roman"/>
          <w:color w:val="auto"/>
          <w:sz w:val="22"/>
          <w:szCs w:val="22"/>
        </w:rPr>
        <w:t>t</w:t>
      </w:r>
      <w:r w:rsidR="009A28BB" w:rsidRPr="00B21F33">
        <w:rPr>
          <w:rFonts w:ascii="Times New Roman" w:hAnsi="Times New Roman" w:cs="Times New Roman"/>
          <w:color w:val="auto"/>
          <w:sz w:val="22"/>
          <w:szCs w:val="22"/>
        </w:rPr>
        <w:t xml:space="preserve">his, </w:t>
      </w:r>
      <w:r w:rsidR="2F20E083" w:rsidRPr="00B21F33">
        <w:rPr>
          <w:rFonts w:ascii="Times New Roman" w:hAnsi="Times New Roman" w:cs="Times New Roman"/>
          <w:color w:val="auto"/>
          <w:sz w:val="22"/>
          <w:szCs w:val="22"/>
        </w:rPr>
        <w:t>w</w:t>
      </w:r>
      <w:r w:rsidR="009A28BB" w:rsidRPr="00B21F33">
        <w:rPr>
          <w:rFonts w:ascii="Times New Roman" w:hAnsi="Times New Roman" w:cs="Times New Roman"/>
          <w:color w:val="auto"/>
          <w:sz w:val="22"/>
          <w:szCs w:val="22"/>
        </w:rPr>
        <w:t xml:space="preserve">e </w:t>
      </w:r>
      <w:r w:rsidR="097F22F5" w:rsidRPr="00B21F33">
        <w:rPr>
          <w:rFonts w:ascii="Times New Roman" w:hAnsi="Times New Roman" w:cs="Times New Roman"/>
          <w:color w:val="auto"/>
          <w:sz w:val="22"/>
          <w:szCs w:val="22"/>
        </w:rPr>
        <w:t>n</w:t>
      </w:r>
      <w:r w:rsidR="009A28BB" w:rsidRPr="00B21F33">
        <w:rPr>
          <w:rFonts w:ascii="Times New Roman" w:hAnsi="Times New Roman" w:cs="Times New Roman"/>
          <w:color w:val="auto"/>
          <w:sz w:val="22"/>
          <w:szCs w:val="22"/>
        </w:rPr>
        <w:t>eed</w:t>
      </w:r>
      <w:r w:rsidRPr="00B21F33">
        <w:rPr>
          <w:rFonts w:ascii="Times New Roman" w:hAnsi="Times New Roman" w:cs="Times New Roman"/>
          <w:color w:val="auto"/>
          <w:sz w:val="22"/>
          <w:szCs w:val="22"/>
        </w:rPr>
        <w:t xml:space="preserve"> to </w:t>
      </w:r>
      <w:r w:rsidR="3E76E2CD" w:rsidRPr="00B21F33">
        <w:rPr>
          <w:rFonts w:ascii="Times New Roman" w:hAnsi="Times New Roman" w:cs="Times New Roman"/>
          <w:color w:val="auto"/>
          <w:sz w:val="22"/>
          <w:szCs w:val="22"/>
        </w:rPr>
        <w:t>u</w:t>
      </w:r>
      <w:r w:rsidR="009A28BB" w:rsidRPr="00B21F33">
        <w:rPr>
          <w:rFonts w:ascii="Times New Roman" w:hAnsi="Times New Roman" w:cs="Times New Roman"/>
          <w:color w:val="auto"/>
          <w:sz w:val="22"/>
          <w:szCs w:val="22"/>
        </w:rPr>
        <w:t xml:space="preserve">nderstand </w:t>
      </w:r>
      <w:r w:rsidRPr="00B21F33">
        <w:rPr>
          <w:rFonts w:ascii="Times New Roman" w:hAnsi="Times New Roman" w:cs="Times New Roman"/>
          <w:color w:val="auto"/>
          <w:sz w:val="22"/>
          <w:szCs w:val="22"/>
        </w:rPr>
        <w:t xml:space="preserve">the </w:t>
      </w:r>
      <w:r w:rsidR="23F7FB9C" w:rsidRPr="00B21F33">
        <w:rPr>
          <w:rFonts w:ascii="Times New Roman" w:hAnsi="Times New Roman" w:cs="Times New Roman"/>
          <w:color w:val="auto"/>
          <w:sz w:val="22"/>
          <w:szCs w:val="22"/>
        </w:rPr>
        <w:t>c</w:t>
      </w:r>
      <w:r w:rsidR="009A28BB" w:rsidRPr="00B21F33">
        <w:rPr>
          <w:rFonts w:ascii="Times New Roman" w:hAnsi="Times New Roman" w:cs="Times New Roman"/>
          <w:color w:val="auto"/>
          <w:sz w:val="22"/>
          <w:szCs w:val="22"/>
        </w:rPr>
        <w:t xml:space="preserve">harged </w:t>
      </w:r>
      <w:r w:rsidR="2B647D77" w:rsidRPr="00B21F33">
        <w:rPr>
          <w:rFonts w:ascii="Times New Roman" w:hAnsi="Times New Roman" w:cs="Times New Roman"/>
          <w:color w:val="auto"/>
          <w:sz w:val="22"/>
          <w:szCs w:val="22"/>
        </w:rPr>
        <w:t>p</w:t>
      </w:r>
      <w:r w:rsidR="009A28BB" w:rsidRPr="00B21F33">
        <w:rPr>
          <w:rFonts w:ascii="Times New Roman" w:hAnsi="Times New Roman" w:cs="Times New Roman"/>
          <w:color w:val="auto"/>
          <w:sz w:val="22"/>
          <w:szCs w:val="22"/>
        </w:rPr>
        <w:t xml:space="preserve">articles </w:t>
      </w:r>
      <w:r w:rsidR="12E6A919" w:rsidRPr="00B21F33">
        <w:rPr>
          <w:rFonts w:ascii="Times New Roman" w:hAnsi="Times New Roman" w:cs="Times New Roman"/>
          <w:color w:val="auto"/>
          <w:sz w:val="22"/>
          <w:szCs w:val="22"/>
        </w:rPr>
        <w:t>w</w:t>
      </w:r>
      <w:r w:rsidR="009A28BB" w:rsidRPr="00B21F33">
        <w:rPr>
          <w:rFonts w:ascii="Times New Roman" w:hAnsi="Times New Roman" w:cs="Times New Roman"/>
          <w:color w:val="auto"/>
          <w:sz w:val="22"/>
          <w:szCs w:val="22"/>
        </w:rPr>
        <w:t xml:space="preserve">ithin </w:t>
      </w:r>
      <w:r w:rsidR="4D97671F" w:rsidRPr="00B21F33">
        <w:rPr>
          <w:rFonts w:ascii="Times New Roman" w:hAnsi="Times New Roman" w:cs="Times New Roman"/>
          <w:color w:val="auto"/>
          <w:sz w:val="22"/>
          <w:szCs w:val="22"/>
        </w:rPr>
        <w:t>s</w:t>
      </w:r>
      <w:r w:rsidR="009A28BB" w:rsidRPr="00B21F33">
        <w:rPr>
          <w:rFonts w:ascii="Times New Roman" w:hAnsi="Times New Roman" w:cs="Times New Roman"/>
          <w:color w:val="auto"/>
          <w:sz w:val="22"/>
          <w:szCs w:val="22"/>
        </w:rPr>
        <w:t xml:space="preserve">alt </w:t>
      </w:r>
      <w:r w:rsidRPr="00B21F33">
        <w:rPr>
          <w:rFonts w:ascii="Times New Roman" w:hAnsi="Times New Roman" w:cs="Times New Roman"/>
          <w:color w:val="auto"/>
          <w:sz w:val="22"/>
          <w:szCs w:val="22"/>
        </w:rPr>
        <w:t xml:space="preserve">and </w:t>
      </w:r>
      <w:r w:rsidR="052A297A" w:rsidRPr="00B21F33">
        <w:rPr>
          <w:rFonts w:ascii="Times New Roman" w:hAnsi="Times New Roman" w:cs="Times New Roman"/>
          <w:color w:val="auto"/>
          <w:sz w:val="22"/>
          <w:szCs w:val="22"/>
        </w:rPr>
        <w:t>w</w:t>
      </w:r>
      <w:r w:rsidR="009A28BB" w:rsidRPr="00B21F33">
        <w:rPr>
          <w:rFonts w:ascii="Times New Roman" w:hAnsi="Times New Roman" w:cs="Times New Roman"/>
          <w:color w:val="auto"/>
          <w:sz w:val="22"/>
          <w:szCs w:val="22"/>
        </w:rPr>
        <w:t>ater</w:t>
      </w:r>
      <w:r w:rsidRPr="00B21F33">
        <w:rPr>
          <w:rFonts w:ascii="Times New Roman" w:hAnsi="Times New Roman" w:cs="Times New Roman"/>
          <w:color w:val="auto"/>
          <w:sz w:val="22"/>
          <w:szCs w:val="22"/>
        </w:rPr>
        <w:t xml:space="preserve">. These </w:t>
      </w:r>
      <w:r w:rsidR="6B63E1A1" w:rsidRPr="00B21F33">
        <w:rPr>
          <w:rFonts w:ascii="Times New Roman" w:hAnsi="Times New Roman" w:cs="Times New Roman"/>
          <w:color w:val="auto"/>
          <w:sz w:val="22"/>
          <w:szCs w:val="22"/>
        </w:rPr>
        <w:t>p</w:t>
      </w:r>
      <w:r w:rsidR="009A28BB" w:rsidRPr="00B21F33">
        <w:rPr>
          <w:rFonts w:ascii="Times New Roman" w:hAnsi="Times New Roman" w:cs="Times New Roman"/>
          <w:color w:val="auto"/>
          <w:sz w:val="22"/>
          <w:szCs w:val="22"/>
        </w:rPr>
        <w:t>articles</w:t>
      </w:r>
      <w:r w:rsidRPr="00B21F33">
        <w:rPr>
          <w:rFonts w:ascii="Times New Roman" w:hAnsi="Times New Roman" w:cs="Times New Roman"/>
          <w:color w:val="auto"/>
          <w:sz w:val="22"/>
          <w:szCs w:val="22"/>
        </w:rPr>
        <w:t>,</w:t>
      </w:r>
      <w:r w:rsidR="7BE2D1C2" w:rsidRPr="00B21F33">
        <w:rPr>
          <w:rFonts w:ascii="Times New Roman" w:hAnsi="Times New Roman" w:cs="Times New Roman"/>
          <w:color w:val="auto"/>
          <w:sz w:val="22"/>
          <w:szCs w:val="22"/>
        </w:rPr>
        <w:t xml:space="preserve"> anions and cations, are made up of atoms that lost or gained electrons. </w:t>
      </w:r>
      <w:r w:rsidR="6B174DD9" w:rsidRPr="00B21F33">
        <w:rPr>
          <w:rFonts w:ascii="Times New Roman" w:hAnsi="Times New Roman" w:cs="Times New Roman"/>
          <w:color w:val="auto"/>
          <w:sz w:val="22"/>
          <w:szCs w:val="22"/>
        </w:rPr>
        <w:t xml:space="preserve">Electrons are the most </w:t>
      </w:r>
      <w:r w:rsidR="5707DC5E" w:rsidRPr="00B21F33">
        <w:rPr>
          <w:rFonts w:ascii="Times New Roman" w:hAnsi="Times New Roman" w:cs="Times New Roman"/>
          <w:color w:val="auto"/>
          <w:sz w:val="22"/>
          <w:szCs w:val="22"/>
        </w:rPr>
        <w:t>mobile</w:t>
      </w:r>
      <w:r w:rsidR="6B174DD9" w:rsidRPr="00B21F33">
        <w:rPr>
          <w:rFonts w:ascii="Times New Roman" w:hAnsi="Times New Roman" w:cs="Times New Roman"/>
          <w:color w:val="auto"/>
          <w:sz w:val="22"/>
          <w:szCs w:val="22"/>
        </w:rPr>
        <w:t xml:space="preserve"> of the subatomic particles.</w:t>
      </w:r>
      <w:r w:rsidR="7BE2D1C2" w:rsidRPr="00B21F33">
        <w:rPr>
          <w:rFonts w:ascii="Times New Roman" w:hAnsi="Times New Roman" w:cs="Times New Roman"/>
          <w:color w:val="auto"/>
          <w:sz w:val="22"/>
          <w:szCs w:val="22"/>
        </w:rPr>
        <w:t xml:space="preserve"> Let</w:t>
      </w:r>
      <w:r w:rsidR="421C33A3" w:rsidRPr="00B21F33">
        <w:rPr>
          <w:rFonts w:ascii="Times New Roman" w:hAnsi="Times New Roman" w:cs="Times New Roman"/>
          <w:color w:val="auto"/>
          <w:sz w:val="22"/>
          <w:szCs w:val="22"/>
        </w:rPr>
        <w:t xml:space="preserve"> us</w:t>
      </w:r>
      <w:r w:rsidR="7BE2D1C2" w:rsidRPr="00B21F33">
        <w:rPr>
          <w:rFonts w:ascii="Times New Roman" w:hAnsi="Times New Roman" w:cs="Times New Roman"/>
          <w:color w:val="auto"/>
          <w:sz w:val="22"/>
          <w:szCs w:val="22"/>
        </w:rPr>
        <w:t xml:space="preserve"> find </w:t>
      </w:r>
      <w:r w:rsidR="6A76A153" w:rsidRPr="00B21F33">
        <w:rPr>
          <w:rFonts w:ascii="Times New Roman" w:hAnsi="Times New Roman" w:cs="Times New Roman"/>
          <w:color w:val="auto"/>
          <w:sz w:val="22"/>
          <w:szCs w:val="22"/>
        </w:rPr>
        <w:t xml:space="preserve">evidence </w:t>
      </w:r>
      <w:r w:rsidR="5A2B3B63" w:rsidRPr="00B21F33">
        <w:rPr>
          <w:rFonts w:ascii="Times New Roman" w:hAnsi="Times New Roman" w:cs="Times New Roman"/>
          <w:color w:val="auto"/>
          <w:sz w:val="22"/>
          <w:szCs w:val="22"/>
        </w:rPr>
        <w:t>of the existence of</w:t>
      </w:r>
      <w:r w:rsidR="6A76A153" w:rsidRPr="00B21F33">
        <w:rPr>
          <w:rFonts w:ascii="Times New Roman" w:hAnsi="Times New Roman" w:cs="Times New Roman"/>
          <w:color w:val="auto"/>
          <w:sz w:val="22"/>
          <w:szCs w:val="22"/>
        </w:rPr>
        <w:t xml:space="preserve"> electrons</w:t>
      </w:r>
      <w:r w:rsidR="7107ABB0" w:rsidRPr="00B21F33">
        <w:rPr>
          <w:rFonts w:ascii="Times New Roman" w:hAnsi="Times New Roman" w:cs="Times New Roman"/>
          <w:color w:val="auto"/>
          <w:sz w:val="22"/>
          <w:szCs w:val="22"/>
        </w:rPr>
        <w:t xml:space="preserve"> in our daily life</w:t>
      </w:r>
      <w:r w:rsidR="47B80713" w:rsidRPr="00B21F33">
        <w:rPr>
          <w:rFonts w:ascii="Times New Roman" w:hAnsi="Times New Roman" w:cs="Times New Roman"/>
          <w:color w:val="auto"/>
          <w:sz w:val="22"/>
          <w:szCs w:val="22"/>
        </w:rPr>
        <w:t>.</w:t>
      </w:r>
    </w:p>
    <w:p w14:paraId="675C7491" w14:textId="5D9CC17F" w:rsidR="41BAAC50" w:rsidRPr="00B21F33" w:rsidRDefault="41BAAC50" w:rsidP="41BAAC50">
      <w:pPr>
        <w:rPr>
          <w:rFonts w:ascii="Times New Roman" w:hAnsi="Times New Roman" w:cs="Times New Roman"/>
        </w:rPr>
      </w:pPr>
    </w:p>
    <w:p w14:paraId="443C5D8F" w14:textId="7913A143" w:rsidR="00645F83" w:rsidRPr="00B21F33" w:rsidRDefault="00645F83" w:rsidP="41BAAC50">
      <w:pPr>
        <w:rPr>
          <w:rFonts w:ascii="Times New Roman" w:hAnsi="Times New Roman" w:cs="Times New Roman"/>
          <w:b/>
          <w:bCs/>
        </w:rPr>
      </w:pPr>
      <w:r w:rsidRPr="00B21F33">
        <w:rPr>
          <w:rFonts w:ascii="Times New Roman" w:hAnsi="Times New Roman" w:cs="Times New Roman"/>
          <w:b/>
          <w:bCs/>
        </w:rPr>
        <w:t>Material</w:t>
      </w:r>
      <w:r w:rsidR="00CA509B" w:rsidRPr="00B21F33">
        <w:rPr>
          <w:rFonts w:ascii="Times New Roman" w:hAnsi="Times New Roman" w:cs="Times New Roman"/>
          <w:b/>
          <w:bCs/>
        </w:rPr>
        <w:t>s</w:t>
      </w:r>
      <w:r w:rsidRPr="00B21F33">
        <w:rPr>
          <w:rFonts w:ascii="Times New Roman" w:hAnsi="Times New Roman" w:cs="Times New Roman"/>
          <w:b/>
          <w:bCs/>
        </w:rPr>
        <w:t xml:space="preserve"> Required: </w:t>
      </w:r>
    </w:p>
    <w:p w14:paraId="374F96B7" w14:textId="6C24DAB5" w:rsidR="00645F83" w:rsidRPr="00B21F33" w:rsidRDefault="00645F83" w:rsidP="00645F83">
      <w:pPr>
        <w:pStyle w:val="ListParagraph"/>
        <w:numPr>
          <w:ilvl w:val="0"/>
          <w:numId w:val="11"/>
        </w:numPr>
        <w:rPr>
          <w:rFonts w:ascii="Times New Roman" w:hAnsi="Times New Roman" w:cs="Times New Roman"/>
          <w:sz w:val="22"/>
          <w:szCs w:val="22"/>
        </w:rPr>
      </w:pPr>
      <w:r w:rsidRPr="00B21F33">
        <w:rPr>
          <w:rFonts w:ascii="Times New Roman" w:hAnsi="Times New Roman" w:cs="Times New Roman"/>
          <w:sz w:val="22"/>
          <w:szCs w:val="22"/>
        </w:rPr>
        <w:t>Comb</w:t>
      </w:r>
    </w:p>
    <w:p w14:paraId="5CE73003" w14:textId="378E180D" w:rsidR="00645F83" w:rsidRPr="00B21F33" w:rsidRDefault="00645F83" w:rsidP="00645F83">
      <w:pPr>
        <w:pStyle w:val="ListParagraph"/>
        <w:numPr>
          <w:ilvl w:val="0"/>
          <w:numId w:val="11"/>
        </w:numPr>
        <w:rPr>
          <w:rFonts w:ascii="Times New Roman" w:hAnsi="Times New Roman" w:cs="Times New Roman"/>
          <w:sz w:val="22"/>
          <w:szCs w:val="22"/>
        </w:rPr>
      </w:pPr>
      <w:r w:rsidRPr="00B21F33">
        <w:rPr>
          <w:rFonts w:ascii="Times New Roman" w:hAnsi="Times New Roman" w:cs="Times New Roman"/>
          <w:sz w:val="22"/>
          <w:szCs w:val="22"/>
        </w:rPr>
        <w:t>Silk cloth</w:t>
      </w:r>
    </w:p>
    <w:p w14:paraId="613D823D" w14:textId="38519645" w:rsidR="00645F83" w:rsidRPr="00B21F33" w:rsidRDefault="00645F83" w:rsidP="00645F83">
      <w:pPr>
        <w:pStyle w:val="ListParagraph"/>
        <w:numPr>
          <w:ilvl w:val="0"/>
          <w:numId w:val="11"/>
        </w:numPr>
        <w:rPr>
          <w:rFonts w:ascii="Times New Roman" w:hAnsi="Times New Roman" w:cs="Times New Roman"/>
          <w:sz w:val="22"/>
          <w:szCs w:val="22"/>
        </w:rPr>
      </w:pPr>
      <w:r w:rsidRPr="00B21F33">
        <w:rPr>
          <w:rFonts w:ascii="Times New Roman" w:hAnsi="Times New Roman" w:cs="Times New Roman"/>
          <w:sz w:val="22"/>
          <w:szCs w:val="22"/>
        </w:rPr>
        <w:t>Small pieces of paper</w:t>
      </w:r>
    </w:p>
    <w:p w14:paraId="2CFE9655" w14:textId="7ECC0AA4" w:rsidR="00645F83" w:rsidRPr="00B21F33" w:rsidRDefault="00645F83" w:rsidP="00645F83">
      <w:pPr>
        <w:pStyle w:val="ListParagraph"/>
        <w:numPr>
          <w:ilvl w:val="0"/>
          <w:numId w:val="11"/>
        </w:numPr>
        <w:rPr>
          <w:rFonts w:ascii="Times New Roman" w:hAnsi="Times New Roman" w:cs="Times New Roman"/>
          <w:sz w:val="22"/>
          <w:szCs w:val="22"/>
        </w:rPr>
      </w:pPr>
      <w:r w:rsidRPr="00B21F33">
        <w:rPr>
          <w:rFonts w:ascii="Times New Roman" w:hAnsi="Times New Roman" w:cs="Times New Roman"/>
          <w:sz w:val="22"/>
          <w:szCs w:val="22"/>
        </w:rPr>
        <w:t>Glass rod</w:t>
      </w:r>
    </w:p>
    <w:p w14:paraId="74C13D58" w14:textId="41452435" w:rsidR="00645F83" w:rsidRPr="00B21F33" w:rsidRDefault="00645F83" w:rsidP="00645F83">
      <w:pPr>
        <w:pStyle w:val="ListParagraph"/>
        <w:numPr>
          <w:ilvl w:val="0"/>
          <w:numId w:val="11"/>
        </w:numPr>
        <w:rPr>
          <w:rFonts w:ascii="Times New Roman" w:hAnsi="Times New Roman" w:cs="Times New Roman"/>
          <w:sz w:val="22"/>
          <w:szCs w:val="22"/>
        </w:rPr>
      </w:pPr>
      <w:r w:rsidRPr="00B21F33">
        <w:rPr>
          <w:rFonts w:ascii="Times New Roman" w:hAnsi="Times New Roman" w:cs="Times New Roman"/>
          <w:sz w:val="22"/>
          <w:szCs w:val="22"/>
        </w:rPr>
        <w:t>Inflated balloon</w:t>
      </w:r>
    </w:p>
    <w:p w14:paraId="148AEF0E" w14:textId="0FDDD3A2" w:rsidR="00645F83" w:rsidRPr="00B21F33" w:rsidRDefault="00645F83" w:rsidP="00645F83">
      <w:pPr>
        <w:rPr>
          <w:rFonts w:ascii="Times New Roman" w:hAnsi="Times New Roman" w:cs="Times New Roman"/>
          <w:b/>
          <w:bCs/>
        </w:rPr>
      </w:pPr>
      <w:r w:rsidRPr="00B21F33">
        <w:rPr>
          <w:rFonts w:ascii="Times New Roman" w:hAnsi="Times New Roman" w:cs="Times New Roman"/>
          <w:b/>
          <w:bCs/>
        </w:rPr>
        <w:t>Procedure</w:t>
      </w:r>
    </w:p>
    <w:p w14:paraId="4C0C9F14" w14:textId="1701EB28" w:rsidR="00645F83" w:rsidRPr="00B21F33" w:rsidRDefault="00645F83" w:rsidP="19AE41D8">
      <w:pPr>
        <w:pStyle w:val="ListParagraph"/>
        <w:numPr>
          <w:ilvl w:val="0"/>
          <w:numId w:val="12"/>
        </w:numPr>
        <w:rPr>
          <w:rFonts w:ascii="Times New Roman" w:hAnsi="Times New Roman" w:cs="Times New Roman"/>
          <w:sz w:val="22"/>
          <w:szCs w:val="22"/>
        </w:rPr>
      </w:pPr>
      <w:r w:rsidRPr="00B21F33">
        <w:rPr>
          <w:rFonts w:ascii="Times New Roman" w:hAnsi="Times New Roman" w:cs="Times New Roman"/>
          <w:sz w:val="22"/>
          <w:szCs w:val="22"/>
        </w:rPr>
        <w:t xml:space="preserve">Comb your dry hair. </w:t>
      </w:r>
      <w:r w:rsidR="00322A15" w:rsidRPr="00B21F33">
        <w:rPr>
          <w:rFonts w:ascii="Times New Roman" w:hAnsi="Times New Roman" w:cs="Times New Roman"/>
          <w:sz w:val="22"/>
          <w:szCs w:val="22"/>
        </w:rPr>
        <w:t xml:space="preserve">Now bring the comb near the small pieces of paper. Does it attract </w:t>
      </w:r>
      <w:bookmarkStart w:id="5" w:name="_Int_NN8xX3UB"/>
      <w:r w:rsidR="00322A15" w:rsidRPr="00B21F33">
        <w:rPr>
          <w:rFonts w:ascii="Times New Roman" w:hAnsi="Times New Roman" w:cs="Times New Roman"/>
          <w:sz w:val="22"/>
          <w:szCs w:val="22"/>
        </w:rPr>
        <w:t>the small</w:t>
      </w:r>
      <w:bookmarkEnd w:id="5"/>
      <w:r w:rsidR="00322A15" w:rsidRPr="00B21F33">
        <w:rPr>
          <w:rFonts w:ascii="Times New Roman" w:hAnsi="Times New Roman" w:cs="Times New Roman"/>
          <w:sz w:val="22"/>
          <w:szCs w:val="22"/>
        </w:rPr>
        <w:t xml:space="preserve"> pieces of paper?</w:t>
      </w:r>
    </w:p>
    <w:p w14:paraId="3FA71C65" w14:textId="01CEB2D6" w:rsidR="00F3328D" w:rsidRPr="00B21F33" w:rsidRDefault="00F3328D" w:rsidP="00F3328D">
      <w:pPr>
        <w:pStyle w:val="ListParagraph"/>
        <w:jc w:val="center"/>
        <w:rPr>
          <w:rFonts w:ascii="Times New Roman" w:hAnsi="Times New Roman" w:cs="Times New Roman"/>
          <w:sz w:val="20"/>
          <w:szCs w:val="20"/>
        </w:rPr>
      </w:pPr>
      <w:commentRangeStart w:id="6"/>
      <w:r w:rsidRPr="00B21F33">
        <w:rPr>
          <w:rFonts w:ascii="Times New Roman" w:hAnsi="Times New Roman" w:cs="Times New Roman"/>
          <w:noProof/>
          <w:sz w:val="20"/>
          <w:szCs w:val="20"/>
          <w:lang w:eastAsia="en-US"/>
        </w:rPr>
        <w:drawing>
          <wp:inline distT="0" distB="0" distL="0" distR="0" wp14:anchorId="2DE23AEB" wp14:editId="10084640">
            <wp:extent cx="39147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ck-photo-a-cute-d-hand-using-a-plastic-comb-for-static-electricity-science-static-electricity-after-a-1946754313.jpg"/>
                    <pic:cNvPicPr/>
                  </pic:nvPicPr>
                  <pic:blipFill rotWithShape="1">
                    <a:blip r:embed="rId13" cstate="print">
                      <a:extLst>
                        <a:ext uri="{28A0092B-C50C-407E-A947-70E740481C1C}">
                          <a14:useLocalDpi xmlns:a14="http://schemas.microsoft.com/office/drawing/2010/main" val="0"/>
                        </a:ext>
                      </a:extLst>
                    </a:blip>
                    <a:srcRect l="15705" r="18430" b="10717"/>
                    <a:stretch/>
                  </pic:blipFill>
                  <pic:spPr bwMode="auto">
                    <a:xfrm>
                      <a:off x="0" y="0"/>
                      <a:ext cx="3914775" cy="3343275"/>
                    </a:xfrm>
                    <a:prstGeom prst="rect">
                      <a:avLst/>
                    </a:prstGeom>
                    <a:ln>
                      <a:noFill/>
                    </a:ln>
                    <a:extLst>
                      <a:ext uri="{53640926-AAD7-44D8-BBD7-CCE9431645EC}">
                        <a14:shadowObscured xmlns:a14="http://schemas.microsoft.com/office/drawing/2010/main"/>
                      </a:ext>
                    </a:extLst>
                  </pic:spPr>
                </pic:pic>
              </a:graphicData>
            </a:graphic>
          </wp:inline>
        </w:drawing>
      </w:r>
      <w:commentRangeEnd w:id="6"/>
      <w:r w:rsidRPr="00B21F33">
        <w:rPr>
          <w:rStyle w:val="CommentReference"/>
          <w:rFonts w:ascii="Times New Roman" w:eastAsiaTheme="minorHAnsi" w:hAnsi="Times New Roman" w:cs="Times New Roman"/>
          <w:lang w:eastAsia="en-US"/>
        </w:rPr>
        <w:commentReference w:id="6"/>
      </w:r>
    </w:p>
    <w:p w14:paraId="71AF60C1" w14:textId="51988108" w:rsidR="00F3328D" w:rsidRPr="00B21F33" w:rsidRDefault="00CA509B" w:rsidP="00F3328D">
      <w:pPr>
        <w:pStyle w:val="ListParagraph"/>
        <w:jc w:val="center"/>
        <w:rPr>
          <w:rFonts w:ascii="Times New Roman" w:hAnsi="Times New Roman" w:cs="Times New Roman"/>
          <w:sz w:val="20"/>
          <w:szCs w:val="20"/>
        </w:rPr>
      </w:pPr>
      <w:r w:rsidRPr="00B21F33">
        <w:rPr>
          <w:rFonts w:ascii="Times New Roman" w:eastAsia="Arial" w:hAnsi="Times New Roman" w:cs="Times New Roman"/>
          <w:sz w:val="16"/>
          <w:szCs w:val="16"/>
        </w:rPr>
        <w:t xml:space="preserve">Figure </w:t>
      </w:r>
      <w:r w:rsidR="00F55E6F" w:rsidRPr="00B21F33">
        <w:rPr>
          <w:rFonts w:ascii="Times New Roman" w:eastAsia="Arial" w:hAnsi="Times New Roman" w:cs="Times New Roman"/>
          <w:sz w:val="16"/>
          <w:szCs w:val="16"/>
        </w:rPr>
        <w:t>3</w:t>
      </w:r>
      <w:r w:rsidR="00F3328D" w:rsidRPr="00B21F33">
        <w:rPr>
          <w:rFonts w:ascii="Times New Roman" w:eastAsia="Arial" w:hAnsi="Times New Roman" w:cs="Times New Roman"/>
          <w:sz w:val="16"/>
          <w:szCs w:val="16"/>
        </w:rPr>
        <w:t>.</w:t>
      </w:r>
      <w:r w:rsidR="00D902A4" w:rsidRPr="00B21F33">
        <w:rPr>
          <w:rFonts w:ascii="Times New Roman" w:eastAsia="Arial" w:hAnsi="Times New Roman" w:cs="Times New Roman"/>
          <w:sz w:val="16"/>
          <w:szCs w:val="16"/>
        </w:rPr>
        <w:t>13</w:t>
      </w:r>
      <w:r w:rsidR="00386AB9" w:rsidRPr="00B21F33">
        <w:rPr>
          <w:rFonts w:ascii="Times New Roman" w:eastAsia="Arial" w:hAnsi="Times New Roman" w:cs="Times New Roman"/>
          <w:sz w:val="16"/>
          <w:szCs w:val="16"/>
        </w:rPr>
        <w:t xml:space="preserve">. </w:t>
      </w:r>
      <w:r w:rsidR="00F3328D" w:rsidRPr="00B21F33">
        <w:rPr>
          <w:rFonts w:ascii="Times New Roman" w:eastAsia="Arial" w:hAnsi="Times New Roman" w:cs="Times New Roman"/>
          <w:sz w:val="16"/>
          <w:szCs w:val="16"/>
        </w:rPr>
        <w:t>Comb attracts pieces of paper</w:t>
      </w:r>
    </w:p>
    <w:p w14:paraId="42A1A6FB" w14:textId="77777777" w:rsidR="00F3328D" w:rsidRPr="00B21F33" w:rsidRDefault="00F3328D" w:rsidP="00F3328D">
      <w:pPr>
        <w:pStyle w:val="ListParagraph"/>
        <w:rPr>
          <w:rFonts w:ascii="Times New Roman" w:hAnsi="Times New Roman" w:cs="Times New Roman"/>
          <w:sz w:val="20"/>
          <w:szCs w:val="20"/>
        </w:rPr>
      </w:pPr>
    </w:p>
    <w:p w14:paraId="7ADAAAEB" w14:textId="3DBB7216" w:rsidR="00115959" w:rsidRPr="00B21F33" w:rsidRDefault="00322A15" w:rsidP="19AE41D8">
      <w:pPr>
        <w:pStyle w:val="ListParagraph"/>
        <w:numPr>
          <w:ilvl w:val="0"/>
          <w:numId w:val="12"/>
        </w:numPr>
        <w:rPr>
          <w:rFonts w:ascii="Times New Roman" w:hAnsi="Times New Roman" w:cs="Times New Roman"/>
          <w:sz w:val="22"/>
          <w:szCs w:val="22"/>
        </w:rPr>
      </w:pPr>
      <w:r w:rsidRPr="00B21F33">
        <w:rPr>
          <w:rFonts w:ascii="Times New Roman" w:hAnsi="Times New Roman" w:cs="Times New Roman"/>
          <w:sz w:val="22"/>
          <w:szCs w:val="22"/>
        </w:rPr>
        <w:t>Rub the glass rod with a silk cloth and bring it near the inflated balloon. What happen</w:t>
      </w:r>
      <w:r w:rsidR="7036478C" w:rsidRPr="00B21F33">
        <w:rPr>
          <w:rFonts w:ascii="Times New Roman" w:hAnsi="Times New Roman" w:cs="Times New Roman"/>
          <w:sz w:val="22"/>
          <w:szCs w:val="22"/>
        </w:rPr>
        <w:t>s</w:t>
      </w:r>
      <w:r w:rsidR="0074220A" w:rsidRPr="00B21F33">
        <w:rPr>
          <w:rFonts w:ascii="Times New Roman" w:hAnsi="Times New Roman" w:cs="Times New Roman"/>
          <w:sz w:val="22"/>
          <w:szCs w:val="22"/>
        </w:rPr>
        <w:t>?</w:t>
      </w:r>
    </w:p>
    <w:p w14:paraId="59DE8DCC" w14:textId="1A33C3CD" w:rsidR="008F0AE0" w:rsidRPr="00B21F33" w:rsidRDefault="00A23CF1" w:rsidP="009631F4">
      <w:pPr>
        <w:rPr>
          <w:rFonts w:ascii="Times New Roman" w:hAnsi="Times New Roman" w:cs="Times New Roman"/>
        </w:rPr>
      </w:pPr>
      <w:r w:rsidRPr="00B21F33">
        <w:rPr>
          <w:rFonts w:ascii="Times New Roman" w:hAnsi="Times New Roman" w:cs="Times New Roman"/>
        </w:rPr>
        <w:t xml:space="preserve">The charge in atoms originates from smaller charged particles like protons and electrons. </w:t>
      </w:r>
    </w:p>
    <w:p w14:paraId="67534CCE" w14:textId="703CE449" w:rsidR="008F0AE0" w:rsidRPr="00B21F33" w:rsidRDefault="008F0AE0" w:rsidP="00A63782">
      <w:pPr>
        <w:pStyle w:val="Heading2"/>
        <w:rPr>
          <w:rFonts w:ascii="Times New Roman" w:hAnsi="Times New Roman" w:cs="Times New Roman"/>
          <w:color w:val="auto"/>
        </w:rPr>
      </w:pPr>
      <w:r w:rsidRPr="00B21F33">
        <w:rPr>
          <w:rFonts w:ascii="Times New Roman" w:hAnsi="Times New Roman" w:cs="Times New Roman"/>
          <w:color w:val="auto"/>
          <w:highlight w:val="yellow"/>
        </w:rPr>
        <w:lastRenderedPageBreak/>
        <w:t>&lt;H</w:t>
      </w:r>
      <w:r w:rsidR="00A63782" w:rsidRPr="00B21F33">
        <w:rPr>
          <w:rFonts w:ascii="Times New Roman" w:hAnsi="Times New Roman" w:cs="Times New Roman"/>
          <w:color w:val="auto"/>
          <w:highlight w:val="yellow"/>
        </w:rPr>
        <w:t>2</w:t>
      </w:r>
      <w:r w:rsidRPr="00B21F33">
        <w:rPr>
          <w:rFonts w:ascii="Times New Roman" w:hAnsi="Times New Roman" w:cs="Times New Roman"/>
          <w:color w:val="auto"/>
          <w:highlight w:val="yellow"/>
        </w:rPr>
        <w:t>&gt;</w:t>
      </w:r>
      <w:r w:rsidRPr="00B21F33">
        <w:rPr>
          <w:rFonts w:ascii="Times New Roman" w:hAnsi="Times New Roman" w:cs="Times New Roman"/>
          <w:color w:val="auto"/>
        </w:rPr>
        <w:t xml:space="preserve"> </w:t>
      </w:r>
      <w:r w:rsidRPr="00B21F33">
        <w:rPr>
          <w:rFonts w:ascii="Times New Roman" w:hAnsi="Times New Roman" w:cs="Times New Roman"/>
          <w:b/>
          <w:bCs/>
          <w:color w:val="auto"/>
          <w:sz w:val="24"/>
          <w:szCs w:val="24"/>
        </w:rPr>
        <w:t>Progress Check 1</w:t>
      </w:r>
    </w:p>
    <w:p w14:paraId="21D889A3" w14:textId="5B14947A" w:rsidR="17BF14BB" w:rsidRPr="00B21F33" w:rsidRDefault="17BF14BB" w:rsidP="121B1137">
      <w:pPr>
        <w:pStyle w:val="ListParagraph"/>
        <w:numPr>
          <w:ilvl w:val="0"/>
          <w:numId w:val="1"/>
        </w:numPr>
        <w:spacing w:line="259" w:lineRule="auto"/>
        <w:rPr>
          <w:rFonts w:ascii="Times New Roman" w:hAnsi="Times New Roman" w:cs="Times New Roman"/>
          <w:sz w:val="22"/>
          <w:szCs w:val="22"/>
        </w:rPr>
      </w:pPr>
      <w:r w:rsidRPr="00B21F33">
        <w:rPr>
          <w:rFonts w:ascii="Times New Roman" w:hAnsi="Times New Roman" w:cs="Times New Roman"/>
          <w:sz w:val="22"/>
          <w:szCs w:val="22"/>
        </w:rPr>
        <w:t xml:space="preserve">What charge would an atom that lost </w:t>
      </w:r>
      <w:r w:rsidR="7182E697" w:rsidRPr="00B21F33">
        <w:rPr>
          <w:rFonts w:ascii="Times New Roman" w:hAnsi="Times New Roman" w:cs="Times New Roman"/>
          <w:sz w:val="22"/>
          <w:szCs w:val="22"/>
        </w:rPr>
        <w:t>one</w:t>
      </w:r>
      <w:r w:rsidRPr="00B21F33">
        <w:rPr>
          <w:rFonts w:ascii="Times New Roman" w:hAnsi="Times New Roman" w:cs="Times New Roman"/>
          <w:sz w:val="22"/>
          <w:szCs w:val="22"/>
        </w:rPr>
        <w:t xml:space="preserve"> electron have?</w:t>
      </w:r>
    </w:p>
    <w:p w14:paraId="417920D5" w14:textId="3F90E808" w:rsidR="17BF14BB" w:rsidRPr="00B21F33" w:rsidRDefault="17BF14BB" w:rsidP="121B1137">
      <w:pPr>
        <w:pStyle w:val="ListParagraph"/>
        <w:numPr>
          <w:ilvl w:val="0"/>
          <w:numId w:val="1"/>
        </w:numPr>
        <w:spacing w:line="259" w:lineRule="auto"/>
        <w:rPr>
          <w:rFonts w:ascii="Times New Roman" w:hAnsi="Times New Roman" w:cs="Times New Roman"/>
          <w:sz w:val="22"/>
          <w:szCs w:val="22"/>
        </w:rPr>
      </w:pPr>
      <w:r w:rsidRPr="00B21F33">
        <w:rPr>
          <w:rFonts w:ascii="Times New Roman" w:hAnsi="Times New Roman" w:cs="Times New Roman"/>
          <w:sz w:val="22"/>
          <w:szCs w:val="22"/>
        </w:rPr>
        <w:t xml:space="preserve">What charge would an atom that gained </w:t>
      </w:r>
      <w:r w:rsidR="4A994B1A" w:rsidRPr="00B21F33">
        <w:rPr>
          <w:rFonts w:ascii="Times New Roman" w:hAnsi="Times New Roman" w:cs="Times New Roman"/>
          <w:sz w:val="22"/>
          <w:szCs w:val="22"/>
        </w:rPr>
        <w:t>two</w:t>
      </w:r>
      <w:r w:rsidRPr="00B21F33">
        <w:rPr>
          <w:rFonts w:ascii="Times New Roman" w:hAnsi="Times New Roman" w:cs="Times New Roman"/>
          <w:sz w:val="22"/>
          <w:szCs w:val="22"/>
        </w:rPr>
        <w:t xml:space="preserve"> electrons have?</w:t>
      </w:r>
    </w:p>
    <w:p w14:paraId="5DF6E4AC" w14:textId="3EC293BD" w:rsidR="00A14742" w:rsidRPr="00B21F33" w:rsidRDefault="00A23CF1" w:rsidP="00A63782">
      <w:pPr>
        <w:pStyle w:val="Heading1"/>
        <w:rPr>
          <w:rFonts w:ascii="Times New Roman" w:hAnsi="Times New Roman" w:cs="Times New Roman"/>
          <w:b/>
          <w:bCs/>
          <w:color w:val="auto"/>
        </w:rPr>
      </w:pPr>
      <w:r w:rsidRPr="00B21F33">
        <w:rPr>
          <w:rFonts w:ascii="Times New Roman" w:hAnsi="Times New Roman" w:cs="Times New Roman"/>
          <w:color w:val="auto"/>
          <w:highlight w:val="yellow"/>
        </w:rPr>
        <w:t>&lt;H1&gt;</w:t>
      </w:r>
      <w:r w:rsidRPr="00B21F33">
        <w:rPr>
          <w:rFonts w:ascii="Times New Roman" w:hAnsi="Times New Roman" w:cs="Times New Roman"/>
          <w:color w:val="auto"/>
        </w:rPr>
        <w:t xml:space="preserve"> </w:t>
      </w:r>
      <w:r w:rsidR="171F1199" w:rsidRPr="00B21F33">
        <w:rPr>
          <w:rFonts w:ascii="Times New Roman" w:hAnsi="Times New Roman" w:cs="Times New Roman"/>
          <w:b/>
          <w:bCs/>
          <w:color w:val="auto"/>
        </w:rPr>
        <w:t>Subatomic Particles</w:t>
      </w:r>
    </w:p>
    <w:p w14:paraId="38B390F0" w14:textId="02FCDF56" w:rsidR="00716BC5" w:rsidRPr="00B21F33" w:rsidRDefault="00D902A4" w:rsidP="19AE41D8">
      <w:pPr>
        <w:pStyle w:val="ListParagraph"/>
        <w:spacing w:line="276" w:lineRule="auto"/>
        <w:ind w:left="0"/>
        <w:rPr>
          <w:rFonts w:ascii="Times New Roman" w:hAnsi="Times New Roman" w:cs="Times New Roman"/>
          <w:sz w:val="22"/>
          <w:szCs w:val="22"/>
        </w:rPr>
      </w:pPr>
      <w:r w:rsidRPr="00B21F33">
        <w:rPr>
          <w:rFonts w:ascii="Times New Roman" w:hAnsi="Times New Roman" w:cs="Times New Roman"/>
          <w:b/>
          <w:bCs/>
          <w:sz w:val="22"/>
          <w:szCs w:val="22"/>
        </w:rPr>
        <w:t xml:space="preserve">Direct Instruction: </w:t>
      </w:r>
      <w:r w:rsidR="00097D52" w:rsidRPr="00B21F33">
        <w:rPr>
          <w:rFonts w:ascii="Times New Roman" w:hAnsi="Times New Roman" w:cs="Times New Roman"/>
          <w:b/>
          <w:bCs/>
          <w:sz w:val="22"/>
          <w:szCs w:val="22"/>
        </w:rPr>
        <w:t>Recall</w:t>
      </w:r>
      <w:r w:rsidR="00097D52" w:rsidRPr="00B21F33">
        <w:rPr>
          <w:rFonts w:ascii="Times New Roman" w:hAnsi="Times New Roman" w:cs="Times New Roman"/>
          <w:sz w:val="22"/>
          <w:szCs w:val="22"/>
        </w:rPr>
        <w:t xml:space="preserve"> from the previous lesson that</w:t>
      </w:r>
      <w:r w:rsidR="00541212" w:rsidRPr="00B21F33">
        <w:rPr>
          <w:rFonts w:ascii="Times New Roman" w:hAnsi="Times New Roman" w:cs="Times New Roman"/>
          <w:sz w:val="22"/>
          <w:szCs w:val="22"/>
        </w:rPr>
        <w:t xml:space="preserve"> </w:t>
      </w:r>
      <w:r w:rsidR="00322A15" w:rsidRPr="00B21F33">
        <w:rPr>
          <w:rFonts w:ascii="Times New Roman" w:hAnsi="Times New Roman" w:cs="Times New Roman"/>
          <w:sz w:val="22"/>
          <w:szCs w:val="22"/>
        </w:rPr>
        <w:t xml:space="preserve">discoveries made during the late 19th and early 20th centuries revealed that the atom is </w:t>
      </w:r>
      <w:proofErr w:type="gramStart"/>
      <w:r w:rsidR="00322A15" w:rsidRPr="00B21F33">
        <w:rPr>
          <w:rFonts w:ascii="Times New Roman" w:hAnsi="Times New Roman" w:cs="Times New Roman"/>
          <w:sz w:val="22"/>
          <w:szCs w:val="22"/>
        </w:rPr>
        <w:t>indivisible</w:t>
      </w:r>
      <w:r w:rsidR="31E799D7" w:rsidRPr="00B21F33">
        <w:rPr>
          <w:rFonts w:ascii="Times New Roman" w:hAnsi="Times New Roman" w:cs="Times New Roman"/>
          <w:sz w:val="22"/>
          <w:szCs w:val="22"/>
        </w:rPr>
        <w:t>, but</w:t>
      </w:r>
      <w:proofErr w:type="gramEnd"/>
      <w:r w:rsidR="31E799D7" w:rsidRPr="00B21F33">
        <w:rPr>
          <w:rFonts w:ascii="Times New Roman" w:hAnsi="Times New Roman" w:cs="Times New Roman"/>
          <w:sz w:val="22"/>
          <w:szCs w:val="22"/>
        </w:rPr>
        <w:t xml:space="preserve"> has a structure</w:t>
      </w:r>
      <w:r w:rsidR="00322A15" w:rsidRPr="00B21F33">
        <w:rPr>
          <w:rFonts w:ascii="Times New Roman" w:hAnsi="Times New Roman" w:cs="Times New Roman"/>
          <w:sz w:val="22"/>
          <w:szCs w:val="22"/>
        </w:rPr>
        <w:t>. These studies showed that atoms are made up of smaller particles, such as electrons, protons, and neutrons, which can be separated.</w:t>
      </w:r>
    </w:p>
    <w:p w14:paraId="2186C264" w14:textId="3A109779" w:rsidR="00F55E6F" w:rsidRPr="00B21F33" w:rsidRDefault="00716BC5" w:rsidP="121B1137">
      <w:pPr>
        <w:pStyle w:val="ListParagraph"/>
        <w:numPr>
          <w:ilvl w:val="0"/>
          <w:numId w:val="13"/>
        </w:numPr>
        <w:spacing w:line="276" w:lineRule="auto"/>
        <w:rPr>
          <w:rFonts w:ascii="Times New Roman" w:eastAsia="Times New Roman" w:hAnsi="Times New Roman" w:cs="Times New Roman"/>
          <w:sz w:val="20"/>
          <w:szCs w:val="20"/>
        </w:rPr>
      </w:pPr>
      <w:r w:rsidRPr="00B21F33">
        <w:rPr>
          <w:rFonts w:ascii="Times New Roman" w:eastAsia="Times New Roman" w:hAnsi="Times New Roman" w:cs="Times New Roman"/>
          <w:sz w:val="22"/>
          <w:szCs w:val="22"/>
        </w:rPr>
        <w:t xml:space="preserve">Protons: These are positively charged particles found in the nucleus. The number of protons determines the element’s identity (e.g., </w:t>
      </w:r>
      <w:r w:rsidR="005B4FC5" w:rsidRPr="00B21F33">
        <w:rPr>
          <w:rFonts w:ascii="Times New Roman" w:eastAsia="Times New Roman" w:hAnsi="Times New Roman" w:cs="Times New Roman"/>
          <w:sz w:val="22"/>
          <w:szCs w:val="22"/>
        </w:rPr>
        <w:t xml:space="preserve">a </w:t>
      </w:r>
      <w:r w:rsidR="00E630F0" w:rsidRPr="00B21F33">
        <w:rPr>
          <w:rFonts w:ascii="Times New Roman" w:eastAsia="Times New Roman" w:hAnsi="Times New Roman" w:cs="Times New Roman"/>
          <w:sz w:val="22"/>
          <w:szCs w:val="22"/>
        </w:rPr>
        <w:t>sodium</w:t>
      </w:r>
      <w:r w:rsidRPr="00B21F33">
        <w:rPr>
          <w:rFonts w:ascii="Times New Roman" w:eastAsia="Times New Roman" w:hAnsi="Times New Roman" w:cs="Times New Roman"/>
          <w:sz w:val="22"/>
          <w:szCs w:val="22"/>
        </w:rPr>
        <w:t xml:space="preserve"> </w:t>
      </w:r>
      <w:r w:rsidR="00E630F0" w:rsidRPr="00B21F33">
        <w:rPr>
          <w:rFonts w:ascii="Times New Roman" w:eastAsia="Times New Roman" w:hAnsi="Times New Roman" w:cs="Times New Roman"/>
          <w:sz w:val="22"/>
          <w:szCs w:val="22"/>
        </w:rPr>
        <w:t xml:space="preserve">atom </w:t>
      </w:r>
      <w:r w:rsidR="005B4FC5" w:rsidRPr="00B21F33">
        <w:rPr>
          <w:rFonts w:ascii="Times New Roman" w:eastAsia="Times New Roman" w:hAnsi="Times New Roman" w:cs="Times New Roman"/>
          <w:sz w:val="22"/>
          <w:szCs w:val="22"/>
        </w:rPr>
        <w:t xml:space="preserve">always </w:t>
      </w:r>
      <w:r w:rsidRPr="00B21F33">
        <w:rPr>
          <w:rFonts w:ascii="Times New Roman" w:eastAsia="Times New Roman" w:hAnsi="Times New Roman" w:cs="Times New Roman"/>
          <w:sz w:val="22"/>
          <w:szCs w:val="22"/>
        </w:rPr>
        <w:t xml:space="preserve">has </w:t>
      </w:r>
      <w:r w:rsidR="00E630F0" w:rsidRPr="00B21F33">
        <w:rPr>
          <w:rFonts w:ascii="Times New Roman" w:eastAsia="Times New Roman" w:hAnsi="Times New Roman" w:cs="Times New Roman"/>
          <w:sz w:val="22"/>
          <w:szCs w:val="22"/>
        </w:rPr>
        <w:t>1</w:t>
      </w:r>
      <w:r w:rsidRPr="00B21F33">
        <w:rPr>
          <w:rFonts w:ascii="Times New Roman" w:eastAsia="Times New Roman" w:hAnsi="Times New Roman" w:cs="Times New Roman"/>
          <w:sz w:val="22"/>
          <w:szCs w:val="22"/>
        </w:rPr>
        <w:t>1 proton</w:t>
      </w:r>
      <w:r w:rsidR="00E630F0" w:rsidRPr="00B21F33">
        <w:rPr>
          <w:rFonts w:ascii="Times New Roman" w:eastAsia="Times New Roman" w:hAnsi="Times New Roman" w:cs="Times New Roman"/>
          <w:sz w:val="22"/>
          <w:szCs w:val="22"/>
        </w:rPr>
        <w:t>s</w:t>
      </w:r>
      <w:r w:rsidRPr="00B21F33">
        <w:rPr>
          <w:rFonts w:ascii="Times New Roman" w:eastAsia="Times New Roman" w:hAnsi="Times New Roman" w:cs="Times New Roman"/>
          <w:sz w:val="22"/>
          <w:szCs w:val="22"/>
        </w:rPr>
        <w:t xml:space="preserve">, </w:t>
      </w:r>
      <w:r w:rsidR="005B4FC5" w:rsidRPr="00B21F33">
        <w:rPr>
          <w:rFonts w:ascii="Times New Roman" w:eastAsia="Times New Roman" w:hAnsi="Times New Roman" w:cs="Times New Roman"/>
          <w:sz w:val="22"/>
          <w:szCs w:val="22"/>
        </w:rPr>
        <w:t xml:space="preserve">and a </w:t>
      </w:r>
      <w:r w:rsidR="00E630F0" w:rsidRPr="00B21F33">
        <w:rPr>
          <w:rFonts w:ascii="Times New Roman" w:eastAsia="Times New Roman" w:hAnsi="Times New Roman" w:cs="Times New Roman"/>
          <w:sz w:val="22"/>
          <w:szCs w:val="22"/>
        </w:rPr>
        <w:t>chlorine atom</w:t>
      </w:r>
      <w:r w:rsidRPr="00B21F33">
        <w:rPr>
          <w:rFonts w:ascii="Times New Roman" w:eastAsia="Times New Roman" w:hAnsi="Times New Roman" w:cs="Times New Roman"/>
          <w:sz w:val="22"/>
          <w:szCs w:val="22"/>
        </w:rPr>
        <w:t xml:space="preserve"> </w:t>
      </w:r>
      <w:r w:rsidR="005B4FC5" w:rsidRPr="00B21F33">
        <w:rPr>
          <w:rFonts w:ascii="Times New Roman" w:eastAsia="Times New Roman" w:hAnsi="Times New Roman" w:cs="Times New Roman"/>
          <w:sz w:val="22"/>
          <w:szCs w:val="22"/>
        </w:rPr>
        <w:t xml:space="preserve">always </w:t>
      </w:r>
      <w:r w:rsidRPr="00B21F33">
        <w:rPr>
          <w:rFonts w:ascii="Times New Roman" w:eastAsia="Times New Roman" w:hAnsi="Times New Roman" w:cs="Times New Roman"/>
          <w:sz w:val="22"/>
          <w:szCs w:val="22"/>
        </w:rPr>
        <w:t xml:space="preserve">has </w:t>
      </w:r>
      <w:r w:rsidR="00E630F0" w:rsidRPr="00B21F33">
        <w:rPr>
          <w:rFonts w:ascii="Times New Roman" w:eastAsia="Times New Roman" w:hAnsi="Times New Roman" w:cs="Times New Roman"/>
          <w:sz w:val="22"/>
          <w:szCs w:val="22"/>
        </w:rPr>
        <w:t>17</w:t>
      </w:r>
      <w:r w:rsidR="005B4FC5" w:rsidRPr="00B21F33">
        <w:rPr>
          <w:rFonts w:ascii="Times New Roman" w:eastAsia="Times New Roman" w:hAnsi="Times New Roman" w:cs="Times New Roman"/>
          <w:sz w:val="22"/>
          <w:szCs w:val="22"/>
        </w:rPr>
        <w:t xml:space="preserve"> protons</w:t>
      </w:r>
      <w:r w:rsidRPr="00B21F33">
        <w:rPr>
          <w:rFonts w:ascii="Times New Roman" w:eastAsia="Times New Roman" w:hAnsi="Times New Roman" w:cs="Times New Roman"/>
          <w:sz w:val="22"/>
          <w:szCs w:val="22"/>
        </w:rPr>
        <w:t>).</w:t>
      </w:r>
    </w:p>
    <w:p w14:paraId="32EDAADA" w14:textId="0D871361" w:rsidR="00F55E6F" w:rsidRPr="00B21F33" w:rsidRDefault="00F55E6F" w:rsidP="00F55E6F">
      <w:pPr>
        <w:pStyle w:val="ListParagraph"/>
        <w:numPr>
          <w:ilvl w:val="0"/>
          <w:numId w:val="13"/>
        </w:numPr>
        <w:spacing w:line="276" w:lineRule="auto"/>
        <w:rPr>
          <w:rFonts w:ascii="Times New Roman" w:eastAsia="Times New Roman" w:hAnsi="Times New Roman" w:cs="Times New Roman"/>
          <w:sz w:val="20"/>
          <w:szCs w:val="20"/>
        </w:rPr>
      </w:pPr>
      <w:r w:rsidRPr="00B21F33">
        <w:rPr>
          <w:rFonts w:ascii="Times New Roman" w:eastAsia="Times New Roman" w:hAnsi="Times New Roman" w:cs="Times New Roman"/>
          <w:sz w:val="22"/>
          <w:szCs w:val="22"/>
        </w:rPr>
        <w:t xml:space="preserve">Neutrons: These are neutral particles that also reside in the nucleus. </w:t>
      </w:r>
      <w:r w:rsidR="005B59EE" w:rsidRPr="00B21F33">
        <w:rPr>
          <w:rFonts w:ascii="Times New Roman" w:eastAsia="Times New Roman" w:hAnsi="Times New Roman" w:cs="Times New Roman"/>
          <w:sz w:val="22"/>
          <w:szCs w:val="22"/>
        </w:rPr>
        <w:t>A neutron has no charge, and it has approximately the same mass as a proton.</w:t>
      </w:r>
    </w:p>
    <w:p w14:paraId="6E1228B2" w14:textId="6FA96D22" w:rsidR="00716BC5" w:rsidRPr="00B21F33" w:rsidRDefault="00F55E6F" w:rsidP="1B199B4A">
      <w:pPr>
        <w:pStyle w:val="ListParagraph"/>
        <w:numPr>
          <w:ilvl w:val="0"/>
          <w:numId w:val="13"/>
        </w:numPr>
        <w:spacing w:line="276" w:lineRule="auto"/>
        <w:rPr>
          <w:rFonts w:ascii="Times New Roman" w:hAnsi="Times New Roman" w:cs="Times New Roman"/>
          <w:sz w:val="22"/>
          <w:szCs w:val="22"/>
        </w:rPr>
      </w:pPr>
      <w:r w:rsidRPr="00B21F33">
        <w:rPr>
          <w:rFonts w:ascii="Times New Roman" w:eastAsia="Times New Roman" w:hAnsi="Times New Roman" w:cs="Times New Roman"/>
          <w:sz w:val="22"/>
          <w:szCs w:val="22"/>
        </w:rPr>
        <w:t xml:space="preserve">Electrons: These are negatively charged particles found in the electron cloud around the nucleus. </w:t>
      </w:r>
      <w:commentRangeStart w:id="7"/>
      <w:commentRangeStart w:id="8"/>
      <w:r w:rsidR="00551127" w:rsidRPr="00B21F33">
        <w:rPr>
          <w:rFonts w:ascii="Times New Roman" w:eastAsia="Times New Roman" w:hAnsi="Times New Roman" w:cs="Times New Roman"/>
          <w:sz w:val="22"/>
          <w:szCs w:val="22"/>
        </w:rPr>
        <w:t>Electrons have such little mass compared to protons and neutrons</w:t>
      </w:r>
      <w:r w:rsidR="000E6DFC" w:rsidRPr="00B21F33">
        <w:rPr>
          <w:rFonts w:ascii="Times New Roman" w:eastAsia="Times New Roman" w:hAnsi="Times New Roman" w:cs="Times New Roman"/>
          <w:sz w:val="22"/>
          <w:szCs w:val="22"/>
        </w:rPr>
        <w:t xml:space="preserve"> that it can be ignored.</w:t>
      </w:r>
      <w:commentRangeEnd w:id="7"/>
      <w:r w:rsidRPr="00B21F33">
        <w:rPr>
          <w:rStyle w:val="CommentReference"/>
          <w:rFonts w:ascii="Times New Roman" w:hAnsi="Times New Roman" w:cs="Times New Roman"/>
        </w:rPr>
        <w:commentReference w:id="7"/>
      </w:r>
      <w:commentRangeEnd w:id="8"/>
      <w:r w:rsidRPr="00B21F33">
        <w:rPr>
          <w:rStyle w:val="CommentReference"/>
          <w:rFonts w:ascii="Times New Roman" w:hAnsi="Times New Roman" w:cs="Times New Roman"/>
        </w:rPr>
        <w:commentReference w:id="8"/>
      </w:r>
      <w:r w:rsidR="000E6DFC" w:rsidRPr="00B21F33">
        <w:rPr>
          <w:rFonts w:ascii="Times New Roman" w:eastAsia="Times New Roman" w:hAnsi="Times New Roman" w:cs="Times New Roman"/>
          <w:sz w:val="22"/>
          <w:szCs w:val="22"/>
        </w:rPr>
        <w:t xml:space="preserve"> </w:t>
      </w:r>
      <w:r w:rsidR="00CD07ED" w:rsidRPr="00B21F33">
        <w:rPr>
          <w:rFonts w:ascii="Times New Roman" w:eastAsia="Times New Roman" w:hAnsi="Times New Roman" w:cs="Times New Roman"/>
          <w:sz w:val="22"/>
          <w:szCs w:val="22"/>
        </w:rPr>
        <w:t xml:space="preserve">Because they are outside the nucleus, it is much easier to move electrons from one atom to another. In fact, this is how </w:t>
      </w:r>
      <w:r w:rsidR="00551127" w:rsidRPr="00B21F33">
        <w:rPr>
          <w:rFonts w:ascii="Times New Roman" w:eastAsia="Times New Roman" w:hAnsi="Times New Roman" w:cs="Times New Roman"/>
          <w:sz w:val="22"/>
          <w:szCs w:val="22"/>
        </w:rPr>
        <w:t>almost all chemical reactions happen.</w:t>
      </w:r>
    </w:p>
    <w:p w14:paraId="70A0F466" w14:textId="77777777" w:rsidR="00716BC5" w:rsidRPr="00B21F33" w:rsidRDefault="00716BC5" w:rsidP="00322A15">
      <w:pPr>
        <w:pStyle w:val="ListParagraph"/>
        <w:spacing w:line="276" w:lineRule="auto"/>
        <w:ind w:left="0"/>
        <w:rPr>
          <w:rFonts w:ascii="Times New Roman" w:hAnsi="Times New Roman" w:cs="Times New Roman"/>
          <w:sz w:val="20"/>
          <w:szCs w:val="20"/>
        </w:rPr>
      </w:pPr>
    </w:p>
    <w:p w14:paraId="1D2C4A8A" w14:textId="3220FEFC" w:rsidR="20231A85" w:rsidRPr="00B21F33" w:rsidRDefault="20231A85" w:rsidP="41BAAC50">
      <w:pPr>
        <w:pStyle w:val="Heading1"/>
        <w:rPr>
          <w:rFonts w:ascii="Times New Roman" w:hAnsi="Times New Roman" w:cs="Times New Roman"/>
          <w:b/>
          <w:bCs/>
          <w:color w:val="auto"/>
        </w:rPr>
      </w:pPr>
      <w:r w:rsidRPr="00B21F33">
        <w:rPr>
          <w:rFonts w:ascii="Times New Roman" w:hAnsi="Times New Roman" w:cs="Times New Roman"/>
          <w:color w:val="auto"/>
          <w:highlight w:val="yellow"/>
        </w:rPr>
        <w:t>&lt;H1&gt;</w:t>
      </w:r>
      <w:r w:rsidRPr="00B21F33">
        <w:rPr>
          <w:rFonts w:ascii="Times New Roman" w:hAnsi="Times New Roman" w:cs="Times New Roman"/>
          <w:color w:val="auto"/>
        </w:rPr>
        <w:t xml:space="preserve"> </w:t>
      </w:r>
      <w:r w:rsidRPr="00B21F33">
        <w:rPr>
          <w:rFonts w:ascii="Times New Roman" w:hAnsi="Times New Roman" w:cs="Times New Roman"/>
          <w:b/>
          <w:color w:val="auto"/>
        </w:rPr>
        <w:t>Mass of S</w:t>
      </w:r>
      <w:r w:rsidRPr="00B21F33">
        <w:rPr>
          <w:rFonts w:ascii="Times New Roman" w:hAnsi="Times New Roman" w:cs="Times New Roman"/>
          <w:b/>
          <w:bCs/>
          <w:color w:val="auto"/>
        </w:rPr>
        <w:t>ubatomic Particles</w:t>
      </w:r>
    </w:p>
    <w:p w14:paraId="6B4DE3F6" w14:textId="44ADA97A" w:rsidR="20231A85" w:rsidRPr="00B21F33" w:rsidRDefault="20231A85" w:rsidP="41BAAC50">
      <w:pPr>
        <w:spacing w:line="276" w:lineRule="auto"/>
        <w:rPr>
          <w:rFonts w:ascii="Times New Roman" w:hAnsi="Times New Roman" w:cs="Times New Roman"/>
        </w:rPr>
      </w:pPr>
      <w:r w:rsidRPr="00B21F33">
        <w:rPr>
          <w:rFonts w:ascii="Times New Roman" w:hAnsi="Times New Roman" w:cs="Times New Roman"/>
        </w:rPr>
        <w:t>Subatomic particles are so tiny that their masses cannot be easily measured in grams or kilograms, like you do with other materials. A new unit of measurement is needed to represent such a small quantity.</w:t>
      </w:r>
    </w:p>
    <w:p w14:paraId="2FA5830D" w14:textId="3A709080" w:rsidR="0E4C410D" w:rsidRPr="00B21F33" w:rsidRDefault="0E4C410D" w:rsidP="021E0449">
      <w:pPr>
        <w:spacing w:line="276" w:lineRule="auto"/>
        <w:rPr>
          <w:rFonts w:ascii="Times New Roman" w:hAnsi="Times New Roman" w:cs="Times New Roman"/>
        </w:rPr>
      </w:pPr>
      <w:r w:rsidRPr="00B21F33">
        <w:rPr>
          <w:rFonts w:ascii="Times New Roman" w:hAnsi="Times New Roman" w:cs="Times New Roman"/>
        </w:rPr>
        <w:t>The</w:t>
      </w:r>
      <w:r w:rsidR="20231A85" w:rsidRPr="00B21F33">
        <w:rPr>
          <w:rFonts w:ascii="Times New Roman" w:hAnsi="Times New Roman" w:cs="Times New Roman"/>
        </w:rPr>
        <w:t xml:space="preserve"> atomic mass unit (amu) is </w:t>
      </w:r>
      <w:r w:rsidR="1762F430" w:rsidRPr="00B21F33">
        <w:rPr>
          <w:rFonts w:ascii="Times New Roman" w:hAnsi="Times New Roman" w:cs="Times New Roman"/>
        </w:rPr>
        <w:t>defined as</w:t>
      </w:r>
      <w:r w:rsidR="20231A85" w:rsidRPr="00B21F33">
        <w:rPr>
          <w:rFonts w:ascii="Times New Roman" w:hAnsi="Times New Roman" w:cs="Times New Roman"/>
        </w:rPr>
        <w:t xml:space="preserve"> one-twelfth the mass of a single atom of carbon-12</w:t>
      </w:r>
      <w:r w:rsidR="6D613A7F" w:rsidRPr="00B21F33">
        <w:rPr>
          <w:rFonts w:ascii="Times New Roman" w:hAnsi="Times New Roman" w:cs="Times New Roman"/>
        </w:rPr>
        <w:t>. This atom</w:t>
      </w:r>
      <w:r w:rsidR="20231A85" w:rsidRPr="00B21F33">
        <w:rPr>
          <w:rFonts w:ascii="Times New Roman" w:hAnsi="Times New Roman" w:cs="Times New Roman"/>
        </w:rPr>
        <w:t xml:space="preserve"> has </w:t>
      </w:r>
      <w:r w:rsidR="409C9477" w:rsidRPr="00B21F33">
        <w:rPr>
          <w:rFonts w:ascii="Times New Roman" w:hAnsi="Times New Roman" w:cs="Times New Roman"/>
        </w:rPr>
        <w:t>6</w:t>
      </w:r>
      <w:r w:rsidR="20231A85" w:rsidRPr="00B21F33">
        <w:rPr>
          <w:rFonts w:ascii="Times New Roman" w:hAnsi="Times New Roman" w:cs="Times New Roman"/>
        </w:rPr>
        <w:t xml:space="preserve"> protons and </w:t>
      </w:r>
      <w:r w:rsidR="4021E976" w:rsidRPr="00B21F33">
        <w:rPr>
          <w:rFonts w:ascii="Times New Roman" w:hAnsi="Times New Roman" w:cs="Times New Roman"/>
        </w:rPr>
        <w:t>6</w:t>
      </w:r>
      <w:r w:rsidR="20231A85" w:rsidRPr="00B21F33">
        <w:rPr>
          <w:rFonts w:ascii="Times New Roman" w:hAnsi="Times New Roman" w:cs="Times New Roman"/>
        </w:rPr>
        <w:t xml:space="preserve"> neutrons</w:t>
      </w:r>
      <w:r w:rsidR="2C3D1DC7" w:rsidRPr="00B21F33">
        <w:rPr>
          <w:rFonts w:ascii="Times New Roman" w:hAnsi="Times New Roman" w:cs="Times New Roman"/>
        </w:rPr>
        <w:t xml:space="preserve"> in its nucleus, so it has 12 nucleons, particles in the nucleus that have mass. </w:t>
      </w:r>
    </w:p>
    <w:p w14:paraId="68C47AB2" w14:textId="3933A070" w:rsidR="0E4C410D" w:rsidRPr="00B21F33" w:rsidRDefault="0E4C410D" w:rsidP="021E0449">
      <w:pPr>
        <w:spacing w:after="0" w:line="240" w:lineRule="auto"/>
        <w:rPr>
          <w:rFonts w:ascii="Times New Roman" w:eastAsia="Calibri" w:hAnsi="Times New Roman" w:cs="Times New Roman"/>
          <w:color w:val="000000" w:themeColor="text1"/>
        </w:rPr>
      </w:pPr>
    </w:p>
    <w:p w14:paraId="5D92ED01" w14:textId="5783299C" w:rsidR="0E4C410D" w:rsidRPr="00B21F33" w:rsidRDefault="7687E925" w:rsidP="021E0449">
      <w:pPr>
        <w:spacing w:after="0" w:line="240" w:lineRule="auto"/>
        <w:jc w:val="center"/>
        <w:rPr>
          <w:rFonts w:ascii="Times New Roman" w:eastAsia="Calibri" w:hAnsi="Times New Roman" w:cs="Times New Roman"/>
          <w:color w:val="000000" w:themeColor="text1"/>
        </w:rPr>
      </w:pPr>
      <w:r w:rsidRPr="00B21F33">
        <w:rPr>
          <w:rFonts w:ascii="Times New Roman" w:hAnsi="Times New Roman" w:cs="Times New Roman"/>
          <w:noProof/>
        </w:rPr>
        <w:drawing>
          <wp:inline distT="0" distB="0" distL="0" distR="0" wp14:anchorId="5E8D8AB9" wp14:editId="3553869C">
            <wp:extent cx="2667000" cy="1876425"/>
            <wp:effectExtent l="0" t="0" r="0" b="0"/>
            <wp:docPr id="1327300292" name="Picture 1327300292" descr="Atomic Mass Unit (A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67000" cy="1876425"/>
                    </a:xfrm>
                    <a:prstGeom prst="rect">
                      <a:avLst/>
                    </a:prstGeom>
                  </pic:spPr>
                </pic:pic>
              </a:graphicData>
            </a:graphic>
          </wp:inline>
        </w:drawing>
      </w:r>
    </w:p>
    <w:p w14:paraId="1D5E9F1C" w14:textId="5DCB2270" w:rsidR="0E4C410D" w:rsidRPr="00B21F33" w:rsidRDefault="7687E925" w:rsidP="021E0449">
      <w:pPr>
        <w:pStyle w:val="NoSpacing"/>
        <w:jc w:val="center"/>
        <w:rPr>
          <w:rFonts w:ascii="Times New Roman" w:eastAsia="Calibri" w:hAnsi="Times New Roman" w:cs="Times New Roman"/>
          <w:color w:val="000000" w:themeColor="text1"/>
          <w:sz w:val="16"/>
          <w:szCs w:val="16"/>
        </w:rPr>
      </w:pPr>
      <w:r w:rsidRPr="00B21F33">
        <w:rPr>
          <w:rFonts w:ascii="Times New Roman" w:eastAsia="Calibri" w:hAnsi="Times New Roman" w:cs="Times New Roman"/>
          <w:color w:val="000000" w:themeColor="text1"/>
          <w:sz w:val="16"/>
          <w:szCs w:val="16"/>
        </w:rPr>
        <w:t>Fig</w:t>
      </w:r>
      <w:r w:rsidR="000D0F03" w:rsidRPr="00B21F33">
        <w:rPr>
          <w:rFonts w:ascii="Times New Roman" w:eastAsia="Calibri" w:hAnsi="Times New Roman" w:cs="Times New Roman"/>
          <w:color w:val="000000" w:themeColor="text1"/>
          <w:sz w:val="16"/>
          <w:szCs w:val="16"/>
        </w:rPr>
        <w:t xml:space="preserve"> </w:t>
      </w:r>
      <w:r w:rsidRPr="00B21F33">
        <w:rPr>
          <w:rFonts w:ascii="Times New Roman" w:eastAsia="Calibri" w:hAnsi="Times New Roman" w:cs="Times New Roman"/>
          <w:color w:val="000000" w:themeColor="text1"/>
          <w:sz w:val="16"/>
          <w:szCs w:val="16"/>
        </w:rPr>
        <w:t>3</w:t>
      </w:r>
      <w:r w:rsidR="00386AB9" w:rsidRPr="00B21F33">
        <w:rPr>
          <w:rFonts w:ascii="Times New Roman" w:eastAsia="Calibri" w:hAnsi="Times New Roman" w:cs="Times New Roman"/>
          <w:color w:val="000000" w:themeColor="text1"/>
          <w:sz w:val="16"/>
          <w:szCs w:val="16"/>
        </w:rPr>
        <w:t>.</w:t>
      </w:r>
      <w:r w:rsidR="00D902A4" w:rsidRPr="00B21F33">
        <w:rPr>
          <w:rFonts w:ascii="Times New Roman" w:eastAsia="Calibri" w:hAnsi="Times New Roman" w:cs="Times New Roman"/>
          <w:color w:val="000000" w:themeColor="text1"/>
          <w:sz w:val="16"/>
          <w:szCs w:val="16"/>
        </w:rPr>
        <w:t>14</w:t>
      </w:r>
      <w:r w:rsidRPr="00B21F33">
        <w:rPr>
          <w:rFonts w:ascii="Times New Roman" w:eastAsia="Calibri" w:hAnsi="Times New Roman" w:cs="Times New Roman"/>
          <w:color w:val="000000" w:themeColor="text1"/>
          <w:sz w:val="16"/>
          <w:szCs w:val="16"/>
        </w:rPr>
        <w:t>. Atomic mass unit: One-twelfth the mass of a carbon-12 atom</w:t>
      </w:r>
    </w:p>
    <w:p w14:paraId="3BDB825F" w14:textId="2A06E52B" w:rsidR="0E4C410D" w:rsidRPr="00B21F33" w:rsidRDefault="0E4C410D" w:rsidP="021E0449">
      <w:pPr>
        <w:spacing w:line="276" w:lineRule="auto"/>
        <w:rPr>
          <w:rFonts w:ascii="Times New Roman" w:hAnsi="Times New Roman" w:cs="Times New Roman"/>
        </w:rPr>
      </w:pPr>
    </w:p>
    <w:p w14:paraId="5C4ADEBA" w14:textId="575C2F82" w:rsidR="0E4C410D" w:rsidRPr="00B21F33" w:rsidRDefault="20231A85" w:rsidP="19AE41D8">
      <w:pPr>
        <w:spacing w:line="276" w:lineRule="auto"/>
        <w:rPr>
          <w:rFonts w:ascii="Times New Roman" w:hAnsi="Times New Roman" w:cs="Times New Roman"/>
        </w:rPr>
      </w:pPr>
      <w:r w:rsidRPr="00B21F33">
        <w:rPr>
          <w:rFonts w:ascii="Times New Roman" w:hAnsi="Times New Roman" w:cs="Times New Roman"/>
        </w:rPr>
        <w:t xml:space="preserve">In terms of grams, </w:t>
      </w:r>
      <w:r w:rsidR="4ED6CDB5" w:rsidRPr="00B21F33">
        <w:rPr>
          <w:rFonts w:ascii="Times New Roman" w:hAnsi="Times New Roman" w:cs="Times New Roman"/>
        </w:rPr>
        <w:t>1</w:t>
      </w:r>
      <w:r w:rsidRPr="00B21F33">
        <w:rPr>
          <w:rFonts w:ascii="Times New Roman" w:hAnsi="Times New Roman" w:cs="Times New Roman"/>
        </w:rPr>
        <w:t xml:space="preserve"> amu is approximately 1.66053906660</w:t>
      </w:r>
      <w:r w:rsidR="00253536">
        <w:rPr>
          <w:rFonts w:ascii="Times New Roman" w:hAnsi="Times New Roman" w:cs="Times New Roman"/>
        </w:rPr>
        <w:t xml:space="preserve"> </w:t>
      </w:r>
      <w:commentRangeStart w:id="9"/>
      <w:commentRangeStart w:id="10"/>
      <w:r w:rsidRPr="00253536">
        <w:rPr>
          <w:rFonts w:ascii="Times New Roman" w:hAnsi="Times New Roman" w:cs="Times New Roman"/>
          <w:highlight w:val="yellow"/>
        </w:rPr>
        <w:t>×</w:t>
      </w:r>
      <w:commentRangeEnd w:id="9"/>
      <w:r w:rsidRPr="00253536">
        <w:rPr>
          <w:rStyle w:val="CommentReference"/>
          <w:rFonts w:ascii="Times New Roman" w:hAnsi="Times New Roman" w:cs="Times New Roman"/>
          <w:highlight w:val="yellow"/>
        </w:rPr>
        <w:commentReference w:id="9"/>
      </w:r>
      <w:commentRangeEnd w:id="10"/>
      <w:r w:rsidR="00253536">
        <w:rPr>
          <w:rStyle w:val="CommentReference"/>
        </w:rPr>
        <w:commentReference w:id="10"/>
      </w:r>
      <w:r w:rsidR="00253536">
        <w:rPr>
          <w:rFonts w:ascii="Times New Roman" w:hAnsi="Times New Roman" w:cs="Times New Roman"/>
        </w:rPr>
        <w:t xml:space="preserve"> </w:t>
      </w:r>
      <w:r w:rsidRPr="00B21F33">
        <w:rPr>
          <w:rFonts w:ascii="Times New Roman" w:hAnsi="Times New Roman" w:cs="Times New Roman"/>
        </w:rPr>
        <w:t>10</w:t>
      </w:r>
      <w:r w:rsidRPr="00B21F33">
        <w:rPr>
          <w:rFonts w:ascii="Times New Roman" w:hAnsi="Times New Roman" w:cs="Times New Roman"/>
          <w:vertAlign w:val="superscript"/>
        </w:rPr>
        <w:t>−24</w:t>
      </w:r>
      <w:r w:rsidRPr="00B21F33">
        <w:rPr>
          <w:rFonts w:ascii="Times New Roman" w:hAnsi="Times New Roman" w:cs="Times New Roman"/>
        </w:rPr>
        <w:t xml:space="preserve"> g.</w:t>
      </w:r>
    </w:p>
    <w:p w14:paraId="3D7191B9" w14:textId="63C10E68" w:rsidR="41256576" w:rsidRPr="00B21F33" w:rsidRDefault="41256576" w:rsidP="121B1137">
      <w:pPr>
        <w:spacing w:line="276" w:lineRule="auto"/>
        <w:rPr>
          <w:rFonts w:ascii="Times New Roman" w:hAnsi="Times New Roman" w:cs="Times New Roman"/>
        </w:rPr>
      </w:pPr>
      <w:r w:rsidRPr="00B21F33">
        <w:rPr>
          <w:rFonts w:ascii="Times New Roman" w:hAnsi="Times New Roman" w:cs="Times New Roman"/>
        </w:rPr>
        <w:t>1 amu = 1.66×10</w:t>
      </w:r>
      <w:r w:rsidR="00DE5C1D" w:rsidRPr="00B21F33">
        <w:rPr>
          <w:rFonts w:ascii="Times New Roman" w:hAnsi="Times New Roman" w:cs="Times New Roman"/>
          <w:vertAlign w:val="superscript"/>
        </w:rPr>
        <w:t>2</w:t>
      </w:r>
      <w:r w:rsidRPr="00B21F33">
        <w:rPr>
          <w:rFonts w:ascii="Times New Roman" w:hAnsi="Times New Roman" w:cs="Times New Roman"/>
          <w:vertAlign w:val="superscript"/>
        </w:rPr>
        <w:t>4</w:t>
      </w:r>
      <w:r w:rsidRPr="00B21F33">
        <w:rPr>
          <w:rFonts w:ascii="Times New Roman" w:hAnsi="Times New Roman" w:cs="Times New Roman"/>
        </w:rPr>
        <w:t xml:space="preserve"> g</w:t>
      </w:r>
    </w:p>
    <w:p w14:paraId="09345985" w14:textId="17889879" w:rsidR="20231A85" w:rsidRPr="00B21F33" w:rsidRDefault="20231A85" w:rsidP="1063BC95">
      <w:pPr>
        <w:spacing w:line="276" w:lineRule="auto"/>
        <w:rPr>
          <w:rFonts w:ascii="Times New Roman" w:hAnsi="Times New Roman" w:cs="Times New Roman"/>
        </w:rPr>
      </w:pPr>
      <w:r w:rsidRPr="00B21F33">
        <w:rPr>
          <w:rFonts w:ascii="Times New Roman" w:hAnsi="Times New Roman" w:cs="Times New Roman"/>
        </w:rPr>
        <w:t xml:space="preserve">The amu is a </w:t>
      </w:r>
      <w:r w:rsidR="4E52C08E" w:rsidRPr="00B21F33">
        <w:rPr>
          <w:rFonts w:ascii="Times New Roman" w:hAnsi="Times New Roman" w:cs="Times New Roman"/>
        </w:rPr>
        <w:t xml:space="preserve">convenient </w:t>
      </w:r>
      <w:r w:rsidRPr="00B21F33">
        <w:rPr>
          <w:rFonts w:ascii="Times New Roman" w:hAnsi="Times New Roman" w:cs="Times New Roman"/>
        </w:rPr>
        <w:t xml:space="preserve">unit to work with when dealing with atoms and molecules. For example, </w:t>
      </w:r>
      <w:r w:rsidR="3902D038" w:rsidRPr="00B21F33">
        <w:rPr>
          <w:rFonts w:ascii="Times New Roman" w:hAnsi="Times New Roman" w:cs="Times New Roman"/>
        </w:rPr>
        <w:t>most</w:t>
      </w:r>
      <w:r w:rsidRPr="00B21F33">
        <w:rPr>
          <w:rFonts w:ascii="Times New Roman" w:hAnsi="Times New Roman" w:cs="Times New Roman"/>
        </w:rPr>
        <w:t xml:space="preserve"> hydrogen atom</w:t>
      </w:r>
      <w:r w:rsidR="68BA4EB7" w:rsidRPr="00B21F33">
        <w:rPr>
          <w:rFonts w:ascii="Times New Roman" w:hAnsi="Times New Roman" w:cs="Times New Roman"/>
        </w:rPr>
        <w:t>s</w:t>
      </w:r>
      <w:r w:rsidRPr="00B21F33">
        <w:rPr>
          <w:rFonts w:ascii="Times New Roman" w:hAnsi="Times New Roman" w:cs="Times New Roman"/>
        </w:rPr>
        <w:t xml:space="preserve"> ha</w:t>
      </w:r>
      <w:r w:rsidR="0FC0A55B" w:rsidRPr="00B21F33">
        <w:rPr>
          <w:rFonts w:ascii="Times New Roman" w:hAnsi="Times New Roman" w:cs="Times New Roman"/>
        </w:rPr>
        <w:t>ve</w:t>
      </w:r>
      <w:r w:rsidRPr="00B21F33">
        <w:rPr>
          <w:rFonts w:ascii="Times New Roman" w:hAnsi="Times New Roman" w:cs="Times New Roman"/>
        </w:rPr>
        <w:t xml:space="preserve"> a mass </w:t>
      </w:r>
      <w:r w:rsidR="6C53F041" w:rsidRPr="00B21F33">
        <w:rPr>
          <w:rFonts w:ascii="Times New Roman" w:hAnsi="Times New Roman" w:cs="Times New Roman"/>
        </w:rPr>
        <w:t>of</w:t>
      </w:r>
      <w:r w:rsidRPr="00B21F33">
        <w:rPr>
          <w:rFonts w:ascii="Times New Roman" w:hAnsi="Times New Roman" w:cs="Times New Roman"/>
        </w:rPr>
        <w:t xml:space="preserve"> 1 amu</w:t>
      </w:r>
      <w:r w:rsidR="073FCB20" w:rsidRPr="00B21F33">
        <w:rPr>
          <w:rFonts w:ascii="Times New Roman" w:hAnsi="Times New Roman" w:cs="Times New Roman"/>
        </w:rPr>
        <w:t xml:space="preserve">; </w:t>
      </w:r>
      <w:r w:rsidR="20FE2870" w:rsidRPr="00B21F33">
        <w:rPr>
          <w:rFonts w:ascii="Times New Roman" w:hAnsi="Times New Roman" w:cs="Times New Roman"/>
        </w:rPr>
        <w:t>they</w:t>
      </w:r>
      <w:r w:rsidR="073FCB20" w:rsidRPr="00B21F33">
        <w:rPr>
          <w:rFonts w:ascii="Times New Roman" w:hAnsi="Times New Roman" w:cs="Times New Roman"/>
        </w:rPr>
        <w:t xml:space="preserve"> just ha</w:t>
      </w:r>
      <w:r w:rsidR="76717877" w:rsidRPr="00B21F33">
        <w:rPr>
          <w:rFonts w:ascii="Times New Roman" w:hAnsi="Times New Roman" w:cs="Times New Roman"/>
        </w:rPr>
        <w:t>ve</w:t>
      </w:r>
      <w:r w:rsidR="073FCB20" w:rsidRPr="00B21F33">
        <w:rPr>
          <w:rFonts w:ascii="Times New Roman" w:hAnsi="Times New Roman" w:cs="Times New Roman"/>
        </w:rPr>
        <w:t xml:space="preserve"> </w:t>
      </w:r>
      <w:r w:rsidR="53024789" w:rsidRPr="00B21F33">
        <w:rPr>
          <w:rFonts w:ascii="Times New Roman" w:hAnsi="Times New Roman" w:cs="Times New Roman"/>
        </w:rPr>
        <w:t>one</w:t>
      </w:r>
      <w:r w:rsidR="073FCB20" w:rsidRPr="00B21F33">
        <w:rPr>
          <w:rFonts w:ascii="Times New Roman" w:hAnsi="Times New Roman" w:cs="Times New Roman"/>
        </w:rPr>
        <w:t xml:space="preserve"> proton in </w:t>
      </w:r>
      <w:r w:rsidR="21247DD3" w:rsidRPr="00B21F33">
        <w:rPr>
          <w:rFonts w:ascii="Times New Roman" w:hAnsi="Times New Roman" w:cs="Times New Roman"/>
        </w:rPr>
        <w:t>their</w:t>
      </w:r>
      <w:r w:rsidR="073FCB20" w:rsidRPr="00B21F33">
        <w:rPr>
          <w:rFonts w:ascii="Times New Roman" w:hAnsi="Times New Roman" w:cs="Times New Roman"/>
        </w:rPr>
        <w:t xml:space="preserve"> nucleus and </w:t>
      </w:r>
      <w:r w:rsidR="4B8B5ED8" w:rsidRPr="00B21F33">
        <w:rPr>
          <w:rFonts w:ascii="Times New Roman" w:hAnsi="Times New Roman" w:cs="Times New Roman"/>
        </w:rPr>
        <w:t>their</w:t>
      </w:r>
      <w:r w:rsidR="073FCB20" w:rsidRPr="00B21F33">
        <w:rPr>
          <w:rFonts w:ascii="Times New Roman" w:hAnsi="Times New Roman" w:cs="Times New Roman"/>
        </w:rPr>
        <w:t xml:space="preserve"> electron</w:t>
      </w:r>
      <w:r w:rsidR="3EEF1D3A" w:rsidRPr="00B21F33">
        <w:rPr>
          <w:rFonts w:ascii="Times New Roman" w:hAnsi="Times New Roman" w:cs="Times New Roman"/>
        </w:rPr>
        <w:t>s</w:t>
      </w:r>
      <w:r w:rsidR="073FCB20" w:rsidRPr="00B21F33">
        <w:rPr>
          <w:rFonts w:ascii="Times New Roman" w:hAnsi="Times New Roman" w:cs="Times New Roman"/>
        </w:rPr>
        <w:t xml:space="preserve"> ha</w:t>
      </w:r>
      <w:r w:rsidR="3461A6EB" w:rsidRPr="00B21F33">
        <w:rPr>
          <w:rFonts w:ascii="Times New Roman" w:hAnsi="Times New Roman" w:cs="Times New Roman"/>
        </w:rPr>
        <w:t>ve</w:t>
      </w:r>
      <w:r w:rsidR="073FCB20" w:rsidRPr="00B21F33">
        <w:rPr>
          <w:rFonts w:ascii="Times New Roman" w:hAnsi="Times New Roman" w:cs="Times New Roman"/>
        </w:rPr>
        <w:t xml:space="preserve"> </w:t>
      </w:r>
      <w:r w:rsidR="073FCB20" w:rsidRPr="00B21F33">
        <w:rPr>
          <w:rFonts w:ascii="Times New Roman" w:hAnsi="Times New Roman" w:cs="Times New Roman"/>
        </w:rPr>
        <w:lastRenderedPageBreak/>
        <w:t xml:space="preserve">negligible mass. </w:t>
      </w:r>
      <w:r w:rsidR="45765675" w:rsidRPr="00B21F33">
        <w:rPr>
          <w:rFonts w:ascii="Times New Roman" w:hAnsi="Times New Roman" w:cs="Times New Roman"/>
        </w:rPr>
        <w:t>Most</w:t>
      </w:r>
      <w:r w:rsidRPr="00B21F33">
        <w:rPr>
          <w:rFonts w:ascii="Times New Roman" w:hAnsi="Times New Roman" w:cs="Times New Roman"/>
        </w:rPr>
        <w:t xml:space="preserve"> oxygen </w:t>
      </w:r>
      <w:r w:rsidR="31951948" w:rsidRPr="00B21F33">
        <w:rPr>
          <w:rFonts w:ascii="Times New Roman" w:hAnsi="Times New Roman" w:cs="Times New Roman"/>
        </w:rPr>
        <w:t>atoms are</w:t>
      </w:r>
      <w:r w:rsidRPr="00B21F33">
        <w:rPr>
          <w:rFonts w:ascii="Times New Roman" w:hAnsi="Times New Roman" w:cs="Times New Roman"/>
        </w:rPr>
        <w:t xml:space="preserve"> about 16 amu</w:t>
      </w:r>
      <w:r w:rsidR="4DC404FD" w:rsidRPr="00B21F33">
        <w:rPr>
          <w:rFonts w:ascii="Times New Roman" w:hAnsi="Times New Roman" w:cs="Times New Roman"/>
        </w:rPr>
        <w:t xml:space="preserve">; they have </w:t>
      </w:r>
      <w:r w:rsidR="1203322E" w:rsidRPr="00B21F33">
        <w:rPr>
          <w:rFonts w:ascii="Times New Roman" w:hAnsi="Times New Roman" w:cs="Times New Roman"/>
        </w:rPr>
        <w:t>eight</w:t>
      </w:r>
      <w:r w:rsidR="4DC404FD" w:rsidRPr="00B21F33">
        <w:rPr>
          <w:rFonts w:ascii="Times New Roman" w:hAnsi="Times New Roman" w:cs="Times New Roman"/>
        </w:rPr>
        <w:t xml:space="preserve"> protons and </w:t>
      </w:r>
      <w:r w:rsidR="7FC32C0E" w:rsidRPr="00B21F33">
        <w:rPr>
          <w:rFonts w:ascii="Times New Roman" w:hAnsi="Times New Roman" w:cs="Times New Roman"/>
        </w:rPr>
        <w:t>eight</w:t>
      </w:r>
      <w:r w:rsidR="4DC404FD" w:rsidRPr="00B21F33">
        <w:rPr>
          <w:rFonts w:ascii="Times New Roman" w:hAnsi="Times New Roman" w:cs="Times New Roman"/>
        </w:rPr>
        <w:t xml:space="preserve"> neutrons in their nucleus. Amu </w:t>
      </w:r>
      <w:r w:rsidR="64B431A7" w:rsidRPr="00B21F33">
        <w:rPr>
          <w:rFonts w:ascii="Times New Roman" w:hAnsi="Times New Roman" w:cs="Times New Roman"/>
        </w:rPr>
        <w:t>is</w:t>
      </w:r>
      <w:r w:rsidR="4DC404FD" w:rsidRPr="00B21F33">
        <w:rPr>
          <w:rFonts w:ascii="Times New Roman" w:hAnsi="Times New Roman" w:cs="Times New Roman"/>
        </w:rPr>
        <w:t xml:space="preserve"> a very convenient way to</w:t>
      </w:r>
      <w:r w:rsidRPr="00B21F33">
        <w:rPr>
          <w:rFonts w:ascii="Times New Roman" w:hAnsi="Times New Roman" w:cs="Times New Roman"/>
        </w:rPr>
        <w:t xml:space="preserve"> compare atomic and molecular masses.</w:t>
      </w:r>
    </w:p>
    <w:p w14:paraId="66FD7BC7" w14:textId="6E4E19CB" w:rsidR="681A080B" w:rsidRPr="00B21F33" w:rsidRDefault="681A080B" w:rsidP="121B1137">
      <w:pPr>
        <w:spacing w:line="276" w:lineRule="auto"/>
        <w:rPr>
          <w:rFonts w:ascii="Times New Roman" w:hAnsi="Times New Roman" w:cs="Times New Roman"/>
        </w:rPr>
      </w:pPr>
      <w:r w:rsidRPr="00B21F33">
        <w:rPr>
          <w:rFonts w:ascii="Times New Roman" w:hAnsi="Times New Roman" w:cs="Times New Roman"/>
        </w:rPr>
        <w:t>Nowadays</w:t>
      </w:r>
      <w:r w:rsidR="20231A85" w:rsidRPr="00B21F33">
        <w:rPr>
          <w:rFonts w:ascii="Times New Roman" w:hAnsi="Times New Roman" w:cs="Times New Roman"/>
        </w:rPr>
        <w:t xml:space="preserve">, the term </w:t>
      </w:r>
      <w:r w:rsidR="00DE5C1D" w:rsidRPr="00B21F33">
        <w:rPr>
          <w:rFonts w:ascii="Times New Roman" w:hAnsi="Times New Roman" w:cs="Times New Roman"/>
          <w:i/>
          <w:iCs/>
        </w:rPr>
        <w:t>D</w:t>
      </w:r>
      <w:r w:rsidR="20231A85" w:rsidRPr="00B21F33">
        <w:rPr>
          <w:rFonts w:ascii="Times New Roman" w:hAnsi="Times New Roman" w:cs="Times New Roman"/>
          <w:i/>
          <w:iCs/>
        </w:rPr>
        <w:t>alton</w:t>
      </w:r>
      <w:r w:rsidR="20231A85" w:rsidRPr="00B21F33">
        <w:rPr>
          <w:rFonts w:ascii="Times New Roman" w:hAnsi="Times New Roman" w:cs="Times New Roman"/>
        </w:rPr>
        <w:t xml:space="preserve"> (Da) is used interchangeably with amu, particularly in biochemistry and molecular biology, where large molecules like proteins are often measured in kilodaltons (</w:t>
      </w:r>
      <w:proofErr w:type="spellStart"/>
      <w:r w:rsidR="00A87527" w:rsidRPr="00B21F33">
        <w:rPr>
          <w:rFonts w:ascii="Times New Roman" w:hAnsi="Times New Roman" w:cs="Times New Roman"/>
        </w:rPr>
        <w:t>k</w:t>
      </w:r>
      <w:r w:rsidR="0FA51A16" w:rsidRPr="00B21F33">
        <w:rPr>
          <w:rFonts w:ascii="Times New Roman" w:hAnsi="Times New Roman" w:cs="Times New Roman"/>
        </w:rPr>
        <w:t>Da</w:t>
      </w:r>
      <w:proofErr w:type="spellEnd"/>
      <w:r w:rsidR="20231A85" w:rsidRPr="00B21F33">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6862E2" w:rsidRPr="00B21F33" w14:paraId="3B003B3D" w14:textId="77777777" w:rsidTr="19AE41D8">
        <w:trPr>
          <w:trHeight w:val="300"/>
        </w:trPr>
        <w:tc>
          <w:tcPr>
            <w:tcW w:w="2337" w:type="dxa"/>
          </w:tcPr>
          <w:p w14:paraId="6C0A7779" w14:textId="27E9AB7D" w:rsidR="006862E2" w:rsidRPr="00B21F33" w:rsidRDefault="77BD74FB" w:rsidP="41BAAC50">
            <w:pPr>
              <w:pStyle w:val="ListParagraph"/>
              <w:spacing w:line="276" w:lineRule="auto"/>
              <w:ind w:left="0"/>
              <w:jc w:val="center"/>
              <w:rPr>
                <w:rFonts w:ascii="Times New Roman" w:hAnsi="Times New Roman" w:cs="Times New Roman"/>
                <w:b/>
                <w:bCs/>
                <w:sz w:val="20"/>
                <w:szCs w:val="20"/>
              </w:rPr>
            </w:pPr>
            <w:r w:rsidRPr="00B21F33">
              <w:rPr>
                <w:rFonts w:ascii="Times New Roman" w:hAnsi="Times New Roman" w:cs="Times New Roman"/>
                <w:b/>
                <w:bCs/>
                <w:sz w:val="20"/>
                <w:szCs w:val="20"/>
              </w:rPr>
              <w:t>Particle</w:t>
            </w:r>
          </w:p>
        </w:tc>
        <w:tc>
          <w:tcPr>
            <w:tcW w:w="2337" w:type="dxa"/>
          </w:tcPr>
          <w:p w14:paraId="68965BA9" w14:textId="18E975E6" w:rsidR="006862E2" w:rsidRPr="00B21F33" w:rsidRDefault="77BD74FB" w:rsidP="41BAAC50">
            <w:pPr>
              <w:pStyle w:val="ListParagraph"/>
              <w:spacing w:line="276" w:lineRule="auto"/>
              <w:ind w:left="0"/>
              <w:jc w:val="center"/>
              <w:rPr>
                <w:rFonts w:ascii="Times New Roman" w:hAnsi="Times New Roman" w:cs="Times New Roman"/>
                <w:b/>
                <w:bCs/>
                <w:sz w:val="20"/>
                <w:szCs w:val="20"/>
              </w:rPr>
            </w:pPr>
            <w:r w:rsidRPr="00B21F33">
              <w:rPr>
                <w:rFonts w:ascii="Times New Roman" w:hAnsi="Times New Roman" w:cs="Times New Roman"/>
                <w:b/>
                <w:bCs/>
                <w:sz w:val="20"/>
                <w:szCs w:val="20"/>
              </w:rPr>
              <w:t>Location</w:t>
            </w:r>
            <w:r w:rsidR="1537FE35" w:rsidRPr="00B21F33">
              <w:rPr>
                <w:rFonts w:ascii="Times New Roman" w:hAnsi="Times New Roman" w:cs="Times New Roman"/>
                <w:b/>
                <w:bCs/>
                <w:sz w:val="20"/>
                <w:szCs w:val="20"/>
              </w:rPr>
              <w:t xml:space="preserve"> in an atom</w:t>
            </w:r>
          </w:p>
        </w:tc>
        <w:tc>
          <w:tcPr>
            <w:tcW w:w="2338" w:type="dxa"/>
          </w:tcPr>
          <w:p w14:paraId="6B47423A" w14:textId="74E8B4F1" w:rsidR="006862E2" w:rsidRPr="00B21F33" w:rsidRDefault="77BD74FB" w:rsidP="41BAAC50">
            <w:pPr>
              <w:pStyle w:val="ListParagraph"/>
              <w:spacing w:line="276" w:lineRule="auto"/>
              <w:ind w:left="0"/>
              <w:jc w:val="center"/>
              <w:rPr>
                <w:rFonts w:ascii="Times New Roman" w:hAnsi="Times New Roman" w:cs="Times New Roman"/>
                <w:b/>
                <w:bCs/>
                <w:sz w:val="20"/>
                <w:szCs w:val="20"/>
              </w:rPr>
            </w:pPr>
            <w:r w:rsidRPr="00B21F33">
              <w:rPr>
                <w:rFonts w:ascii="Times New Roman" w:hAnsi="Times New Roman" w:cs="Times New Roman"/>
                <w:b/>
                <w:bCs/>
                <w:sz w:val="20"/>
                <w:szCs w:val="20"/>
              </w:rPr>
              <w:t>Mass</w:t>
            </w:r>
          </w:p>
        </w:tc>
        <w:tc>
          <w:tcPr>
            <w:tcW w:w="2338" w:type="dxa"/>
          </w:tcPr>
          <w:p w14:paraId="27C49120" w14:textId="21F4DF2B" w:rsidR="006862E2" w:rsidRPr="00B21F33" w:rsidRDefault="77BD74FB" w:rsidP="41BAAC50">
            <w:pPr>
              <w:pStyle w:val="ListParagraph"/>
              <w:spacing w:line="276" w:lineRule="auto"/>
              <w:ind w:left="0"/>
              <w:jc w:val="center"/>
              <w:rPr>
                <w:rFonts w:ascii="Times New Roman" w:hAnsi="Times New Roman" w:cs="Times New Roman"/>
                <w:b/>
                <w:bCs/>
                <w:sz w:val="20"/>
                <w:szCs w:val="20"/>
              </w:rPr>
            </w:pPr>
            <w:r w:rsidRPr="00B21F33">
              <w:rPr>
                <w:rFonts w:ascii="Times New Roman" w:hAnsi="Times New Roman" w:cs="Times New Roman"/>
                <w:b/>
                <w:bCs/>
                <w:sz w:val="20"/>
                <w:szCs w:val="20"/>
              </w:rPr>
              <w:t>Charge</w:t>
            </w:r>
          </w:p>
        </w:tc>
      </w:tr>
      <w:tr w:rsidR="006862E2" w:rsidRPr="00B21F33" w14:paraId="5144AC2D" w14:textId="77777777" w:rsidTr="19AE41D8">
        <w:trPr>
          <w:trHeight w:val="300"/>
        </w:trPr>
        <w:tc>
          <w:tcPr>
            <w:tcW w:w="2337" w:type="dxa"/>
          </w:tcPr>
          <w:p w14:paraId="12ED58FF" w14:textId="13780D6D" w:rsidR="006862E2" w:rsidRPr="00B21F33" w:rsidRDefault="77BD74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Proton</w:t>
            </w:r>
          </w:p>
        </w:tc>
        <w:tc>
          <w:tcPr>
            <w:tcW w:w="2337" w:type="dxa"/>
          </w:tcPr>
          <w:p w14:paraId="367BED34" w14:textId="6F9A4C68"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Nucleus</w:t>
            </w:r>
          </w:p>
        </w:tc>
        <w:tc>
          <w:tcPr>
            <w:tcW w:w="2338" w:type="dxa"/>
          </w:tcPr>
          <w:p w14:paraId="4B47B111" w14:textId="19A1F784"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1 amu</w:t>
            </w:r>
          </w:p>
        </w:tc>
        <w:tc>
          <w:tcPr>
            <w:tcW w:w="2338" w:type="dxa"/>
          </w:tcPr>
          <w:p w14:paraId="1860B677" w14:textId="2CA59BD8"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+1</w:t>
            </w:r>
          </w:p>
        </w:tc>
      </w:tr>
      <w:tr w:rsidR="006862E2" w:rsidRPr="00B21F33" w14:paraId="6D864ABD" w14:textId="77777777" w:rsidTr="19AE41D8">
        <w:trPr>
          <w:trHeight w:val="300"/>
        </w:trPr>
        <w:tc>
          <w:tcPr>
            <w:tcW w:w="2337" w:type="dxa"/>
          </w:tcPr>
          <w:p w14:paraId="528E15FC" w14:textId="64637111" w:rsidR="006862E2" w:rsidRPr="00B21F33" w:rsidRDefault="77BD74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Neutron</w:t>
            </w:r>
          </w:p>
        </w:tc>
        <w:tc>
          <w:tcPr>
            <w:tcW w:w="2337" w:type="dxa"/>
          </w:tcPr>
          <w:p w14:paraId="2FEE4402" w14:textId="5E019417"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Nucleus</w:t>
            </w:r>
          </w:p>
        </w:tc>
        <w:tc>
          <w:tcPr>
            <w:tcW w:w="2338" w:type="dxa"/>
          </w:tcPr>
          <w:p w14:paraId="62B3C3EF" w14:textId="69F44DE8"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1 amu</w:t>
            </w:r>
          </w:p>
        </w:tc>
        <w:tc>
          <w:tcPr>
            <w:tcW w:w="2338" w:type="dxa"/>
          </w:tcPr>
          <w:p w14:paraId="2570A568" w14:textId="04D97C3D"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0</w:t>
            </w:r>
          </w:p>
        </w:tc>
      </w:tr>
      <w:tr w:rsidR="006862E2" w:rsidRPr="00B21F33" w14:paraId="6825DB85" w14:textId="77777777" w:rsidTr="19AE41D8">
        <w:trPr>
          <w:trHeight w:val="300"/>
        </w:trPr>
        <w:tc>
          <w:tcPr>
            <w:tcW w:w="2337" w:type="dxa"/>
          </w:tcPr>
          <w:p w14:paraId="53EE2B32" w14:textId="024F5DE0" w:rsidR="006862E2" w:rsidRPr="00B21F33" w:rsidRDefault="77BD74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Electron</w:t>
            </w:r>
          </w:p>
        </w:tc>
        <w:tc>
          <w:tcPr>
            <w:tcW w:w="2337" w:type="dxa"/>
          </w:tcPr>
          <w:p w14:paraId="72FC04A3" w14:textId="34A52F8C" w:rsidR="006862E2" w:rsidRPr="00B21F33" w:rsidRDefault="47CFDF50"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O</w:t>
            </w:r>
            <w:r w:rsidR="3CF3DBFB" w:rsidRPr="00B21F33">
              <w:rPr>
                <w:rFonts w:ascii="Times New Roman" w:hAnsi="Times New Roman" w:cs="Times New Roman"/>
                <w:sz w:val="20"/>
                <w:szCs w:val="20"/>
              </w:rPr>
              <w:t>utside the nucleus</w:t>
            </w:r>
          </w:p>
        </w:tc>
        <w:tc>
          <w:tcPr>
            <w:tcW w:w="2338" w:type="dxa"/>
          </w:tcPr>
          <w:p w14:paraId="494ADB7F" w14:textId="49F44FB8" w:rsidR="006862E2" w:rsidRPr="00B21F33" w:rsidRDefault="3CF3DBFB" w:rsidP="41BAAC50">
            <w:pPr>
              <w:pStyle w:val="ListParagraph"/>
              <w:spacing w:line="276" w:lineRule="auto"/>
              <w:ind w:left="0"/>
              <w:jc w:val="center"/>
              <w:rPr>
                <w:rFonts w:ascii="Times New Roman" w:hAnsi="Times New Roman" w:cs="Times New Roman"/>
                <w:sz w:val="20"/>
                <w:szCs w:val="20"/>
              </w:rPr>
            </w:pPr>
            <w:r w:rsidRPr="00B21F33">
              <w:rPr>
                <w:rFonts w:ascii="Times New Roman" w:hAnsi="Times New Roman" w:cs="Times New Roman"/>
                <w:sz w:val="20"/>
                <w:szCs w:val="20"/>
              </w:rPr>
              <w:t>0</w:t>
            </w:r>
          </w:p>
        </w:tc>
        <w:tc>
          <w:tcPr>
            <w:tcW w:w="2338" w:type="dxa"/>
          </w:tcPr>
          <w:p w14:paraId="57D381C2" w14:textId="4204775B" w:rsidR="006862E2" w:rsidRPr="00B21F33" w:rsidRDefault="00253536" w:rsidP="19AE41D8">
            <w:pPr>
              <w:pStyle w:val="ListParagraph"/>
              <w:spacing w:line="276" w:lineRule="auto"/>
              <w:ind w:left="0"/>
              <w:jc w:val="center"/>
              <w:rPr>
                <w:rFonts w:ascii="Times New Roman" w:hAnsi="Times New Roman" w:cs="Times New Roman"/>
                <w:sz w:val="20"/>
                <w:szCs w:val="20"/>
              </w:rPr>
            </w:pPr>
            <w:r w:rsidRPr="00253536">
              <w:rPr>
                <w:rFonts w:ascii="Times New Roman" w:hAnsi="Times New Roman" w:cs="Times New Roman"/>
                <w:sz w:val="20"/>
                <w:szCs w:val="20"/>
                <w:highlight w:val="yellow"/>
              </w:rPr>
              <w:t>−</w:t>
            </w:r>
            <w:commentRangeStart w:id="11"/>
            <w:commentRangeStart w:id="12"/>
            <w:r w:rsidR="0F71F74E" w:rsidRPr="00B21F33">
              <w:rPr>
                <w:rFonts w:ascii="Times New Roman" w:hAnsi="Times New Roman" w:cs="Times New Roman"/>
                <w:sz w:val="20"/>
                <w:szCs w:val="20"/>
              </w:rPr>
              <w:t>-</w:t>
            </w:r>
            <w:commentRangeEnd w:id="11"/>
            <w:r w:rsidR="3CF3DBFB" w:rsidRPr="00B21F33">
              <w:rPr>
                <w:rStyle w:val="CommentReference"/>
                <w:rFonts w:ascii="Times New Roman" w:hAnsi="Times New Roman" w:cs="Times New Roman"/>
              </w:rPr>
              <w:commentReference w:id="11"/>
            </w:r>
            <w:commentRangeEnd w:id="12"/>
            <w:r>
              <w:rPr>
                <w:rStyle w:val="CommentReference"/>
                <w:rFonts w:eastAsiaTheme="minorHAnsi"/>
                <w:lang w:eastAsia="en-US"/>
              </w:rPr>
              <w:commentReference w:id="12"/>
            </w:r>
            <w:r w:rsidR="0F71F74E" w:rsidRPr="00B21F33">
              <w:rPr>
                <w:rFonts w:ascii="Times New Roman" w:hAnsi="Times New Roman" w:cs="Times New Roman"/>
                <w:sz w:val="20"/>
                <w:szCs w:val="20"/>
              </w:rPr>
              <w:t>1</w:t>
            </w:r>
          </w:p>
        </w:tc>
      </w:tr>
    </w:tbl>
    <w:p w14:paraId="35CE51B3" w14:textId="77777777" w:rsidR="00251136" w:rsidRPr="00B21F33" w:rsidRDefault="00251136" w:rsidP="00322A15">
      <w:pPr>
        <w:pStyle w:val="ListParagraph"/>
        <w:spacing w:line="276" w:lineRule="auto"/>
        <w:ind w:left="0"/>
        <w:rPr>
          <w:rFonts w:ascii="Times New Roman" w:hAnsi="Times New Roman" w:cs="Times New Roman"/>
          <w:sz w:val="20"/>
          <w:szCs w:val="20"/>
        </w:rPr>
      </w:pPr>
    </w:p>
    <w:p w14:paraId="44058BEC" w14:textId="77777777" w:rsidR="0034260D" w:rsidRPr="00B21F33" w:rsidRDefault="0034260D" w:rsidP="00322A15">
      <w:pPr>
        <w:pStyle w:val="ListParagraph"/>
        <w:spacing w:line="276" w:lineRule="auto"/>
        <w:ind w:left="0"/>
        <w:rPr>
          <w:rFonts w:ascii="Times New Roman" w:hAnsi="Times New Roman" w:cs="Times New Roman"/>
          <w:sz w:val="20"/>
          <w:szCs w:val="20"/>
        </w:rPr>
      </w:pPr>
    </w:p>
    <w:p w14:paraId="16543725" w14:textId="1ABCAFC0" w:rsidR="007129C8" w:rsidRPr="00B21F33" w:rsidRDefault="007129C8" w:rsidP="004A1681">
      <w:pPr>
        <w:pStyle w:val="ListParagraph"/>
        <w:spacing w:line="276" w:lineRule="auto"/>
        <w:ind w:left="0"/>
        <w:jc w:val="center"/>
        <w:rPr>
          <w:rFonts w:ascii="Times New Roman" w:hAnsi="Times New Roman" w:cs="Times New Roman"/>
          <w:sz w:val="20"/>
          <w:szCs w:val="20"/>
        </w:rPr>
      </w:pPr>
    </w:p>
    <w:p w14:paraId="5AA1972F" w14:textId="5CD2B356" w:rsidR="007129C8" w:rsidRPr="00B21F33" w:rsidRDefault="007129C8" w:rsidP="007129C8">
      <w:pPr>
        <w:pStyle w:val="ListParagraph"/>
        <w:spacing w:line="276" w:lineRule="auto"/>
        <w:ind w:left="0"/>
        <w:jc w:val="center"/>
        <w:rPr>
          <w:rFonts w:ascii="Times New Roman" w:eastAsia="Arial" w:hAnsi="Times New Roman" w:cs="Times New Roman"/>
          <w:color w:val="00B050"/>
          <w:sz w:val="22"/>
          <w:szCs w:val="22"/>
        </w:rPr>
      </w:pPr>
    </w:p>
    <w:p w14:paraId="0431BD98" w14:textId="40DBFF91" w:rsidR="007129C8" w:rsidRPr="00B21F33" w:rsidRDefault="004A1681" w:rsidP="007129C8">
      <w:pPr>
        <w:pStyle w:val="ListParagraph"/>
        <w:spacing w:line="276" w:lineRule="auto"/>
        <w:ind w:left="0"/>
        <w:jc w:val="center"/>
        <w:rPr>
          <w:rFonts w:ascii="Times New Roman" w:eastAsia="Arial" w:hAnsi="Times New Roman" w:cs="Times New Roman"/>
          <w:color w:val="00B050"/>
          <w:sz w:val="16"/>
          <w:szCs w:val="16"/>
        </w:rPr>
      </w:pPr>
      <w:commentRangeStart w:id="13"/>
      <w:r w:rsidRPr="00B21F33">
        <w:rPr>
          <w:rFonts w:ascii="Times New Roman" w:eastAsia="Arial" w:hAnsi="Times New Roman" w:cs="Times New Roman"/>
          <w:noProof/>
          <w:color w:val="00B050"/>
          <w:sz w:val="16"/>
          <w:szCs w:val="16"/>
          <w:lang w:eastAsia="en-US"/>
        </w:rPr>
        <w:drawing>
          <wp:inline distT="0" distB="0" distL="0" distR="0" wp14:anchorId="52E82C93" wp14:editId="4ED17918">
            <wp:extent cx="4206240" cy="2263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damental particles-1804549462.jpg"/>
                    <pic:cNvPicPr/>
                  </pic:nvPicPr>
                  <pic:blipFill rotWithShape="1">
                    <a:blip r:embed="rId15" cstate="print">
                      <a:extLst>
                        <a:ext uri="{28A0092B-C50C-407E-A947-70E740481C1C}">
                          <a14:useLocalDpi xmlns:a14="http://schemas.microsoft.com/office/drawing/2010/main" val="0"/>
                        </a:ext>
                      </a:extLst>
                    </a:blip>
                    <a:srcRect l="5609" t="10297" r="4167" b="18786"/>
                    <a:stretch/>
                  </pic:blipFill>
                  <pic:spPr bwMode="auto">
                    <a:xfrm>
                      <a:off x="0" y="0"/>
                      <a:ext cx="4206240" cy="2263749"/>
                    </a:xfrm>
                    <a:prstGeom prst="rect">
                      <a:avLst/>
                    </a:prstGeom>
                    <a:ln>
                      <a:noFill/>
                    </a:ln>
                    <a:extLst>
                      <a:ext uri="{53640926-AAD7-44D8-BBD7-CCE9431645EC}">
                        <a14:shadowObscured xmlns:a14="http://schemas.microsoft.com/office/drawing/2010/main"/>
                      </a:ext>
                    </a:extLst>
                  </pic:spPr>
                </pic:pic>
              </a:graphicData>
            </a:graphic>
          </wp:inline>
        </w:drawing>
      </w:r>
      <w:commentRangeEnd w:id="13"/>
      <w:r w:rsidRPr="00B21F33">
        <w:rPr>
          <w:rStyle w:val="CommentReference"/>
          <w:rFonts w:ascii="Times New Roman" w:eastAsiaTheme="minorHAnsi" w:hAnsi="Times New Roman" w:cs="Times New Roman"/>
          <w:lang w:eastAsia="en-US"/>
        </w:rPr>
        <w:commentReference w:id="13"/>
      </w:r>
    </w:p>
    <w:p w14:paraId="61D2A14E" w14:textId="454077A8" w:rsidR="007129C8" w:rsidRPr="00B21F33" w:rsidRDefault="007129C8" w:rsidP="121B1137">
      <w:pPr>
        <w:pStyle w:val="ListParagraph"/>
        <w:spacing w:line="276" w:lineRule="auto"/>
        <w:ind w:left="0"/>
        <w:jc w:val="center"/>
        <w:rPr>
          <w:rFonts w:ascii="Times New Roman" w:eastAsia="Arial" w:hAnsi="Times New Roman" w:cs="Times New Roman"/>
          <w:sz w:val="22"/>
          <w:szCs w:val="22"/>
        </w:rPr>
      </w:pPr>
      <w:r w:rsidRPr="00B21F33">
        <w:rPr>
          <w:rFonts w:ascii="Times New Roman" w:eastAsia="Arial" w:hAnsi="Times New Roman" w:cs="Times New Roman"/>
          <w:sz w:val="16"/>
          <w:szCs w:val="16"/>
        </w:rPr>
        <w:t xml:space="preserve">Figure </w:t>
      </w:r>
      <w:r w:rsidR="00F55E6F" w:rsidRPr="00B21F33">
        <w:rPr>
          <w:rFonts w:ascii="Times New Roman" w:eastAsia="Arial" w:hAnsi="Times New Roman" w:cs="Times New Roman"/>
          <w:sz w:val="16"/>
          <w:szCs w:val="16"/>
        </w:rPr>
        <w:t>3</w:t>
      </w:r>
      <w:r w:rsidR="00386AB9" w:rsidRPr="00B21F33">
        <w:rPr>
          <w:rFonts w:ascii="Times New Roman" w:eastAsia="Arial" w:hAnsi="Times New Roman" w:cs="Times New Roman"/>
          <w:sz w:val="16"/>
          <w:szCs w:val="16"/>
        </w:rPr>
        <w:t>.</w:t>
      </w:r>
      <w:r w:rsidR="00D81105" w:rsidRPr="00B21F33">
        <w:rPr>
          <w:rFonts w:ascii="Times New Roman" w:eastAsia="Arial" w:hAnsi="Times New Roman" w:cs="Times New Roman"/>
          <w:sz w:val="16"/>
          <w:szCs w:val="16"/>
        </w:rPr>
        <w:t>4.</w:t>
      </w:r>
      <w:r w:rsidRPr="00B21F33">
        <w:rPr>
          <w:rFonts w:ascii="Times New Roman" w:eastAsia="Arial" w:hAnsi="Times New Roman" w:cs="Times New Roman"/>
          <w:sz w:val="16"/>
          <w:szCs w:val="16"/>
        </w:rPr>
        <w:t xml:space="preserve"> Subatomic </w:t>
      </w:r>
      <w:r w:rsidR="00CA509B" w:rsidRPr="00B21F33">
        <w:rPr>
          <w:rFonts w:ascii="Times New Roman" w:eastAsia="Arial" w:hAnsi="Times New Roman" w:cs="Times New Roman"/>
          <w:sz w:val="16"/>
          <w:szCs w:val="16"/>
        </w:rPr>
        <w:t>particles</w:t>
      </w:r>
    </w:p>
    <w:p w14:paraId="38B1312D" w14:textId="154701AA" w:rsidR="007129C8" w:rsidRPr="00B21F33" w:rsidRDefault="0027200B" w:rsidP="00A63782">
      <w:pPr>
        <w:pStyle w:val="Heading2"/>
        <w:rPr>
          <w:rFonts w:ascii="Times New Roman" w:eastAsia="Arial" w:hAnsi="Times New Roman" w:cs="Times New Roman"/>
          <w:b/>
          <w:bCs/>
          <w:color w:val="auto"/>
        </w:rPr>
      </w:pPr>
      <w:r w:rsidRPr="00B21F33">
        <w:rPr>
          <w:rFonts w:ascii="Times New Roman" w:eastAsia="Arial" w:hAnsi="Times New Roman" w:cs="Times New Roman"/>
          <w:color w:val="auto"/>
          <w:sz w:val="20"/>
          <w:szCs w:val="20"/>
          <w:highlight w:val="yellow"/>
        </w:rPr>
        <w:t>&lt;H2&gt;</w:t>
      </w:r>
      <w:r w:rsidRPr="00B21F33">
        <w:rPr>
          <w:rFonts w:ascii="Times New Roman" w:eastAsia="Arial" w:hAnsi="Times New Roman" w:cs="Times New Roman"/>
          <w:color w:val="auto"/>
          <w:sz w:val="20"/>
          <w:szCs w:val="20"/>
        </w:rPr>
        <w:t xml:space="preserve"> </w:t>
      </w:r>
      <w:r w:rsidR="007129C8" w:rsidRPr="00B21F33">
        <w:rPr>
          <w:rFonts w:ascii="Times New Roman" w:eastAsia="Arial" w:hAnsi="Times New Roman" w:cs="Times New Roman"/>
          <w:b/>
          <w:bCs/>
          <w:color w:val="auto"/>
          <w:sz w:val="24"/>
          <w:szCs w:val="24"/>
        </w:rPr>
        <w:t>Progress Check</w:t>
      </w:r>
      <w:r w:rsidRPr="00B21F33">
        <w:rPr>
          <w:rFonts w:ascii="Times New Roman" w:eastAsia="Arial" w:hAnsi="Times New Roman" w:cs="Times New Roman"/>
          <w:b/>
          <w:bCs/>
          <w:color w:val="auto"/>
          <w:sz w:val="24"/>
          <w:szCs w:val="24"/>
        </w:rPr>
        <w:t xml:space="preserve"> 2</w:t>
      </w:r>
    </w:p>
    <w:p w14:paraId="0FE7CFD0" w14:textId="6D158F94" w:rsidR="009631F4" w:rsidRPr="00B21F33" w:rsidRDefault="006652A5" w:rsidP="1B199B4A">
      <w:pPr>
        <w:spacing w:line="276" w:lineRule="auto"/>
        <w:ind w:left="360"/>
        <w:rPr>
          <w:rFonts w:ascii="Times New Roman" w:hAnsi="Times New Roman" w:cs="Times New Roman"/>
        </w:rPr>
      </w:pPr>
      <w:commentRangeStart w:id="14"/>
      <w:commentRangeStart w:id="15"/>
      <w:r w:rsidRPr="00B21F33">
        <w:rPr>
          <w:rFonts w:ascii="Times New Roman" w:hAnsi="Times New Roman" w:cs="Times New Roman"/>
        </w:rPr>
        <w:t>In a neutral atom (atom that has no charge), how does the number of protons compare to the number of neutrons?</w:t>
      </w:r>
      <w:r w:rsidR="00A63782" w:rsidRPr="00B21F33">
        <w:rPr>
          <w:rFonts w:ascii="Times New Roman" w:hAnsi="Times New Roman" w:cs="Times New Roman"/>
        </w:rPr>
        <w:t xml:space="preserve"> </w:t>
      </w:r>
      <w:commentRangeEnd w:id="14"/>
      <w:r w:rsidRPr="00B21F33">
        <w:rPr>
          <w:rStyle w:val="CommentReference"/>
          <w:rFonts w:ascii="Times New Roman" w:hAnsi="Times New Roman" w:cs="Times New Roman"/>
        </w:rPr>
        <w:commentReference w:id="14"/>
      </w:r>
      <w:commentRangeEnd w:id="15"/>
      <w:r w:rsidRPr="00B21F33">
        <w:rPr>
          <w:rStyle w:val="CommentReference"/>
          <w:rFonts w:ascii="Times New Roman" w:hAnsi="Times New Roman" w:cs="Times New Roman"/>
        </w:rPr>
        <w:commentReference w:id="15"/>
      </w:r>
    </w:p>
    <w:p w14:paraId="2CF73B2F" w14:textId="6DDCB907" w:rsidR="00E12468" w:rsidRPr="00B21F33" w:rsidRDefault="00E12468" w:rsidP="19AE41D8">
      <w:pPr>
        <w:pStyle w:val="Heading1"/>
        <w:rPr>
          <w:rFonts w:ascii="Times New Roman" w:hAnsi="Times New Roman" w:cs="Times New Roman"/>
          <w:b/>
          <w:bCs/>
          <w:color w:val="auto"/>
        </w:rPr>
      </w:pPr>
      <w:r w:rsidRPr="00B21F33">
        <w:rPr>
          <w:rFonts w:ascii="Times New Roman" w:hAnsi="Times New Roman" w:cs="Times New Roman"/>
          <w:color w:val="auto"/>
          <w:highlight w:val="yellow"/>
        </w:rPr>
        <w:t>&lt;H1&gt;</w:t>
      </w:r>
      <w:r w:rsidRPr="00B21F33">
        <w:rPr>
          <w:rFonts w:ascii="Times New Roman" w:hAnsi="Times New Roman" w:cs="Times New Roman"/>
        </w:rPr>
        <w:t xml:space="preserve"> </w:t>
      </w:r>
      <w:r w:rsidRPr="00B21F33">
        <w:rPr>
          <w:rFonts w:ascii="Times New Roman" w:hAnsi="Times New Roman" w:cs="Times New Roman"/>
          <w:b/>
          <w:bCs/>
          <w:color w:val="auto"/>
        </w:rPr>
        <w:t>Pathfinder</w:t>
      </w:r>
      <w:r w:rsidR="00C7498F" w:rsidRPr="00B21F33">
        <w:rPr>
          <w:rFonts w:ascii="Times New Roman" w:hAnsi="Times New Roman" w:cs="Times New Roman"/>
          <w:b/>
          <w:bCs/>
          <w:color w:val="auto"/>
        </w:rPr>
        <w:t xml:space="preserve">: </w:t>
      </w:r>
      <w:r w:rsidR="00CA3933" w:rsidRPr="00B21F33">
        <w:rPr>
          <w:rFonts w:ascii="Times New Roman" w:hAnsi="Times New Roman" w:cs="Times New Roman"/>
          <w:b/>
          <w:bCs/>
          <w:color w:val="auto"/>
        </w:rPr>
        <w:t xml:space="preserve">Building </w:t>
      </w:r>
      <w:r w:rsidR="1C5F188A" w:rsidRPr="00B21F33">
        <w:rPr>
          <w:rFonts w:ascii="Times New Roman" w:hAnsi="Times New Roman" w:cs="Times New Roman"/>
          <w:b/>
          <w:bCs/>
          <w:color w:val="auto"/>
        </w:rPr>
        <w:t>Atomic</w:t>
      </w:r>
      <w:r w:rsidR="00CA3933" w:rsidRPr="00B21F33">
        <w:rPr>
          <w:rFonts w:ascii="Times New Roman" w:hAnsi="Times New Roman" w:cs="Times New Roman"/>
          <w:b/>
          <w:bCs/>
          <w:color w:val="auto"/>
        </w:rPr>
        <w:t xml:space="preserve"> Models</w:t>
      </w:r>
      <w:r w:rsidR="00BC6501" w:rsidRPr="00BC6501">
        <w:rPr>
          <w:rFonts w:asciiTheme="minorHAnsi" w:hAnsiTheme="minorHAnsi" w:cstheme="minorBidi"/>
          <w:b/>
          <w:bCs/>
          <w:color w:val="auto"/>
        </w:rPr>
        <w:t xml:space="preserve"> </w:t>
      </w:r>
    </w:p>
    <w:p w14:paraId="5E5B7FB6" w14:textId="77777777" w:rsidR="00AA1AFA" w:rsidRPr="00B21F33" w:rsidRDefault="00AA1AFA" w:rsidP="00AA1AFA">
      <w:pPr>
        <w:rPr>
          <w:rFonts w:ascii="Times New Roman" w:hAnsi="Times New Roman" w:cs="Times New Roman"/>
        </w:rPr>
      </w:pPr>
    </w:p>
    <w:p w14:paraId="4E6F594E" w14:textId="39E6FA3A" w:rsidR="00CF53EE" w:rsidRPr="00B21F33" w:rsidRDefault="00AA1AFA" w:rsidP="00AA1AFA">
      <w:pPr>
        <w:jc w:val="center"/>
        <w:rPr>
          <w:rFonts w:ascii="Times New Roman" w:hAnsi="Times New Roman" w:cs="Times New Roman"/>
        </w:rPr>
      </w:pPr>
      <w:commentRangeStart w:id="16"/>
      <w:r w:rsidRPr="00B21F33">
        <w:rPr>
          <w:rFonts w:ascii="Times New Roman" w:hAnsi="Times New Roman" w:cs="Times New Roman"/>
          <w:noProof/>
        </w:rPr>
        <w:lastRenderedPageBreak/>
        <w:drawing>
          <wp:inline distT="0" distB="0" distL="0" distR="0" wp14:anchorId="0920F45A" wp14:editId="31A67ADD">
            <wp:extent cx="31051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5fkm5-2b03ccf8-4afa-4cdb-b77b-a7c9ea30ab30.png"/>
                    <pic:cNvPicPr/>
                  </pic:nvPicPr>
                  <pic:blipFill>
                    <a:blip r:embed="rId16">
                      <a:extLst>
                        <a:ext uri="{28A0092B-C50C-407E-A947-70E740481C1C}">
                          <a14:useLocalDpi xmlns:a14="http://schemas.microsoft.com/office/drawing/2010/main" val="0"/>
                        </a:ext>
                      </a:extLst>
                    </a:blip>
                    <a:stretch>
                      <a:fillRect/>
                    </a:stretch>
                  </pic:blipFill>
                  <pic:spPr>
                    <a:xfrm>
                      <a:off x="0" y="0"/>
                      <a:ext cx="3108419" cy="2545852"/>
                    </a:xfrm>
                    <a:prstGeom prst="rect">
                      <a:avLst/>
                    </a:prstGeom>
                  </pic:spPr>
                </pic:pic>
              </a:graphicData>
            </a:graphic>
          </wp:inline>
        </w:drawing>
      </w:r>
      <w:commentRangeEnd w:id="16"/>
      <w:r w:rsidRPr="00B21F33">
        <w:rPr>
          <w:rStyle w:val="CommentReference"/>
          <w:rFonts w:ascii="Times New Roman" w:hAnsi="Times New Roman" w:cs="Times New Roman"/>
        </w:rPr>
        <w:commentReference w:id="16"/>
      </w:r>
    </w:p>
    <w:p w14:paraId="6D1A5171" w14:textId="567A0DDA" w:rsidR="00AA1AFA" w:rsidRPr="00B21F33" w:rsidRDefault="00AA1AFA" w:rsidP="00AA1AFA">
      <w:pPr>
        <w:jc w:val="center"/>
        <w:rPr>
          <w:rFonts w:ascii="Times New Roman" w:hAnsi="Times New Roman" w:cs="Times New Roman"/>
          <w:sz w:val="16"/>
          <w:szCs w:val="16"/>
        </w:rPr>
      </w:pPr>
      <w:r w:rsidRPr="00B21F33">
        <w:rPr>
          <w:rFonts w:ascii="Times New Roman" w:hAnsi="Times New Roman" w:cs="Times New Roman"/>
          <w:sz w:val="16"/>
          <w:szCs w:val="16"/>
        </w:rPr>
        <w:t>Figure 3</w:t>
      </w:r>
      <w:r w:rsidR="00386AB9" w:rsidRPr="00B21F33">
        <w:rPr>
          <w:rFonts w:ascii="Times New Roman" w:hAnsi="Times New Roman" w:cs="Times New Roman"/>
          <w:sz w:val="16"/>
          <w:szCs w:val="16"/>
        </w:rPr>
        <w:t>.</w:t>
      </w:r>
      <w:r w:rsidR="00D902A4" w:rsidRPr="00B21F33">
        <w:rPr>
          <w:rFonts w:ascii="Times New Roman" w:hAnsi="Times New Roman" w:cs="Times New Roman"/>
          <w:sz w:val="16"/>
          <w:szCs w:val="16"/>
        </w:rPr>
        <w:t>1</w:t>
      </w:r>
      <w:r w:rsidR="00386AB9" w:rsidRPr="00B21F33">
        <w:rPr>
          <w:rFonts w:ascii="Times New Roman" w:hAnsi="Times New Roman" w:cs="Times New Roman"/>
          <w:sz w:val="16"/>
          <w:szCs w:val="16"/>
        </w:rPr>
        <w:t>5</w:t>
      </w:r>
      <w:r w:rsidRPr="00B21F33">
        <w:rPr>
          <w:rFonts w:ascii="Times New Roman" w:hAnsi="Times New Roman" w:cs="Times New Roman"/>
          <w:sz w:val="16"/>
          <w:szCs w:val="16"/>
        </w:rPr>
        <w:t xml:space="preserve"> Electrons, protons</w:t>
      </w:r>
      <w:r w:rsidR="007D6787" w:rsidRPr="00B21F33">
        <w:rPr>
          <w:rFonts w:ascii="Times New Roman" w:hAnsi="Times New Roman" w:cs="Times New Roman"/>
          <w:sz w:val="16"/>
          <w:szCs w:val="16"/>
        </w:rPr>
        <w:t>,</w:t>
      </w:r>
      <w:r w:rsidRPr="00B21F33">
        <w:rPr>
          <w:rFonts w:ascii="Times New Roman" w:hAnsi="Times New Roman" w:cs="Times New Roman"/>
          <w:sz w:val="16"/>
          <w:szCs w:val="16"/>
        </w:rPr>
        <w:t xml:space="preserve"> and neutrons in a </w:t>
      </w:r>
      <w:r w:rsidR="00CA509B" w:rsidRPr="00B21F33">
        <w:rPr>
          <w:rFonts w:ascii="Times New Roman" w:hAnsi="Times New Roman" w:cs="Times New Roman"/>
          <w:sz w:val="16"/>
          <w:szCs w:val="16"/>
        </w:rPr>
        <w:t xml:space="preserve">sodium </w:t>
      </w:r>
      <w:r w:rsidRPr="00B21F33">
        <w:rPr>
          <w:rFonts w:ascii="Times New Roman" w:hAnsi="Times New Roman" w:cs="Times New Roman"/>
          <w:sz w:val="16"/>
          <w:szCs w:val="16"/>
        </w:rPr>
        <w:t>atom</w:t>
      </w:r>
    </w:p>
    <w:p w14:paraId="1BE8A0A1" w14:textId="3E22F5AA" w:rsidR="00C7498F" w:rsidRPr="00B21F33" w:rsidRDefault="00C7498F" w:rsidP="00C7498F">
      <w:pPr>
        <w:rPr>
          <w:rFonts w:ascii="Times New Roman" w:hAnsi="Times New Roman" w:cs="Times New Roman"/>
          <w:b/>
          <w:bCs/>
        </w:rPr>
      </w:pPr>
      <w:r w:rsidRPr="00B21F33">
        <w:rPr>
          <w:rFonts w:ascii="Times New Roman" w:hAnsi="Times New Roman" w:cs="Times New Roman"/>
          <w:b/>
          <w:bCs/>
        </w:rPr>
        <w:t>Materials Required</w:t>
      </w:r>
    </w:p>
    <w:p w14:paraId="5E37606F" w14:textId="4B837F09" w:rsidR="00C7498F" w:rsidRPr="00B21F33" w:rsidRDefault="00C7498F" w:rsidP="006C3D7B">
      <w:pPr>
        <w:pStyle w:val="ListParagraph"/>
        <w:numPr>
          <w:ilvl w:val="0"/>
          <w:numId w:val="16"/>
        </w:numPr>
        <w:rPr>
          <w:rFonts w:ascii="Times New Roman" w:hAnsi="Times New Roman" w:cs="Times New Roman"/>
          <w:sz w:val="22"/>
          <w:szCs w:val="22"/>
        </w:rPr>
      </w:pPr>
      <w:r w:rsidRPr="00B21F33">
        <w:rPr>
          <w:rFonts w:ascii="Times New Roman" w:hAnsi="Times New Roman" w:cs="Times New Roman"/>
          <w:sz w:val="22"/>
          <w:szCs w:val="22"/>
        </w:rPr>
        <w:t xml:space="preserve">Colored </w:t>
      </w:r>
      <w:r w:rsidR="00AB59FA" w:rsidRPr="00B21F33">
        <w:rPr>
          <w:rFonts w:ascii="Times New Roman" w:hAnsi="Times New Roman" w:cs="Times New Roman"/>
          <w:sz w:val="22"/>
          <w:szCs w:val="22"/>
        </w:rPr>
        <w:t>b</w:t>
      </w:r>
      <w:r w:rsidRPr="00B21F33">
        <w:rPr>
          <w:rFonts w:ascii="Times New Roman" w:hAnsi="Times New Roman" w:cs="Times New Roman"/>
          <w:sz w:val="22"/>
          <w:szCs w:val="22"/>
        </w:rPr>
        <w:t>eads (</w:t>
      </w:r>
      <w:r w:rsidR="00CA3933" w:rsidRPr="00B21F33">
        <w:rPr>
          <w:rFonts w:ascii="Times New Roman" w:hAnsi="Times New Roman" w:cs="Times New Roman"/>
          <w:sz w:val="22"/>
          <w:szCs w:val="22"/>
        </w:rPr>
        <w:t>red</w:t>
      </w:r>
      <w:r w:rsidR="00992C6A" w:rsidRPr="00B21F33">
        <w:rPr>
          <w:rFonts w:ascii="Times New Roman" w:hAnsi="Times New Roman" w:cs="Times New Roman"/>
          <w:sz w:val="22"/>
          <w:szCs w:val="22"/>
        </w:rPr>
        <w:t xml:space="preserve"> for electrons</w:t>
      </w:r>
      <w:r w:rsidR="00CA3933" w:rsidRPr="00B21F33">
        <w:rPr>
          <w:rFonts w:ascii="Times New Roman" w:hAnsi="Times New Roman" w:cs="Times New Roman"/>
          <w:sz w:val="22"/>
          <w:szCs w:val="22"/>
        </w:rPr>
        <w:t xml:space="preserve">, </w:t>
      </w:r>
      <w:r w:rsidR="00F738E3" w:rsidRPr="00B21F33">
        <w:rPr>
          <w:rFonts w:ascii="Times New Roman" w:hAnsi="Times New Roman" w:cs="Times New Roman"/>
          <w:sz w:val="22"/>
          <w:szCs w:val="22"/>
        </w:rPr>
        <w:t>blue</w:t>
      </w:r>
      <w:r w:rsidR="00992C6A" w:rsidRPr="00B21F33">
        <w:rPr>
          <w:rFonts w:ascii="Times New Roman" w:hAnsi="Times New Roman" w:cs="Times New Roman"/>
          <w:sz w:val="22"/>
          <w:szCs w:val="22"/>
        </w:rPr>
        <w:t xml:space="preserve"> for protons</w:t>
      </w:r>
      <w:r w:rsidR="007D6787" w:rsidRPr="00B21F33">
        <w:rPr>
          <w:rFonts w:ascii="Times New Roman" w:hAnsi="Times New Roman" w:cs="Times New Roman"/>
          <w:sz w:val="22"/>
          <w:szCs w:val="22"/>
        </w:rPr>
        <w:t>,</w:t>
      </w:r>
      <w:r w:rsidRPr="00B21F33">
        <w:rPr>
          <w:rFonts w:ascii="Times New Roman" w:hAnsi="Times New Roman" w:cs="Times New Roman"/>
          <w:sz w:val="22"/>
          <w:szCs w:val="22"/>
        </w:rPr>
        <w:t xml:space="preserve"> and green</w:t>
      </w:r>
      <w:r w:rsidR="00992C6A" w:rsidRPr="00B21F33">
        <w:rPr>
          <w:rFonts w:ascii="Times New Roman" w:hAnsi="Times New Roman" w:cs="Times New Roman"/>
          <w:sz w:val="22"/>
          <w:szCs w:val="22"/>
        </w:rPr>
        <w:t xml:space="preserve"> for neutrons</w:t>
      </w:r>
      <w:r w:rsidRPr="00B21F33">
        <w:rPr>
          <w:rFonts w:ascii="Times New Roman" w:hAnsi="Times New Roman" w:cs="Times New Roman"/>
          <w:sz w:val="22"/>
          <w:szCs w:val="22"/>
        </w:rPr>
        <w:t>)</w:t>
      </w:r>
    </w:p>
    <w:p w14:paraId="33399CA2" w14:textId="1A1680D5" w:rsidR="00C7498F" w:rsidRPr="00B21F33" w:rsidRDefault="00AB59FA" w:rsidP="006C3D7B">
      <w:pPr>
        <w:pStyle w:val="ListParagraph"/>
        <w:numPr>
          <w:ilvl w:val="0"/>
          <w:numId w:val="16"/>
        </w:numPr>
        <w:rPr>
          <w:rFonts w:ascii="Times New Roman" w:hAnsi="Times New Roman" w:cs="Times New Roman"/>
          <w:sz w:val="22"/>
          <w:szCs w:val="22"/>
        </w:rPr>
      </w:pPr>
      <w:r w:rsidRPr="00B21F33">
        <w:rPr>
          <w:rFonts w:ascii="Times New Roman" w:hAnsi="Times New Roman" w:cs="Times New Roman"/>
          <w:sz w:val="22"/>
          <w:szCs w:val="22"/>
        </w:rPr>
        <w:t>Element cards</w:t>
      </w:r>
      <w:r w:rsidR="00006292" w:rsidRPr="00B21F33">
        <w:rPr>
          <w:rFonts w:ascii="Times New Roman" w:hAnsi="Times New Roman" w:cs="Times New Roman"/>
          <w:sz w:val="22"/>
          <w:szCs w:val="22"/>
        </w:rPr>
        <w:t xml:space="preserve"> (Na, Cl, H</w:t>
      </w:r>
      <w:r w:rsidR="007D6787" w:rsidRPr="00B21F33">
        <w:rPr>
          <w:rFonts w:ascii="Times New Roman" w:hAnsi="Times New Roman" w:cs="Times New Roman"/>
          <w:sz w:val="22"/>
          <w:szCs w:val="22"/>
        </w:rPr>
        <w:t>,</w:t>
      </w:r>
      <w:r w:rsidR="00006292" w:rsidRPr="00B21F33">
        <w:rPr>
          <w:rFonts w:ascii="Times New Roman" w:hAnsi="Times New Roman" w:cs="Times New Roman"/>
          <w:sz w:val="22"/>
          <w:szCs w:val="22"/>
        </w:rPr>
        <w:t xml:space="preserve"> and O)</w:t>
      </w:r>
    </w:p>
    <w:p w14:paraId="6276A18E" w14:textId="309EE00F" w:rsidR="00C7498F" w:rsidRPr="00B21F33" w:rsidRDefault="00C7498F" w:rsidP="006C3D7B">
      <w:pPr>
        <w:pStyle w:val="ListParagraph"/>
        <w:numPr>
          <w:ilvl w:val="0"/>
          <w:numId w:val="16"/>
        </w:numPr>
        <w:rPr>
          <w:rFonts w:ascii="Times New Roman" w:hAnsi="Times New Roman" w:cs="Times New Roman"/>
          <w:sz w:val="22"/>
          <w:szCs w:val="22"/>
        </w:rPr>
      </w:pPr>
      <w:r w:rsidRPr="00B21F33">
        <w:rPr>
          <w:rFonts w:ascii="Times New Roman" w:hAnsi="Times New Roman" w:cs="Times New Roman"/>
          <w:sz w:val="22"/>
          <w:szCs w:val="22"/>
        </w:rPr>
        <w:t>A chart</w:t>
      </w:r>
    </w:p>
    <w:p w14:paraId="5A066F79" w14:textId="40245194" w:rsidR="00AB59FA" w:rsidRPr="00B21F33" w:rsidRDefault="00AB59FA" w:rsidP="006C3D7B">
      <w:pPr>
        <w:pStyle w:val="ListParagraph"/>
        <w:numPr>
          <w:ilvl w:val="0"/>
          <w:numId w:val="17"/>
        </w:numPr>
        <w:rPr>
          <w:rFonts w:ascii="Times New Roman" w:hAnsi="Times New Roman" w:cs="Times New Roman"/>
          <w:sz w:val="22"/>
          <w:szCs w:val="22"/>
        </w:rPr>
      </w:pPr>
      <w:r w:rsidRPr="00B21F33">
        <w:rPr>
          <w:rFonts w:ascii="Times New Roman" w:hAnsi="Times New Roman" w:cs="Times New Roman"/>
          <w:sz w:val="22"/>
          <w:szCs w:val="22"/>
        </w:rPr>
        <w:t>String</w:t>
      </w:r>
    </w:p>
    <w:p w14:paraId="58031BD2" w14:textId="4FD9B98A" w:rsidR="00AB59FA" w:rsidRPr="00B21F33" w:rsidRDefault="00AB59FA" w:rsidP="006C3D7B">
      <w:pPr>
        <w:pStyle w:val="ListParagraph"/>
        <w:numPr>
          <w:ilvl w:val="0"/>
          <w:numId w:val="17"/>
        </w:numPr>
        <w:rPr>
          <w:rFonts w:ascii="Times New Roman" w:hAnsi="Times New Roman" w:cs="Times New Roman"/>
          <w:sz w:val="22"/>
          <w:szCs w:val="22"/>
        </w:rPr>
      </w:pPr>
      <w:r w:rsidRPr="00B21F33">
        <w:rPr>
          <w:rFonts w:ascii="Times New Roman" w:hAnsi="Times New Roman" w:cs="Times New Roman"/>
          <w:sz w:val="22"/>
          <w:szCs w:val="22"/>
        </w:rPr>
        <w:t>Glue</w:t>
      </w:r>
    </w:p>
    <w:p w14:paraId="2BE5A454" w14:textId="29AEB21C" w:rsidR="00C7498F" w:rsidRPr="00B21F33" w:rsidRDefault="00C7498F" w:rsidP="006C3D7B">
      <w:pPr>
        <w:pStyle w:val="ListParagraph"/>
        <w:numPr>
          <w:ilvl w:val="0"/>
          <w:numId w:val="17"/>
        </w:numPr>
        <w:rPr>
          <w:rFonts w:ascii="Times New Roman" w:hAnsi="Times New Roman" w:cs="Times New Roman"/>
          <w:sz w:val="22"/>
          <w:szCs w:val="22"/>
        </w:rPr>
      </w:pPr>
      <w:r w:rsidRPr="00B21F33">
        <w:rPr>
          <w:rFonts w:ascii="Times New Roman" w:hAnsi="Times New Roman" w:cs="Times New Roman"/>
          <w:sz w:val="22"/>
          <w:szCs w:val="22"/>
        </w:rPr>
        <w:t xml:space="preserve">Marker </w:t>
      </w:r>
    </w:p>
    <w:p w14:paraId="2DF3AE25" w14:textId="2CB73590" w:rsidR="00F738E3" w:rsidRPr="00B21F33" w:rsidRDefault="00F738E3" w:rsidP="00C7498F">
      <w:pPr>
        <w:rPr>
          <w:rFonts w:ascii="Times New Roman" w:hAnsi="Times New Roman" w:cs="Times New Roman"/>
          <w:b/>
          <w:bCs/>
        </w:rPr>
      </w:pPr>
      <w:r w:rsidRPr="00B21F33">
        <w:rPr>
          <w:rFonts w:ascii="Times New Roman" w:hAnsi="Times New Roman" w:cs="Times New Roman"/>
          <w:b/>
          <w:bCs/>
        </w:rPr>
        <w:t>Instructions</w:t>
      </w:r>
    </w:p>
    <w:p w14:paraId="7EFB3351" w14:textId="2551E16B" w:rsidR="00D539EF" w:rsidRPr="00B21F33" w:rsidRDefault="00006292" w:rsidP="00AE4D06">
      <w:pPr>
        <w:pStyle w:val="ListParagraph"/>
        <w:numPr>
          <w:ilvl w:val="0"/>
          <w:numId w:val="15"/>
        </w:numPr>
        <w:rPr>
          <w:rFonts w:ascii="Times New Roman" w:hAnsi="Times New Roman" w:cs="Times New Roman"/>
          <w:sz w:val="22"/>
          <w:szCs w:val="22"/>
        </w:rPr>
      </w:pPr>
      <w:r w:rsidRPr="00B21F33">
        <w:rPr>
          <w:rFonts w:ascii="Times New Roman" w:hAnsi="Times New Roman" w:cs="Times New Roman"/>
          <w:sz w:val="22"/>
          <w:szCs w:val="22"/>
        </w:rPr>
        <w:t>Take a</w:t>
      </w:r>
      <w:r w:rsidR="00C01988" w:rsidRPr="00B21F33">
        <w:rPr>
          <w:rFonts w:ascii="Times New Roman" w:hAnsi="Times New Roman" w:cs="Times New Roman"/>
          <w:sz w:val="22"/>
          <w:szCs w:val="22"/>
        </w:rPr>
        <w:t xml:space="preserve"> chart and an element card (Na).</w:t>
      </w:r>
    </w:p>
    <w:p w14:paraId="5D890720" w14:textId="3595E4C5" w:rsidR="00D539EF" w:rsidRPr="00B21F33" w:rsidRDefault="00C01988" w:rsidP="00AE4D06">
      <w:pPr>
        <w:pStyle w:val="ListParagraph"/>
        <w:numPr>
          <w:ilvl w:val="0"/>
          <w:numId w:val="15"/>
        </w:numPr>
        <w:rPr>
          <w:rFonts w:ascii="Times New Roman" w:hAnsi="Times New Roman" w:cs="Times New Roman"/>
          <w:sz w:val="22"/>
          <w:szCs w:val="22"/>
        </w:rPr>
      </w:pPr>
      <w:r w:rsidRPr="00B21F33">
        <w:rPr>
          <w:rFonts w:ascii="Times New Roman" w:hAnsi="Times New Roman" w:cs="Times New Roman"/>
          <w:sz w:val="22"/>
          <w:szCs w:val="22"/>
        </w:rPr>
        <w:t xml:space="preserve">On </w:t>
      </w:r>
      <w:r w:rsidR="007D6787" w:rsidRPr="00B21F33">
        <w:rPr>
          <w:rFonts w:ascii="Times New Roman" w:hAnsi="Times New Roman" w:cs="Times New Roman"/>
          <w:sz w:val="22"/>
          <w:szCs w:val="22"/>
        </w:rPr>
        <w:t xml:space="preserve">the </w:t>
      </w:r>
      <w:r w:rsidRPr="00B21F33">
        <w:rPr>
          <w:rFonts w:ascii="Times New Roman" w:hAnsi="Times New Roman" w:cs="Times New Roman"/>
          <w:sz w:val="22"/>
          <w:szCs w:val="22"/>
        </w:rPr>
        <w:t xml:space="preserve">chart, draw a circle using </w:t>
      </w:r>
      <w:r w:rsidR="007D6787" w:rsidRPr="00B21F33">
        <w:rPr>
          <w:rFonts w:ascii="Times New Roman" w:hAnsi="Times New Roman" w:cs="Times New Roman"/>
          <w:sz w:val="22"/>
          <w:szCs w:val="22"/>
        </w:rPr>
        <w:t xml:space="preserve">a </w:t>
      </w:r>
      <w:r w:rsidRPr="00B21F33">
        <w:rPr>
          <w:rFonts w:ascii="Times New Roman" w:hAnsi="Times New Roman" w:cs="Times New Roman"/>
          <w:sz w:val="22"/>
          <w:szCs w:val="22"/>
        </w:rPr>
        <w:t xml:space="preserve">string representing </w:t>
      </w:r>
      <w:r w:rsidR="007D6787" w:rsidRPr="00B21F33">
        <w:rPr>
          <w:rFonts w:ascii="Times New Roman" w:hAnsi="Times New Roman" w:cs="Times New Roman"/>
          <w:sz w:val="22"/>
          <w:szCs w:val="22"/>
        </w:rPr>
        <w:t xml:space="preserve">the </w:t>
      </w:r>
      <w:r w:rsidRPr="00B21F33">
        <w:rPr>
          <w:rFonts w:ascii="Times New Roman" w:hAnsi="Times New Roman" w:cs="Times New Roman"/>
          <w:sz w:val="22"/>
          <w:szCs w:val="22"/>
        </w:rPr>
        <w:t xml:space="preserve">nucleus and glue </w:t>
      </w:r>
      <w:r w:rsidR="00E1542C" w:rsidRPr="00B21F33">
        <w:rPr>
          <w:rFonts w:ascii="Times New Roman" w:hAnsi="Times New Roman" w:cs="Times New Roman"/>
          <w:sz w:val="22"/>
          <w:szCs w:val="22"/>
        </w:rPr>
        <w:t>11 blue beads f</w:t>
      </w:r>
      <w:r w:rsidR="00F70347" w:rsidRPr="00B21F33">
        <w:rPr>
          <w:rFonts w:ascii="Times New Roman" w:hAnsi="Times New Roman" w:cs="Times New Roman"/>
          <w:sz w:val="22"/>
          <w:szCs w:val="22"/>
        </w:rPr>
        <w:t xml:space="preserve">or </w:t>
      </w:r>
      <w:r w:rsidR="00E1542C" w:rsidRPr="00B21F33">
        <w:rPr>
          <w:rFonts w:ascii="Times New Roman" w:hAnsi="Times New Roman" w:cs="Times New Roman"/>
          <w:sz w:val="22"/>
          <w:szCs w:val="22"/>
        </w:rPr>
        <w:t>Na as it</w:t>
      </w:r>
      <w:r w:rsidR="0019613F" w:rsidRPr="00B21F33">
        <w:rPr>
          <w:rFonts w:ascii="Times New Roman" w:hAnsi="Times New Roman" w:cs="Times New Roman"/>
          <w:sz w:val="22"/>
          <w:szCs w:val="22"/>
        </w:rPr>
        <w:t xml:space="preserve"> has 11</w:t>
      </w:r>
      <w:r w:rsidR="007D6787" w:rsidRPr="00B21F33">
        <w:rPr>
          <w:rFonts w:ascii="Times New Roman" w:hAnsi="Times New Roman" w:cs="Times New Roman"/>
          <w:sz w:val="22"/>
          <w:szCs w:val="22"/>
        </w:rPr>
        <w:t xml:space="preserve"> </w:t>
      </w:r>
      <w:r w:rsidR="0019613F" w:rsidRPr="00B21F33">
        <w:rPr>
          <w:rFonts w:ascii="Times New Roman" w:hAnsi="Times New Roman" w:cs="Times New Roman"/>
          <w:sz w:val="22"/>
          <w:szCs w:val="22"/>
        </w:rPr>
        <w:t>protons</w:t>
      </w:r>
      <w:r w:rsidR="00F70347" w:rsidRPr="00B21F33">
        <w:rPr>
          <w:rFonts w:ascii="Times New Roman" w:hAnsi="Times New Roman" w:cs="Times New Roman"/>
          <w:sz w:val="22"/>
          <w:szCs w:val="22"/>
        </w:rPr>
        <w:t>. S</w:t>
      </w:r>
      <w:r w:rsidR="00E1542C" w:rsidRPr="00B21F33">
        <w:rPr>
          <w:rFonts w:ascii="Times New Roman" w:hAnsi="Times New Roman" w:cs="Times New Roman"/>
          <w:sz w:val="22"/>
          <w:szCs w:val="22"/>
        </w:rPr>
        <w:t>imilarly</w:t>
      </w:r>
      <w:r w:rsidR="00F70347" w:rsidRPr="00B21F33">
        <w:rPr>
          <w:rFonts w:ascii="Times New Roman" w:hAnsi="Times New Roman" w:cs="Times New Roman"/>
          <w:sz w:val="22"/>
          <w:szCs w:val="22"/>
        </w:rPr>
        <w:t xml:space="preserve">, </w:t>
      </w:r>
      <w:r w:rsidR="00E1542C" w:rsidRPr="00B21F33">
        <w:rPr>
          <w:rFonts w:ascii="Times New Roman" w:hAnsi="Times New Roman" w:cs="Times New Roman"/>
          <w:sz w:val="22"/>
          <w:szCs w:val="22"/>
        </w:rPr>
        <w:t xml:space="preserve">glue </w:t>
      </w:r>
      <w:r w:rsidR="00F70347" w:rsidRPr="00B21F33">
        <w:rPr>
          <w:rFonts w:ascii="Times New Roman" w:hAnsi="Times New Roman" w:cs="Times New Roman"/>
          <w:sz w:val="22"/>
          <w:szCs w:val="22"/>
        </w:rPr>
        <w:t>1</w:t>
      </w:r>
      <w:r w:rsidR="00E1542C" w:rsidRPr="00B21F33">
        <w:rPr>
          <w:rFonts w:ascii="Times New Roman" w:hAnsi="Times New Roman" w:cs="Times New Roman"/>
          <w:sz w:val="22"/>
          <w:szCs w:val="22"/>
        </w:rPr>
        <w:t>2</w:t>
      </w:r>
      <w:r w:rsidR="00F70347" w:rsidRPr="00B21F33">
        <w:rPr>
          <w:rFonts w:ascii="Times New Roman" w:hAnsi="Times New Roman" w:cs="Times New Roman"/>
          <w:sz w:val="22"/>
          <w:szCs w:val="22"/>
        </w:rPr>
        <w:t xml:space="preserve"> </w:t>
      </w:r>
      <w:r w:rsidR="00E1542C" w:rsidRPr="00B21F33">
        <w:rPr>
          <w:rFonts w:ascii="Times New Roman" w:hAnsi="Times New Roman" w:cs="Times New Roman"/>
          <w:sz w:val="22"/>
          <w:szCs w:val="22"/>
        </w:rPr>
        <w:t>green</w:t>
      </w:r>
      <w:r w:rsidR="00F70347" w:rsidRPr="00B21F33">
        <w:rPr>
          <w:rFonts w:ascii="Times New Roman" w:hAnsi="Times New Roman" w:cs="Times New Roman"/>
          <w:sz w:val="22"/>
          <w:szCs w:val="22"/>
        </w:rPr>
        <w:t xml:space="preserve"> beads</w:t>
      </w:r>
      <w:r w:rsidR="00D60DC9" w:rsidRPr="00B21F33">
        <w:rPr>
          <w:rFonts w:ascii="Times New Roman" w:hAnsi="Times New Roman" w:cs="Times New Roman"/>
          <w:sz w:val="22"/>
          <w:szCs w:val="22"/>
        </w:rPr>
        <w:t xml:space="preserve"> </w:t>
      </w:r>
      <w:r w:rsidR="00E1542C" w:rsidRPr="00B21F33">
        <w:rPr>
          <w:rFonts w:ascii="Times New Roman" w:hAnsi="Times New Roman" w:cs="Times New Roman"/>
          <w:sz w:val="22"/>
          <w:szCs w:val="22"/>
        </w:rPr>
        <w:t xml:space="preserve">to </w:t>
      </w:r>
      <w:r w:rsidR="00D60DC9" w:rsidRPr="00B21F33">
        <w:rPr>
          <w:rFonts w:ascii="Times New Roman" w:hAnsi="Times New Roman" w:cs="Times New Roman"/>
          <w:sz w:val="22"/>
          <w:szCs w:val="22"/>
        </w:rPr>
        <w:t>represent the</w:t>
      </w:r>
      <w:r w:rsidR="00E1542C" w:rsidRPr="00B21F33">
        <w:rPr>
          <w:rFonts w:ascii="Times New Roman" w:hAnsi="Times New Roman" w:cs="Times New Roman"/>
          <w:sz w:val="22"/>
          <w:szCs w:val="22"/>
        </w:rPr>
        <w:t xml:space="preserve"> neutrons inside the circle.</w:t>
      </w:r>
      <w:r w:rsidR="00D60DC9" w:rsidRPr="00B21F33">
        <w:rPr>
          <w:rFonts w:ascii="Times New Roman" w:hAnsi="Times New Roman" w:cs="Times New Roman"/>
          <w:sz w:val="22"/>
          <w:szCs w:val="22"/>
        </w:rPr>
        <w:t xml:space="preserve"> </w:t>
      </w:r>
    </w:p>
    <w:p w14:paraId="52A66079" w14:textId="08C0D59E" w:rsidR="00345CF7" w:rsidRPr="00B21F33" w:rsidRDefault="00345CF7" w:rsidP="00AE4D06">
      <w:pPr>
        <w:pStyle w:val="ListParagraph"/>
        <w:numPr>
          <w:ilvl w:val="0"/>
          <w:numId w:val="15"/>
        </w:numPr>
        <w:rPr>
          <w:rFonts w:ascii="Times New Roman" w:hAnsi="Times New Roman" w:cs="Times New Roman"/>
          <w:sz w:val="22"/>
          <w:szCs w:val="22"/>
        </w:rPr>
      </w:pPr>
      <w:r w:rsidRPr="00B21F33">
        <w:rPr>
          <w:rFonts w:ascii="Times New Roman" w:hAnsi="Times New Roman" w:cs="Times New Roman"/>
          <w:sz w:val="22"/>
          <w:szCs w:val="22"/>
        </w:rPr>
        <w:t xml:space="preserve">Draw </w:t>
      </w:r>
      <w:r w:rsidR="0059353D" w:rsidRPr="00B21F33">
        <w:rPr>
          <w:rFonts w:ascii="Times New Roman" w:hAnsi="Times New Roman" w:cs="Times New Roman"/>
          <w:sz w:val="22"/>
          <w:szCs w:val="22"/>
        </w:rPr>
        <w:t xml:space="preserve">three </w:t>
      </w:r>
      <w:r w:rsidRPr="00B21F33">
        <w:rPr>
          <w:rFonts w:ascii="Times New Roman" w:hAnsi="Times New Roman" w:cs="Times New Roman"/>
          <w:sz w:val="22"/>
          <w:szCs w:val="22"/>
        </w:rPr>
        <w:t xml:space="preserve">circles </w:t>
      </w:r>
      <w:r w:rsidR="008950EC" w:rsidRPr="00B21F33">
        <w:rPr>
          <w:rFonts w:ascii="Times New Roman" w:hAnsi="Times New Roman" w:cs="Times New Roman"/>
          <w:sz w:val="22"/>
          <w:szCs w:val="22"/>
        </w:rPr>
        <w:t xml:space="preserve">(using string) </w:t>
      </w:r>
      <w:r w:rsidRPr="00B21F33">
        <w:rPr>
          <w:rFonts w:ascii="Times New Roman" w:hAnsi="Times New Roman" w:cs="Times New Roman"/>
          <w:sz w:val="22"/>
          <w:szCs w:val="22"/>
        </w:rPr>
        <w:t xml:space="preserve">around the nucleus to represent energy levels. </w:t>
      </w:r>
    </w:p>
    <w:p w14:paraId="628E1461" w14:textId="4BC0D2DD" w:rsidR="00D539EF" w:rsidRPr="00B21F33" w:rsidRDefault="00E82259" w:rsidP="00AE4D06">
      <w:pPr>
        <w:pStyle w:val="ListParagraph"/>
        <w:numPr>
          <w:ilvl w:val="0"/>
          <w:numId w:val="15"/>
        </w:numPr>
        <w:rPr>
          <w:rFonts w:ascii="Times New Roman" w:hAnsi="Times New Roman" w:cs="Times New Roman"/>
          <w:sz w:val="22"/>
          <w:szCs w:val="22"/>
        </w:rPr>
      </w:pPr>
      <w:r w:rsidRPr="00B21F33">
        <w:rPr>
          <w:rFonts w:ascii="Times New Roman" w:hAnsi="Times New Roman" w:cs="Times New Roman"/>
          <w:sz w:val="22"/>
          <w:szCs w:val="22"/>
        </w:rPr>
        <w:t xml:space="preserve">Glue </w:t>
      </w:r>
      <w:r w:rsidR="0059353D" w:rsidRPr="00B21F33">
        <w:rPr>
          <w:rFonts w:ascii="Times New Roman" w:hAnsi="Times New Roman" w:cs="Times New Roman"/>
          <w:sz w:val="22"/>
          <w:szCs w:val="22"/>
        </w:rPr>
        <w:t xml:space="preserve">two </w:t>
      </w:r>
      <w:r w:rsidR="00345CF7" w:rsidRPr="00B21F33">
        <w:rPr>
          <w:rFonts w:ascii="Times New Roman" w:hAnsi="Times New Roman" w:cs="Times New Roman"/>
          <w:sz w:val="22"/>
          <w:szCs w:val="22"/>
        </w:rPr>
        <w:t xml:space="preserve">red beads on the first circle, </w:t>
      </w:r>
      <w:r w:rsidR="0059353D" w:rsidRPr="00B21F33">
        <w:rPr>
          <w:rFonts w:ascii="Times New Roman" w:hAnsi="Times New Roman" w:cs="Times New Roman"/>
          <w:sz w:val="22"/>
          <w:szCs w:val="22"/>
        </w:rPr>
        <w:t xml:space="preserve">eight </w:t>
      </w:r>
      <w:r w:rsidR="00345CF7" w:rsidRPr="00B21F33">
        <w:rPr>
          <w:rFonts w:ascii="Times New Roman" w:hAnsi="Times New Roman" w:cs="Times New Roman"/>
          <w:sz w:val="22"/>
          <w:szCs w:val="22"/>
        </w:rPr>
        <w:t>on the second</w:t>
      </w:r>
      <w:r w:rsidR="0059353D" w:rsidRPr="00B21F33">
        <w:rPr>
          <w:rFonts w:ascii="Times New Roman" w:hAnsi="Times New Roman" w:cs="Times New Roman"/>
          <w:sz w:val="22"/>
          <w:szCs w:val="22"/>
        </w:rPr>
        <w:t>,</w:t>
      </w:r>
      <w:r w:rsidR="00345CF7" w:rsidRPr="00B21F33">
        <w:rPr>
          <w:rFonts w:ascii="Times New Roman" w:hAnsi="Times New Roman" w:cs="Times New Roman"/>
          <w:sz w:val="22"/>
          <w:szCs w:val="22"/>
        </w:rPr>
        <w:t xml:space="preserve"> and </w:t>
      </w:r>
      <w:r w:rsidR="0059353D" w:rsidRPr="00B21F33">
        <w:rPr>
          <w:rFonts w:ascii="Times New Roman" w:hAnsi="Times New Roman" w:cs="Times New Roman"/>
          <w:sz w:val="22"/>
          <w:szCs w:val="22"/>
        </w:rPr>
        <w:t xml:space="preserve">one </w:t>
      </w:r>
      <w:r w:rsidR="00345CF7" w:rsidRPr="00B21F33">
        <w:rPr>
          <w:rFonts w:ascii="Times New Roman" w:hAnsi="Times New Roman" w:cs="Times New Roman"/>
          <w:sz w:val="22"/>
          <w:szCs w:val="22"/>
        </w:rPr>
        <w:t xml:space="preserve">on the third to represent electrons. </w:t>
      </w:r>
    </w:p>
    <w:p w14:paraId="423AE34D" w14:textId="7281A30B" w:rsidR="00E768F9" w:rsidRPr="00B21F33" w:rsidRDefault="005602FF" w:rsidP="00AE4D06">
      <w:pPr>
        <w:pStyle w:val="ListParagraph"/>
        <w:numPr>
          <w:ilvl w:val="0"/>
          <w:numId w:val="15"/>
        </w:numPr>
        <w:rPr>
          <w:rFonts w:ascii="Times New Roman" w:hAnsi="Times New Roman" w:cs="Times New Roman"/>
          <w:sz w:val="22"/>
          <w:szCs w:val="22"/>
        </w:rPr>
      </w:pPr>
      <w:r w:rsidRPr="00B21F33">
        <w:rPr>
          <w:rFonts w:ascii="Times New Roman" w:hAnsi="Times New Roman" w:cs="Times New Roman"/>
          <w:sz w:val="22"/>
          <w:szCs w:val="22"/>
        </w:rPr>
        <w:t>Label each part of the atom (nucleus, electrons, protons</w:t>
      </w:r>
      <w:r w:rsidR="007D6787" w:rsidRPr="00B21F33">
        <w:rPr>
          <w:rFonts w:ascii="Times New Roman" w:hAnsi="Times New Roman" w:cs="Times New Roman"/>
          <w:sz w:val="22"/>
          <w:szCs w:val="22"/>
        </w:rPr>
        <w:t>,</w:t>
      </w:r>
      <w:r w:rsidRPr="00B21F33">
        <w:rPr>
          <w:rFonts w:ascii="Times New Roman" w:hAnsi="Times New Roman" w:cs="Times New Roman"/>
          <w:sz w:val="22"/>
          <w:szCs w:val="22"/>
        </w:rPr>
        <w:t xml:space="preserve"> and neutrons)</w:t>
      </w:r>
      <w:r w:rsidR="00E768F9" w:rsidRPr="00B21F33">
        <w:rPr>
          <w:rFonts w:ascii="Times New Roman" w:hAnsi="Times New Roman" w:cs="Times New Roman"/>
          <w:sz w:val="22"/>
          <w:szCs w:val="22"/>
        </w:rPr>
        <w:t xml:space="preserve"> and explain how the number of each particle relates to the atomic number and mass number of the element.</w:t>
      </w:r>
    </w:p>
    <w:p w14:paraId="060A9CFD" w14:textId="4B235888" w:rsidR="005602FF" w:rsidRPr="00B21F33" w:rsidRDefault="00C01DA3" w:rsidP="19AE41D8">
      <w:pPr>
        <w:pStyle w:val="ListParagraph"/>
        <w:numPr>
          <w:ilvl w:val="0"/>
          <w:numId w:val="15"/>
        </w:numPr>
        <w:rPr>
          <w:rFonts w:ascii="Times New Roman" w:hAnsi="Times New Roman" w:cs="Times New Roman"/>
          <w:sz w:val="22"/>
          <w:szCs w:val="22"/>
        </w:rPr>
      </w:pPr>
      <w:r w:rsidRPr="00B21F33">
        <w:rPr>
          <w:rFonts w:ascii="Times New Roman" w:hAnsi="Times New Roman" w:cs="Times New Roman"/>
          <w:sz w:val="22"/>
          <w:szCs w:val="22"/>
        </w:rPr>
        <w:t xml:space="preserve">Build </w:t>
      </w:r>
      <w:r w:rsidR="731019CE" w:rsidRPr="00B21F33">
        <w:rPr>
          <w:rFonts w:ascii="Times New Roman" w:hAnsi="Times New Roman" w:cs="Times New Roman"/>
          <w:sz w:val="22"/>
          <w:szCs w:val="22"/>
        </w:rPr>
        <w:t xml:space="preserve">similar </w:t>
      </w:r>
      <w:r w:rsidRPr="00B21F33">
        <w:rPr>
          <w:rFonts w:ascii="Times New Roman" w:hAnsi="Times New Roman" w:cs="Times New Roman"/>
          <w:sz w:val="22"/>
          <w:szCs w:val="22"/>
        </w:rPr>
        <w:t xml:space="preserve">models </w:t>
      </w:r>
      <w:r w:rsidR="005602FF" w:rsidRPr="00B21F33">
        <w:rPr>
          <w:rFonts w:ascii="Times New Roman" w:hAnsi="Times New Roman" w:cs="Times New Roman"/>
          <w:sz w:val="22"/>
          <w:szCs w:val="22"/>
        </w:rPr>
        <w:t xml:space="preserve">for </w:t>
      </w:r>
      <w:r w:rsidR="495E6DF8" w:rsidRPr="00B21F33">
        <w:rPr>
          <w:rFonts w:ascii="Times New Roman" w:hAnsi="Times New Roman" w:cs="Times New Roman"/>
          <w:sz w:val="22"/>
          <w:szCs w:val="22"/>
        </w:rPr>
        <w:t xml:space="preserve">the </w:t>
      </w:r>
      <w:r w:rsidR="005602FF" w:rsidRPr="00B21F33">
        <w:rPr>
          <w:rFonts w:ascii="Times New Roman" w:hAnsi="Times New Roman" w:cs="Times New Roman"/>
          <w:sz w:val="22"/>
          <w:szCs w:val="22"/>
        </w:rPr>
        <w:t>elements Cl, H</w:t>
      </w:r>
      <w:r w:rsidR="007D6787" w:rsidRPr="00B21F33">
        <w:rPr>
          <w:rFonts w:ascii="Times New Roman" w:hAnsi="Times New Roman" w:cs="Times New Roman"/>
          <w:sz w:val="22"/>
          <w:szCs w:val="22"/>
        </w:rPr>
        <w:t>,</w:t>
      </w:r>
      <w:r w:rsidR="005602FF" w:rsidRPr="00B21F33">
        <w:rPr>
          <w:rFonts w:ascii="Times New Roman" w:hAnsi="Times New Roman" w:cs="Times New Roman"/>
          <w:sz w:val="22"/>
          <w:szCs w:val="22"/>
        </w:rPr>
        <w:t xml:space="preserve"> and O</w:t>
      </w:r>
      <w:r w:rsidR="007D6787" w:rsidRPr="00B21F33">
        <w:rPr>
          <w:rFonts w:ascii="Times New Roman" w:hAnsi="Times New Roman" w:cs="Times New Roman"/>
          <w:sz w:val="22"/>
          <w:szCs w:val="22"/>
        </w:rPr>
        <w:t>.</w:t>
      </w:r>
    </w:p>
    <w:p w14:paraId="663106DD" w14:textId="7DC949EF" w:rsidR="005602FF" w:rsidRPr="00B21F33" w:rsidRDefault="005602FF" w:rsidP="005602FF">
      <w:pPr>
        <w:rPr>
          <w:rFonts w:ascii="Times New Roman" w:hAnsi="Times New Roman" w:cs="Times New Roman"/>
          <w:b/>
          <w:bCs/>
        </w:rPr>
      </w:pPr>
      <w:r w:rsidRPr="00B21F33">
        <w:rPr>
          <w:rFonts w:ascii="Times New Roman" w:hAnsi="Times New Roman" w:cs="Times New Roman"/>
          <w:b/>
          <w:bCs/>
        </w:rPr>
        <w:t>Group Discussion</w:t>
      </w:r>
    </w:p>
    <w:p w14:paraId="2E264B63" w14:textId="23DDF92D" w:rsidR="005602FF" w:rsidRPr="00B21F33" w:rsidRDefault="005602FF" w:rsidP="005602FF">
      <w:pPr>
        <w:rPr>
          <w:rFonts w:ascii="Times New Roman" w:hAnsi="Times New Roman" w:cs="Times New Roman"/>
        </w:rPr>
      </w:pPr>
      <w:r w:rsidRPr="00B21F33">
        <w:rPr>
          <w:rFonts w:ascii="Times New Roman" w:hAnsi="Times New Roman" w:cs="Times New Roman"/>
        </w:rPr>
        <w:t>After building the model, discuss with your classmates:</w:t>
      </w:r>
    </w:p>
    <w:p w14:paraId="1F5E99F3" w14:textId="7EA22891" w:rsidR="001839D4" w:rsidRPr="00BC6501" w:rsidRDefault="0019613F" w:rsidP="00BC6501">
      <w:pPr>
        <w:pStyle w:val="ListParagraph"/>
        <w:numPr>
          <w:ilvl w:val="0"/>
          <w:numId w:val="18"/>
        </w:numPr>
        <w:spacing w:after="0" w:line="240" w:lineRule="auto"/>
        <w:rPr>
          <w:rFonts w:eastAsia="Times New Roman"/>
          <w:sz w:val="22"/>
          <w:szCs w:val="22"/>
        </w:rPr>
      </w:pPr>
      <w:commentRangeStart w:id="17"/>
      <w:commentRangeStart w:id="18"/>
      <w:r w:rsidRPr="00B21F33">
        <w:rPr>
          <w:rFonts w:ascii="Times New Roman" w:eastAsia="Times New Roman" w:hAnsi="Times New Roman" w:cs="Times New Roman"/>
          <w:sz w:val="22"/>
          <w:szCs w:val="22"/>
        </w:rPr>
        <w:t>What</w:t>
      </w:r>
      <w:r w:rsidR="00BC6501">
        <w:rPr>
          <w:rFonts w:ascii="Times New Roman" w:eastAsia="Times New Roman" w:hAnsi="Times New Roman" w:cs="Times New Roman"/>
          <w:sz w:val="22"/>
          <w:szCs w:val="22"/>
        </w:rPr>
        <w:t xml:space="preserve"> </w:t>
      </w:r>
      <w:r w:rsidR="00BC6501" w:rsidRPr="19AE41D8">
        <w:rPr>
          <w:rFonts w:eastAsia="Times New Roman"/>
          <w:sz w:val="22"/>
          <w:szCs w:val="22"/>
        </w:rPr>
        <w:t>are protons and neutrons collectively known as</w:t>
      </w:r>
      <w:r w:rsidRPr="00BC6501">
        <w:rPr>
          <w:rFonts w:ascii="Times New Roman" w:eastAsia="Times New Roman" w:hAnsi="Times New Roman" w:cs="Times New Roman"/>
        </w:rPr>
        <w:t>?</w:t>
      </w:r>
      <w:commentRangeEnd w:id="17"/>
      <w:r w:rsidRPr="00B21F33">
        <w:rPr>
          <w:rStyle w:val="CommentReference"/>
          <w:rFonts w:ascii="Times New Roman" w:hAnsi="Times New Roman" w:cs="Times New Roman"/>
        </w:rPr>
        <w:commentReference w:id="17"/>
      </w:r>
      <w:commentRangeEnd w:id="18"/>
      <w:r w:rsidR="00C826F1">
        <w:rPr>
          <w:rStyle w:val="CommentReference"/>
          <w:rFonts w:eastAsiaTheme="minorHAnsi"/>
          <w:lang w:eastAsia="en-US"/>
        </w:rPr>
        <w:commentReference w:id="18"/>
      </w:r>
      <w:r w:rsidR="001839D4" w:rsidRPr="00BC6501">
        <w:rPr>
          <w:rFonts w:ascii="Times New Roman" w:eastAsia="Times New Roman" w:hAnsi="Times New Roman" w:cs="Times New Roman"/>
        </w:rPr>
        <w:t xml:space="preserve">  What are the numbers of electrons, protons, and neutrons in Cl, H, and O?</w:t>
      </w:r>
    </w:p>
    <w:p w14:paraId="4C89F01C" w14:textId="2FC290F9" w:rsidR="00F738E3" w:rsidRPr="00C826F1" w:rsidRDefault="001839D4" w:rsidP="006D487C">
      <w:pPr>
        <w:pStyle w:val="ListParagraph"/>
        <w:numPr>
          <w:ilvl w:val="0"/>
          <w:numId w:val="18"/>
        </w:numPr>
        <w:spacing w:after="0" w:line="240" w:lineRule="auto"/>
        <w:rPr>
          <w:rFonts w:ascii="Times New Roman" w:hAnsi="Times New Roman" w:cs="Times New Roman"/>
          <w:highlight w:val="yellow"/>
        </w:rPr>
      </w:pPr>
      <w:r w:rsidRPr="00C826F1">
        <w:rPr>
          <w:rFonts w:ascii="Times New Roman" w:eastAsia="Times New Roman" w:hAnsi="Times New Roman" w:cs="Times New Roman"/>
          <w:sz w:val="22"/>
          <w:szCs w:val="22"/>
          <w:highlight w:val="yellow"/>
        </w:rPr>
        <w:t xml:space="preserve">For chlorine (Cl) </w:t>
      </w:r>
      <w:r w:rsidR="00C826F1" w:rsidRPr="00C826F1">
        <w:rPr>
          <w:rFonts w:ascii="Times New Roman" w:eastAsia="Times New Roman" w:hAnsi="Times New Roman" w:cs="Times New Roman"/>
          <w:sz w:val="22"/>
          <w:szCs w:val="22"/>
          <w:highlight w:val="yellow"/>
        </w:rPr>
        <w:t xml:space="preserve">how many red beads are glued in the third circle to represent electrons? </w:t>
      </w:r>
    </w:p>
    <w:p w14:paraId="7BC0DFFD" w14:textId="719AA1CB" w:rsidR="001E78AE" w:rsidRPr="00B21F33" w:rsidRDefault="001E78AE" w:rsidP="41BAAC50">
      <w:pPr>
        <w:pStyle w:val="Heading1"/>
        <w:rPr>
          <w:rFonts w:ascii="Times New Roman" w:hAnsi="Times New Roman" w:cs="Times New Roman"/>
          <w:b/>
          <w:bCs/>
          <w:color w:val="auto"/>
        </w:rPr>
      </w:pPr>
      <w:r w:rsidRPr="00B21F33">
        <w:rPr>
          <w:rFonts w:ascii="Times New Roman" w:hAnsi="Times New Roman" w:cs="Times New Roman"/>
          <w:color w:val="auto"/>
          <w:highlight w:val="yellow"/>
        </w:rPr>
        <w:lastRenderedPageBreak/>
        <w:t>&lt;H</w:t>
      </w:r>
      <w:r w:rsidR="00146966" w:rsidRPr="00B21F33">
        <w:rPr>
          <w:rFonts w:ascii="Times New Roman" w:hAnsi="Times New Roman" w:cs="Times New Roman"/>
          <w:color w:val="auto"/>
          <w:highlight w:val="yellow"/>
        </w:rPr>
        <w:t>1</w:t>
      </w:r>
      <w:r w:rsidRPr="00B21F33">
        <w:rPr>
          <w:rFonts w:ascii="Times New Roman" w:hAnsi="Times New Roman" w:cs="Times New Roman"/>
          <w:color w:val="auto"/>
          <w:highlight w:val="yellow"/>
        </w:rPr>
        <w:t>&gt;</w:t>
      </w:r>
      <w:r w:rsidRPr="00B21F33">
        <w:rPr>
          <w:rFonts w:ascii="Times New Roman" w:hAnsi="Times New Roman" w:cs="Times New Roman"/>
          <w:color w:val="auto"/>
        </w:rPr>
        <w:t xml:space="preserve"> </w:t>
      </w:r>
      <w:r w:rsidR="00AA4C6B" w:rsidRPr="00B21F33">
        <w:rPr>
          <w:rFonts w:ascii="Times New Roman" w:hAnsi="Times New Roman" w:cs="Times New Roman"/>
          <w:b/>
          <w:color w:val="auto"/>
        </w:rPr>
        <w:t>Lightbulb</w:t>
      </w:r>
      <w:r w:rsidR="00AA4C6B" w:rsidRPr="00B21F33">
        <w:rPr>
          <w:rFonts w:ascii="Times New Roman" w:hAnsi="Times New Roman" w:cs="Times New Roman"/>
          <w:color w:val="auto"/>
        </w:rPr>
        <w:t xml:space="preserve">: </w:t>
      </w:r>
      <w:r w:rsidR="005D34FB" w:rsidRPr="00B21F33">
        <w:rPr>
          <w:rFonts w:ascii="Times New Roman" w:hAnsi="Times New Roman" w:cs="Times New Roman"/>
          <w:b/>
          <w:bCs/>
          <w:color w:val="auto"/>
        </w:rPr>
        <w:t xml:space="preserve">Atomic </w:t>
      </w:r>
      <w:r w:rsidR="007D6787" w:rsidRPr="00B21F33">
        <w:rPr>
          <w:rFonts w:ascii="Times New Roman" w:hAnsi="Times New Roman" w:cs="Times New Roman"/>
          <w:b/>
          <w:bCs/>
          <w:color w:val="auto"/>
        </w:rPr>
        <w:t>Number</w:t>
      </w:r>
    </w:p>
    <w:p w14:paraId="0EB49FAB" w14:textId="27F4433E" w:rsidR="00E10E25" w:rsidRPr="00B21F33" w:rsidRDefault="001E78AE" w:rsidP="121B1137">
      <w:pPr>
        <w:pStyle w:val="ListParagraph"/>
        <w:spacing w:line="276" w:lineRule="auto"/>
        <w:ind w:left="0"/>
        <w:rPr>
          <w:rFonts w:ascii="Times New Roman" w:hAnsi="Times New Roman" w:cs="Times New Roman"/>
          <w:sz w:val="22"/>
          <w:szCs w:val="22"/>
        </w:rPr>
      </w:pPr>
      <w:r w:rsidRPr="00B21F33">
        <w:rPr>
          <w:rFonts w:ascii="Times New Roman" w:hAnsi="Times New Roman" w:cs="Times New Roman"/>
          <w:sz w:val="22"/>
          <w:szCs w:val="22"/>
        </w:rPr>
        <w:t>A</w:t>
      </w:r>
      <w:r w:rsidR="000A7CD8" w:rsidRPr="00B21F33">
        <w:rPr>
          <w:rFonts w:ascii="Times New Roman" w:hAnsi="Times New Roman" w:cs="Times New Roman"/>
          <w:sz w:val="22"/>
          <w:szCs w:val="22"/>
        </w:rPr>
        <w:t>s you know, protons are present in the nucleus of an atom</w:t>
      </w:r>
      <w:r w:rsidR="5D7D1A4D" w:rsidRPr="00B21F33">
        <w:rPr>
          <w:rFonts w:ascii="Times New Roman" w:hAnsi="Times New Roman" w:cs="Times New Roman"/>
          <w:sz w:val="22"/>
          <w:szCs w:val="22"/>
        </w:rPr>
        <w:t>. They</w:t>
      </w:r>
      <w:r w:rsidR="000A7CD8" w:rsidRPr="00B21F33">
        <w:rPr>
          <w:rFonts w:ascii="Times New Roman" w:hAnsi="Times New Roman" w:cs="Times New Roman"/>
          <w:sz w:val="22"/>
          <w:szCs w:val="22"/>
        </w:rPr>
        <w:t xml:space="preserve"> determine</w:t>
      </w:r>
      <w:r w:rsidR="00A4654D" w:rsidRPr="00B21F33">
        <w:rPr>
          <w:rFonts w:ascii="Times New Roman" w:hAnsi="Times New Roman" w:cs="Times New Roman"/>
          <w:sz w:val="22"/>
          <w:szCs w:val="22"/>
        </w:rPr>
        <w:t xml:space="preserve"> </w:t>
      </w:r>
      <w:r w:rsidR="000A7CD8" w:rsidRPr="00B21F33">
        <w:rPr>
          <w:rFonts w:ascii="Times New Roman" w:hAnsi="Times New Roman" w:cs="Times New Roman"/>
          <w:sz w:val="22"/>
          <w:szCs w:val="22"/>
        </w:rPr>
        <w:t>the element’s identity or</w:t>
      </w:r>
      <w:r w:rsidR="03EF1E8E" w:rsidRPr="00B21F33">
        <w:rPr>
          <w:rFonts w:ascii="Times New Roman" w:hAnsi="Times New Roman" w:cs="Times New Roman"/>
          <w:sz w:val="22"/>
          <w:szCs w:val="22"/>
        </w:rPr>
        <w:t xml:space="preserve"> type of atom it is. For example, all hydrogen atoms have </w:t>
      </w:r>
      <w:r w:rsidR="02D0EE67" w:rsidRPr="00B21F33">
        <w:rPr>
          <w:rFonts w:ascii="Times New Roman" w:hAnsi="Times New Roman" w:cs="Times New Roman"/>
          <w:sz w:val="22"/>
          <w:szCs w:val="22"/>
        </w:rPr>
        <w:t>one</w:t>
      </w:r>
      <w:r w:rsidR="03EF1E8E" w:rsidRPr="00B21F33">
        <w:rPr>
          <w:rFonts w:ascii="Times New Roman" w:hAnsi="Times New Roman" w:cs="Times New Roman"/>
          <w:sz w:val="22"/>
          <w:szCs w:val="22"/>
        </w:rPr>
        <w:t xml:space="preserve"> proton in their nucleus, all carbon atoms have </w:t>
      </w:r>
      <w:r w:rsidR="3DBDB169" w:rsidRPr="00B21F33">
        <w:rPr>
          <w:rFonts w:ascii="Times New Roman" w:hAnsi="Times New Roman" w:cs="Times New Roman"/>
          <w:sz w:val="22"/>
          <w:szCs w:val="22"/>
        </w:rPr>
        <w:t>six</w:t>
      </w:r>
      <w:r w:rsidR="03EF1E8E" w:rsidRPr="00B21F33">
        <w:rPr>
          <w:rFonts w:ascii="Times New Roman" w:hAnsi="Times New Roman" w:cs="Times New Roman"/>
          <w:sz w:val="22"/>
          <w:szCs w:val="22"/>
        </w:rPr>
        <w:t xml:space="preserve"> protons in their nucleus, and all oxygen atoms have </w:t>
      </w:r>
      <w:r w:rsidR="5507D140" w:rsidRPr="00B21F33">
        <w:rPr>
          <w:rFonts w:ascii="Times New Roman" w:hAnsi="Times New Roman" w:cs="Times New Roman"/>
          <w:sz w:val="22"/>
          <w:szCs w:val="22"/>
        </w:rPr>
        <w:t>eight</w:t>
      </w:r>
      <w:r w:rsidR="03EF1E8E" w:rsidRPr="00B21F33">
        <w:rPr>
          <w:rFonts w:ascii="Times New Roman" w:hAnsi="Times New Roman" w:cs="Times New Roman"/>
          <w:sz w:val="22"/>
          <w:szCs w:val="22"/>
        </w:rPr>
        <w:t xml:space="preserve"> protons in their nucleus. The number of </w:t>
      </w:r>
      <w:r w:rsidR="05D3D537" w:rsidRPr="00B21F33">
        <w:rPr>
          <w:rFonts w:ascii="Times New Roman" w:hAnsi="Times New Roman" w:cs="Times New Roman"/>
          <w:sz w:val="22"/>
          <w:szCs w:val="22"/>
        </w:rPr>
        <w:t>protons in an atom is called the</w:t>
      </w:r>
      <w:r w:rsidR="000A7CD8" w:rsidRPr="00B21F33">
        <w:rPr>
          <w:rFonts w:ascii="Times New Roman" w:hAnsi="Times New Roman" w:cs="Times New Roman"/>
          <w:sz w:val="22"/>
          <w:szCs w:val="22"/>
        </w:rPr>
        <w:t xml:space="preserve"> </w:t>
      </w:r>
      <w:r w:rsidR="000A7CD8" w:rsidRPr="00B21F33">
        <w:rPr>
          <w:rFonts w:ascii="Times New Roman" w:hAnsi="Times New Roman" w:cs="Times New Roman"/>
          <w:b/>
          <w:bCs/>
          <w:sz w:val="22"/>
          <w:szCs w:val="22"/>
        </w:rPr>
        <w:t>atomic number</w:t>
      </w:r>
      <w:r w:rsidR="00E10E25" w:rsidRPr="00B21F33">
        <w:rPr>
          <w:rFonts w:ascii="Times New Roman" w:hAnsi="Times New Roman" w:cs="Times New Roman"/>
          <w:sz w:val="22"/>
          <w:szCs w:val="22"/>
        </w:rPr>
        <w:t xml:space="preserve"> </w:t>
      </w:r>
      <w:r w:rsidR="4E7E3743" w:rsidRPr="00B21F33">
        <w:rPr>
          <w:rFonts w:ascii="Times New Roman" w:hAnsi="Times New Roman" w:cs="Times New Roman"/>
          <w:sz w:val="22"/>
          <w:szCs w:val="22"/>
        </w:rPr>
        <w:t>and i</w:t>
      </w:r>
      <w:r w:rsidR="00A516BE" w:rsidRPr="00B21F33">
        <w:rPr>
          <w:rFonts w:ascii="Times New Roman" w:hAnsi="Times New Roman" w:cs="Times New Roman"/>
          <w:sz w:val="22"/>
          <w:szCs w:val="22"/>
        </w:rPr>
        <w:t xml:space="preserve">t is designated by Z. </w:t>
      </w:r>
      <w:r w:rsidR="611DE459" w:rsidRPr="00B21F33">
        <w:rPr>
          <w:rFonts w:ascii="Times New Roman" w:hAnsi="Times New Roman" w:cs="Times New Roman"/>
          <w:sz w:val="22"/>
          <w:szCs w:val="22"/>
        </w:rPr>
        <w:t>Conversely, the atomic number indicates</w:t>
      </w:r>
      <w:r w:rsidR="00563056" w:rsidRPr="00B21F33">
        <w:rPr>
          <w:rFonts w:ascii="Times New Roman" w:hAnsi="Times New Roman" w:cs="Times New Roman"/>
          <w:sz w:val="22"/>
          <w:szCs w:val="22"/>
        </w:rPr>
        <w:t xml:space="preserve"> the number of protons in </w:t>
      </w:r>
      <w:r w:rsidR="7189B868" w:rsidRPr="00B21F33">
        <w:rPr>
          <w:rFonts w:ascii="Times New Roman" w:hAnsi="Times New Roman" w:cs="Times New Roman"/>
          <w:sz w:val="22"/>
          <w:szCs w:val="22"/>
        </w:rPr>
        <w:t xml:space="preserve">the nucleus. For example, </w:t>
      </w:r>
      <w:r w:rsidR="00CF53EE" w:rsidRPr="00B21F33">
        <w:rPr>
          <w:rFonts w:ascii="Times New Roman" w:hAnsi="Times New Roman" w:cs="Times New Roman"/>
          <w:sz w:val="22"/>
          <w:szCs w:val="22"/>
        </w:rPr>
        <w:t>chlorine</w:t>
      </w:r>
      <w:r w:rsidR="18234D13" w:rsidRPr="00B21F33">
        <w:rPr>
          <w:rFonts w:ascii="Times New Roman" w:hAnsi="Times New Roman" w:cs="Times New Roman"/>
          <w:sz w:val="22"/>
          <w:szCs w:val="22"/>
        </w:rPr>
        <w:t xml:space="preserve"> has Z = 17, meaning it has 17 protons in its</w:t>
      </w:r>
      <w:r w:rsidR="00A516BE" w:rsidRPr="00B21F33">
        <w:rPr>
          <w:rFonts w:ascii="Times New Roman" w:hAnsi="Times New Roman" w:cs="Times New Roman"/>
          <w:sz w:val="22"/>
          <w:szCs w:val="22"/>
        </w:rPr>
        <w:t xml:space="preserve"> nucleus.</w:t>
      </w:r>
      <w:r w:rsidR="007B6D7C" w:rsidRPr="00B21F33">
        <w:rPr>
          <w:rFonts w:ascii="Times New Roman" w:hAnsi="Times New Roman" w:cs="Times New Roman"/>
          <w:sz w:val="22"/>
          <w:szCs w:val="22"/>
        </w:rPr>
        <w:t xml:space="preserve"> </w:t>
      </w:r>
    </w:p>
    <w:p w14:paraId="5B4E5975" w14:textId="37F1F7EB" w:rsidR="00E10E25" w:rsidRPr="00B21F33" w:rsidRDefault="014097AC" w:rsidP="1B199B4A">
      <w:pPr>
        <w:pStyle w:val="ListParagraph"/>
        <w:spacing w:line="276" w:lineRule="auto"/>
        <w:ind w:left="0"/>
        <w:rPr>
          <w:rFonts w:ascii="Times New Roman" w:hAnsi="Times New Roman" w:cs="Times New Roman"/>
          <w:sz w:val="22"/>
          <w:szCs w:val="22"/>
        </w:rPr>
      </w:pPr>
      <w:commentRangeStart w:id="19"/>
      <w:commentRangeStart w:id="20"/>
      <w:r w:rsidRPr="00B21F33">
        <w:rPr>
          <w:rFonts w:ascii="Times New Roman" w:hAnsi="Times New Roman" w:cs="Times New Roman"/>
          <w:sz w:val="22"/>
          <w:szCs w:val="22"/>
        </w:rPr>
        <w:t>T</w:t>
      </w:r>
      <w:r w:rsidR="00AF4963" w:rsidRPr="00B21F33">
        <w:rPr>
          <w:rFonts w:ascii="Times New Roman" w:hAnsi="Times New Roman" w:cs="Times New Roman"/>
          <w:sz w:val="22"/>
          <w:szCs w:val="22"/>
        </w:rPr>
        <w:t>he number of protons in a</w:t>
      </w:r>
      <w:r w:rsidR="00D01E31" w:rsidRPr="00B21F33">
        <w:rPr>
          <w:rFonts w:ascii="Times New Roman" w:hAnsi="Times New Roman" w:cs="Times New Roman"/>
          <w:sz w:val="22"/>
          <w:szCs w:val="22"/>
        </w:rPr>
        <w:t xml:space="preserve"> neutral</w:t>
      </w:r>
      <w:r w:rsidR="00AF4963" w:rsidRPr="00B21F33">
        <w:rPr>
          <w:rFonts w:ascii="Times New Roman" w:hAnsi="Times New Roman" w:cs="Times New Roman"/>
          <w:sz w:val="22"/>
          <w:szCs w:val="22"/>
        </w:rPr>
        <w:t xml:space="preserve"> atom is equal to the number of electrons</w:t>
      </w:r>
      <w:r w:rsidR="00D01E31" w:rsidRPr="00B21F33">
        <w:rPr>
          <w:rFonts w:ascii="Times New Roman" w:hAnsi="Times New Roman" w:cs="Times New Roman"/>
          <w:sz w:val="22"/>
          <w:szCs w:val="22"/>
        </w:rPr>
        <w:t>.</w:t>
      </w:r>
      <w:r w:rsidR="00AF4963" w:rsidRPr="00B21F33">
        <w:rPr>
          <w:rFonts w:ascii="Times New Roman" w:hAnsi="Times New Roman" w:cs="Times New Roman"/>
          <w:sz w:val="22"/>
          <w:szCs w:val="22"/>
        </w:rPr>
        <w:t xml:space="preserve"> </w:t>
      </w:r>
      <w:commentRangeEnd w:id="19"/>
      <w:r w:rsidRPr="00B21F33">
        <w:rPr>
          <w:rStyle w:val="CommentReference"/>
          <w:rFonts w:ascii="Times New Roman" w:hAnsi="Times New Roman" w:cs="Times New Roman"/>
        </w:rPr>
        <w:commentReference w:id="19"/>
      </w:r>
      <w:commentRangeEnd w:id="20"/>
      <w:r w:rsidR="0019106F">
        <w:rPr>
          <w:rStyle w:val="CommentReference"/>
          <w:rFonts w:eastAsiaTheme="minorHAnsi"/>
          <w:lang w:eastAsia="en-US"/>
        </w:rPr>
        <w:commentReference w:id="20"/>
      </w:r>
      <w:r w:rsidR="00AF4963" w:rsidRPr="00B21F33">
        <w:rPr>
          <w:rFonts w:ascii="Times New Roman" w:hAnsi="Times New Roman" w:cs="Times New Roman"/>
          <w:sz w:val="22"/>
          <w:szCs w:val="22"/>
        </w:rPr>
        <w:t>So, the atomic number of an element represents both the number of protons in the nucleus and the number of electrons orbiting around it</w:t>
      </w:r>
      <w:r w:rsidR="002F4AC7" w:rsidRPr="00B21F33">
        <w:rPr>
          <w:rFonts w:ascii="Times New Roman" w:hAnsi="Times New Roman" w:cs="Times New Roman"/>
          <w:sz w:val="22"/>
          <w:szCs w:val="22"/>
        </w:rPr>
        <w:t xml:space="preserve"> </w:t>
      </w:r>
      <w:r w:rsidR="00AA4C6B" w:rsidRPr="00B21F33">
        <w:rPr>
          <w:rFonts w:ascii="Times New Roman" w:hAnsi="Times New Roman" w:cs="Times New Roman"/>
          <w:sz w:val="22"/>
          <w:szCs w:val="22"/>
        </w:rPr>
        <w:t>if</w:t>
      </w:r>
      <w:r w:rsidR="002F4AC7" w:rsidRPr="00B21F33">
        <w:rPr>
          <w:rFonts w:ascii="Times New Roman" w:hAnsi="Times New Roman" w:cs="Times New Roman"/>
          <w:sz w:val="22"/>
          <w:szCs w:val="22"/>
        </w:rPr>
        <w:t xml:space="preserve"> the atom is neutral</w:t>
      </w:r>
      <w:r w:rsidR="00AF4963" w:rsidRPr="00B21F33">
        <w:rPr>
          <w:rFonts w:ascii="Times New Roman" w:hAnsi="Times New Roman" w:cs="Times New Roman"/>
          <w:sz w:val="22"/>
          <w:szCs w:val="22"/>
        </w:rPr>
        <w:t>.</w:t>
      </w:r>
    </w:p>
    <w:p w14:paraId="20AD4F00" w14:textId="23BDEE42" w:rsidR="41BAAC50" w:rsidRPr="00B21F33" w:rsidRDefault="41BAAC50" w:rsidP="41BAAC50">
      <w:pPr>
        <w:pStyle w:val="ListParagraph"/>
        <w:spacing w:line="276" w:lineRule="auto"/>
        <w:ind w:left="0"/>
        <w:jc w:val="both"/>
        <w:rPr>
          <w:rFonts w:ascii="Times New Roman" w:hAnsi="Times New Roman" w:cs="Times New Roman"/>
          <w:sz w:val="22"/>
          <w:szCs w:val="22"/>
        </w:rPr>
      </w:pPr>
    </w:p>
    <w:p w14:paraId="4DC03BED" w14:textId="463E739D" w:rsidR="002C44E9" w:rsidRPr="00B21F33" w:rsidRDefault="002C44E9" w:rsidP="41BAAC50">
      <w:pPr>
        <w:pStyle w:val="ListParagraph"/>
        <w:spacing w:line="276" w:lineRule="auto"/>
        <w:ind w:left="0"/>
        <w:jc w:val="both"/>
        <w:rPr>
          <w:rFonts w:ascii="Times New Roman" w:hAnsi="Times New Roman" w:cs="Times New Roman"/>
          <w:sz w:val="22"/>
          <w:szCs w:val="22"/>
        </w:rPr>
      </w:pPr>
      <w:r w:rsidRPr="00B21F33">
        <w:rPr>
          <w:rFonts w:ascii="Times New Roman" w:hAnsi="Times New Roman" w:cs="Times New Roman"/>
          <w:sz w:val="22"/>
          <w:szCs w:val="22"/>
        </w:rPr>
        <w:t>Atomic number = n</w:t>
      </w:r>
      <w:r w:rsidR="00D01E31" w:rsidRPr="00B21F33">
        <w:rPr>
          <w:rFonts w:ascii="Times New Roman" w:hAnsi="Times New Roman" w:cs="Times New Roman"/>
          <w:sz w:val="22"/>
          <w:szCs w:val="22"/>
        </w:rPr>
        <w:t>umber</w:t>
      </w:r>
      <w:r w:rsidRPr="00B21F33">
        <w:rPr>
          <w:rFonts w:ascii="Times New Roman" w:hAnsi="Times New Roman" w:cs="Times New Roman"/>
          <w:sz w:val="22"/>
          <w:szCs w:val="22"/>
        </w:rPr>
        <w:t xml:space="preserve"> of protons = n</w:t>
      </w:r>
      <w:r w:rsidR="00D01E31" w:rsidRPr="00B21F33">
        <w:rPr>
          <w:rFonts w:ascii="Times New Roman" w:hAnsi="Times New Roman" w:cs="Times New Roman"/>
          <w:sz w:val="22"/>
          <w:szCs w:val="22"/>
        </w:rPr>
        <w:t>umber</w:t>
      </w:r>
      <w:r w:rsidRPr="00B21F33">
        <w:rPr>
          <w:rFonts w:ascii="Times New Roman" w:hAnsi="Times New Roman" w:cs="Times New Roman"/>
          <w:sz w:val="22"/>
          <w:szCs w:val="22"/>
        </w:rPr>
        <w:t xml:space="preserve"> of electrons</w:t>
      </w:r>
      <w:r w:rsidR="002F4AC7" w:rsidRPr="00B21F33">
        <w:rPr>
          <w:rFonts w:ascii="Times New Roman" w:hAnsi="Times New Roman" w:cs="Times New Roman"/>
          <w:sz w:val="22"/>
          <w:szCs w:val="22"/>
        </w:rPr>
        <w:t xml:space="preserve"> in a neutral atom</w:t>
      </w:r>
    </w:p>
    <w:p w14:paraId="0A2CC15E" w14:textId="40A9C0F8" w:rsidR="41BAAC50" w:rsidRPr="00B21F33" w:rsidRDefault="41BAAC50" w:rsidP="41BAAC50">
      <w:pPr>
        <w:spacing w:after="0" w:line="240" w:lineRule="auto"/>
        <w:rPr>
          <w:rFonts w:ascii="Times New Roman" w:hAnsi="Times New Roman" w:cs="Times New Roman"/>
        </w:rPr>
      </w:pPr>
    </w:p>
    <w:p w14:paraId="48815429" w14:textId="4E998F65" w:rsidR="66F4FC7F" w:rsidRPr="00B21F33" w:rsidRDefault="66F4FC7F" w:rsidP="41BAAC50">
      <w:pPr>
        <w:pStyle w:val="Heading1"/>
        <w:rPr>
          <w:rFonts w:ascii="Times New Roman" w:hAnsi="Times New Roman" w:cs="Times New Roman"/>
          <w:b/>
          <w:bCs/>
        </w:rPr>
      </w:pPr>
      <w:r w:rsidRPr="00B21F33">
        <w:rPr>
          <w:rFonts w:ascii="Times New Roman" w:hAnsi="Times New Roman" w:cs="Times New Roman"/>
          <w:color w:val="auto"/>
          <w:highlight w:val="yellow"/>
        </w:rPr>
        <w:t>&lt;H1&gt;</w:t>
      </w:r>
      <w:r w:rsidRPr="00B21F33">
        <w:rPr>
          <w:rFonts w:ascii="Times New Roman" w:hAnsi="Times New Roman" w:cs="Times New Roman"/>
        </w:rPr>
        <w:t xml:space="preserve"> </w:t>
      </w:r>
      <w:r w:rsidRPr="00B21F33">
        <w:rPr>
          <w:rFonts w:ascii="Times New Roman" w:hAnsi="Times New Roman" w:cs="Times New Roman"/>
          <w:b/>
          <w:bCs/>
          <w:color w:val="auto"/>
        </w:rPr>
        <w:t>Mass Number</w:t>
      </w:r>
    </w:p>
    <w:p w14:paraId="7F58BD38" w14:textId="6AC38737" w:rsidR="00AF4963" w:rsidRPr="00B21F33" w:rsidRDefault="00AF4963" w:rsidP="1B199B4A">
      <w:pPr>
        <w:autoSpaceDE w:val="0"/>
        <w:autoSpaceDN w:val="0"/>
        <w:adjustRightInd w:val="0"/>
        <w:spacing w:after="0" w:line="240" w:lineRule="auto"/>
        <w:rPr>
          <w:rFonts w:ascii="Times New Roman" w:hAnsi="Times New Roman" w:cs="Times New Roman"/>
        </w:rPr>
      </w:pPr>
      <w:commentRangeStart w:id="21"/>
      <w:commentRangeStart w:id="22"/>
      <w:r w:rsidRPr="00B21F33">
        <w:rPr>
          <w:rFonts w:ascii="Times New Roman" w:hAnsi="Times New Roman" w:cs="Times New Roman"/>
        </w:rPr>
        <w:t>The mass of an atom is mainly due to protons and neutrons</w:t>
      </w:r>
      <w:commentRangeEnd w:id="21"/>
      <w:r w:rsidRPr="00B21F33">
        <w:rPr>
          <w:rStyle w:val="CommentReference"/>
          <w:rFonts w:ascii="Times New Roman" w:hAnsi="Times New Roman" w:cs="Times New Roman"/>
        </w:rPr>
        <w:commentReference w:id="21"/>
      </w:r>
      <w:commentRangeEnd w:id="22"/>
      <w:r w:rsidR="00736D42">
        <w:rPr>
          <w:rStyle w:val="CommentReference"/>
        </w:rPr>
        <w:commentReference w:id="22"/>
      </w:r>
      <w:r w:rsidRPr="00B21F33">
        <w:rPr>
          <w:rFonts w:ascii="Times New Roman" w:hAnsi="Times New Roman" w:cs="Times New Roman"/>
        </w:rPr>
        <w:t xml:space="preserve">, which </w:t>
      </w:r>
      <w:r w:rsidR="00CF53EE" w:rsidRPr="00B21F33">
        <w:rPr>
          <w:rFonts w:ascii="Times New Roman" w:hAnsi="Times New Roman" w:cs="Times New Roman"/>
        </w:rPr>
        <w:t>are in</w:t>
      </w:r>
      <w:r w:rsidRPr="00B21F33">
        <w:rPr>
          <w:rFonts w:ascii="Times New Roman" w:hAnsi="Times New Roman" w:cs="Times New Roman"/>
        </w:rPr>
        <w:t xml:space="preserve"> the nucleus. Because of this, protons and neutrons are also referred to as nucleons. </w:t>
      </w:r>
      <w:r w:rsidR="009C6B0D" w:rsidRPr="00B21F33">
        <w:rPr>
          <w:rFonts w:ascii="Times New Roman" w:hAnsi="Times New Roman" w:cs="Times New Roman"/>
        </w:rPr>
        <w:t xml:space="preserve">As Rutherford discovered in the gold foil experiment, </w:t>
      </w:r>
      <w:r w:rsidR="00056F78" w:rsidRPr="00B21F33">
        <w:rPr>
          <w:rFonts w:ascii="Times New Roman" w:hAnsi="Times New Roman" w:cs="Times New Roman"/>
        </w:rPr>
        <w:t xml:space="preserve">almost all </w:t>
      </w:r>
      <w:r w:rsidR="009C6B0D" w:rsidRPr="00B21F33">
        <w:rPr>
          <w:rFonts w:ascii="Times New Roman" w:hAnsi="Times New Roman" w:cs="Times New Roman"/>
        </w:rPr>
        <w:t>t</w:t>
      </w:r>
      <w:r w:rsidRPr="00B21F33">
        <w:rPr>
          <w:rFonts w:ascii="Times New Roman" w:hAnsi="Times New Roman" w:cs="Times New Roman"/>
        </w:rPr>
        <w:t>he mass of an atom is concentrated in its nucleus</w:t>
      </w:r>
      <w:r w:rsidR="00CE1CC9" w:rsidRPr="00B21F33">
        <w:rPr>
          <w:rFonts w:ascii="Times New Roman" w:hAnsi="Times New Roman" w:cs="Times New Roman"/>
        </w:rPr>
        <w:t>. The</w:t>
      </w:r>
      <w:r w:rsidRPr="00B21F33">
        <w:rPr>
          <w:rFonts w:ascii="Times New Roman" w:hAnsi="Times New Roman" w:cs="Times New Roman"/>
        </w:rPr>
        <w:t xml:space="preserve"> sum of the total number of protons and</w:t>
      </w:r>
      <w:r w:rsidR="00CE1CC9" w:rsidRPr="00B21F33">
        <w:rPr>
          <w:rFonts w:ascii="Times New Roman" w:hAnsi="Times New Roman" w:cs="Times New Roman"/>
        </w:rPr>
        <w:t xml:space="preserve"> </w:t>
      </w:r>
      <w:r w:rsidRPr="00B21F33">
        <w:rPr>
          <w:rFonts w:ascii="Times New Roman" w:hAnsi="Times New Roman" w:cs="Times New Roman"/>
        </w:rPr>
        <w:t xml:space="preserve">neutrons </w:t>
      </w:r>
      <w:r w:rsidR="00E62225" w:rsidRPr="00B21F33">
        <w:rPr>
          <w:rFonts w:ascii="Times New Roman" w:hAnsi="Times New Roman" w:cs="Times New Roman"/>
        </w:rPr>
        <w:t xml:space="preserve">is known as </w:t>
      </w:r>
      <w:r w:rsidR="007D6787" w:rsidRPr="00B21F33">
        <w:rPr>
          <w:rFonts w:ascii="Times New Roman" w:hAnsi="Times New Roman" w:cs="Times New Roman"/>
        </w:rPr>
        <w:t xml:space="preserve">the </w:t>
      </w:r>
      <w:r w:rsidR="00E62225" w:rsidRPr="00B21F33">
        <w:rPr>
          <w:rFonts w:ascii="Times New Roman" w:hAnsi="Times New Roman" w:cs="Times New Roman"/>
          <w:b/>
          <w:bCs/>
        </w:rPr>
        <w:t>mass number</w:t>
      </w:r>
      <w:r w:rsidRPr="00B21F33">
        <w:rPr>
          <w:rFonts w:ascii="Times New Roman" w:hAnsi="Times New Roman" w:cs="Times New Roman"/>
        </w:rPr>
        <w:t xml:space="preserve">. It is denoted by </w:t>
      </w:r>
      <w:r w:rsidR="78ABCDD4" w:rsidRPr="00B21F33">
        <w:rPr>
          <w:rFonts w:ascii="Times New Roman" w:hAnsi="Times New Roman" w:cs="Times New Roman"/>
        </w:rPr>
        <w:t>“</w:t>
      </w:r>
      <w:r w:rsidRPr="00B21F33">
        <w:rPr>
          <w:rFonts w:ascii="Times New Roman" w:hAnsi="Times New Roman" w:cs="Times New Roman"/>
        </w:rPr>
        <w:t>A</w:t>
      </w:r>
      <w:r w:rsidR="4CBE5A83" w:rsidRPr="00B21F33">
        <w:rPr>
          <w:rFonts w:ascii="Times New Roman" w:hAnsi="Times New Roman" w:cs="Times New Roman"/>
        </w:rPr>
        <w:t>.”</w:t>
      </w:r>
      <w:r w:rsidRPr="00B21F33">
        <w:rPr>
          <w:rFonts w:ascii="Times New Roman" w:hAnsi="Times New Roman" w:cs="Times New Roman"/>
        </w:rPr>
        <w:t xml:space="preserve"> In the notation for an atom, the atomic number, mass number</w:t>
      </w:r>
      <w:r w:rsidR="007D6787" w:rsidRPr="00B21F33">
        <w:rPr>
          <w:rFonts w:ascii="Times New Roman" w:hAnsi="Times New Roman" w:cs="Times New Roman"/>
        </w:rPr>
        <w:t>,</w:t>
      </w:r>
      <w:r w:rsidRPr="00B21F33">
        <w:rPr>
          <w:rFonts w:ascii="Times New Roman" w:hAnsi="Times New Roman" w:cs="Times New Roman"/>
        </w:rPr>
        <w:t xml:space="preserve"> and </w:t>
      </w:r>
      <w:r w:rsidR="00516B1B" w:rsidRPr="00B21F33">
        <w:rPr>
          <w:rFonts w:ascii="Times New Roman" w:hAnsi="Times New Roman" w:cs="Times New Roman"/>
          <w:b/>
          <w:bCs/>
        </w:rPr>
        <w:t>element</w:t>
      </w:r>
      <w:r w:rsidR="00516B1B" w:rsidRPr="00B21F33">
        <w:rPr>
          <w:rFonts w:ascii="Times New Roman" w:hAnsi="Times New Roman" w:cs="Times New Roman"/>
        </w:rPr>
        <w:t xml:space="preserve"> </w:t>
      </w:r>
      <w:r w:rsidRPr="00B21F33">
        <w:rPr>
          <w:rFonts w:ascii="Times New Roman" w:hAnsi="Times New Roman" w:cs="Times New Roman"/>
          <w:b/>
          <w:bCs/>
        </w:rPr>
        <w:t>symbol</w:t>
      </w:r>
      <w:r w:rsidRPr="00B21F33">
        <w:rPr>
          <w:rFonts w:ascii="Times New Roman" w:hAnsi="Times New Roman" w:cs="Times New Roman"/>
        </w:rPr>
        <w:t xml:space="preserve"> are to be written as:</w:t>
      </w:r>
    </w:p>
    <w:p w14:paraId="5751D47E" w14:textId="37FC2CB4" w:rsidR="00CE1CC9" w:rsidRPr="00B21F33" w:rsidRDefault="00CE1CC9" w:rsidP="00AF4963">
      <w:pPr>
        <w:autoSpaceDE w:val="0"/>
        <w:autoSpaceDN w:val="0"/>
        <w:adjustRightInd w:val="0"/>
        <w:spacing w:after="0" w:line="240" w:lineRule="auto"/>
        <w:rPr>
          <w:rFonts w:ascii="Times New Roman" w:hAnsi="Times New Roman" w:cs="Times New Roman"/>
        </w:rPr>
      </w:pPr>
      <w:commentRangeStart w:id="23"/>
      <w:r w:rsidRPr="00B21F33">
        <w:rPr>
          <w:rFonts w:ascii="Times New Roman" w:hAnsi="Times New Roman" w:cs="Times New Roman"/>
          <w:noProof/>
        </w:rPr>
        <w:drawing>
          <wp:inline distT="0" distB="0" distL="0" distR="0" wp14:anchorId="438C48B9" wp14:editId="77CEC695">
            <wp:extent cx="16573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1038225"/>
                    </a:xfrm>
                    <a:prstGeom prst="rect">
                      <a:avLst/>
                    </a:prstGeom>
                  </pic:spPr>
                </pic:pic>
              </a:graphicData>
            </a:graphic>
          </wp:inline>
        </w:drawing>
      </w:r>
      <w:commentRangeEnd w:id="23"/>
      <w:r w:rsidRPr="00B21F33">
        <w:rPr>
          <w:rStyle w:val="CommentReference"/>
          <w:rFonts w:ascii="Times New Roman" w:hAnsi="Times New Roman" w:cs="Times New Roman"/>
        </w:rPr>
        <w:commentReference w:id="23"/>
      </w:r>
      <w:r w:rsidR="00A235C4" w:rsidRPr="00B21F33">
        <w:rPr>
          <w:rFonts w:ascii="Times New Roman" w:hAnsi="Times New Roman" w:cs="Times New Roman"/>
        </w:rPr>
        <w:t xml:space="preserve"> </w:t>
      </w:r>
      <w:commentRangeStart w:id="24"/>
      <w:r w:rsidR="00A235C4" w:rsidRPr="00B21F33">
        <w:rPr>
          <w:rFonts w:ascii="Times New Roman" w:hAnsi="Times New Roman" w:cs="Times New Roman"/>
          <w:noProof/>
        </w:rPr>
        <w:drawing>
          <wp:inline distT="0" distB="0" distL="0" distR="0" wp14:anchorId="7B3AEA2D" wp14:editId="2B4C38FF">
            <wp:extent cx="2733675" cy="1266825"/>
            <wp:effectExtent l="0" t="0" r="9525" b="9525"/>
            <wp:docPr id="5" name="Picture 5" descr="Mass number, Atomic number and Atomic symbol. Element names and symbols. Scientific resources for teachers and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s number, Atomic number and Atomic symbol. Element names and symbols. Scientific resources for teachers and student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731" t="24322" r="7532" b="38065"/>
                    <a:stretch/>
                  </pic:blipFill>
                  <pic:spPr bwMode="auto">
                    <a:xfrm>
                      <a:off x="0" y="0"/>
                      <a:ext cx="2733675" cy="1266825"/>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F64B9E" w:rsidRPr="00B21F33">
        <w:rPr>
          <w:rStyle w:val="CommentReference"/>
          <w:rFonts w:ascii="Times New Roman" w:hAnsi="Times New Roman" w:cs="Times New Roman"/>
        </w:rPr>
        <w:commentReference w:id="24"/>
      </w:r>
    </w:p>
    <w:p w14:paraId="604BC364" w14:textId="23723CB0" w:rsidR="00A235C4" w:rsidRPr="00B21F33" w:rsidRDefault="00A235C4" w:rsidP="00A235C4">
      <w:pPr>
        <w:autoSpaceDE w:val="0"/>
        <w:autoSpaceDN w:val="0"/>
        <w:adjustRightInd w:val="0"/>
        <w:spacing w:after="0" w:line="240" w:lineRule="auto"/>
        <w:jc w:val="center"/>
        <w:rPr>
          <w:rFonts w:ascii="Times New Roman" w:hAnsi="Times New Roman" w:cs="Times New Roman"/>
          <w:sz w:val="16"/>
          <w:szCs w:val="16"/>
        </w:rPr>
      </w:pPr>
      <w:r w:rsidRPr="00B21F33">
        <w:rPr>
          <w:rFonts w:ascii="Times New Roman" w:hAnsi="Times New Roman" w:cs="Times New Roman"/>
          <w:sz w:val="16"/>
          <w:szCs w:val="16"/>
        </w:rPr>
        <w:t>Fig</w:t>
      </w:r>
      <w:r w:rsidR="00CA509B" w:rsidRPr="00B21F33">
        <w:rPr>
          <w:rFonts w:ascii="Times New Roman" w:hAnsi="Times New Roman" w:cs="Times New Roman"/>
          <w:sz w:val="16"/>
          <w:szCs w:val="16"/>
        </w:rPr>
        <w:t>ure</w:t>
      </w:r>
      <w:r w:rsidRPr="00B21F33">
        <w:rPr>
          <w:rFonts w:ascii="Times New Roman" w:hAnsi="Times New Roman" w:cs="Times New Roman"/>
          <w:sz w:val="16"/>
          <w:szCs w:val="16"/>
        </w:rPr>
        <w:t xml:space="preserve"> 3</w:t>
      </w:r>
      <w:r w:rsidR="00386AB9" w:rsidRPr="00B21F33">
        <w:rPr>
          <w:rFonts w:ascii="Times New Roman" w:hAnsi="Times New Roman" w:cs="Times New Roman"/>
          <w:sz w:val="16"/>
          <w:szCs w:val="16"/>
        </w:rPr>
        <w:t>.</w:t>
      </w:r>
      <w:r w:rsidR="00D902A4" w:rsidRPr="00B21F33">
        <w:rPr>
          <w:rFonts w:ascii="Times New Roman" w:hAnsi="Times New Roman" w:cs="Times New Roman"/>
          <w:sz w:val="16"/>
          <w:szCs w:val="16"/>
        </w:rPr>
        <w:t>1</w:t>
      </w:r>
      <w:r w:rsidR="00386AB9" w:rsidRPr="00B21F33">
        <w:rPr>
          <w:rFonts w:ascii="Times New Roman" w:hAnsi="Times New Roman" w:cs="Times New Roman"/>
          <w:sz w:val="16"/>
          <w:szCs w:val="16"/>
        </w:rPr>
        <w:t>6.</w:t>
      </w:r>
      <w:r w:rsidRPr="00B21F33">
        <w:rPr>
          <w:rFonts w:ascii="Times New Roman" w:hAnsi="Times New Roman" w:cs="Times New Roman"/>
          <w:sz w:val="16"/>
          <w:szCs w:val="16"/>
        </w:rPr>
        <w:t xml:space="preserve"> Notation </w:t>
      </w:r>
      <w:proofErr w:type="gramStart"/>
      <w:r w:rsidRPr="00B21F33">
        <w:rPr>
          <w:rFonts w:ascii="Times New Roman" w:hAnsi="Times New Roman" w:cs="Times New Roman"/>
          <w:sz w:val="16"/>
          <w:szCs w:val="16"/>
        </w:rPr>
        <w:t>for</w:t>
      </w:r>
      <w:proofErr w:type="gramEnd"/>
      <w:r w:rsidRPr="00B21F33">
        <w:rPr>
          <w:rFonts w:ascii="Times New Roman" w:hAnsi="Times New Roman" w:cs="Times New Roman"/>
          <w:sz w:val="16"/>
          <w:szCs w:val="16"/>
        </w:rPr>
        <w:t xml:space="preserve"> an atom</w:t>
      </w:r>
    </w:p>
    <w:p w14:paraId="3FAE329F" w14:textId="77777777" w:rsidR="005E0C13" w:rsidRPr="00B21F33" w:rsidRDefault="005E0C13" w:rsidP="005E0C13">
      <w:pPr>
        <w:autoSpaceDE w:val="0"/>
        <w:autoSpaceDN w:val="0"/>
        <w:adjustRightInd w:val="0"/>
        <w:spacing w:after="0" w:line="240" w:lineRule="auto"/>
        <w:rPr>
          <w:rFonts w:ascii="Times New Roman" w:hAnsi="Times New Roman" w:cs="Times New Roman"/>
          <w:sz w:val="20"/>
          <w:szCs w:val="20"/>
        </w:rPr>
      </w:pPr>
    </w:p>
    <w:p w14:paraId="61F93B18" w14:textId="069CC441" w:rsidR="005E0C13" w:rsidRPr="00B21F33" w:rsidRDefault="005E0C13" w:rsidP="005E0C13">
      <w:pPr>
        <w:autoSpaceDE w:val="0"/>
        <w:autoSpaceDN w:val="0"/>
        <w:adjustRightInd w:val="0"/>
        <w:spacing w:after="0" w:line="240" w:lineRule="auto"/>
        <w:rPr>
          <w:rFonts w:ascii="Times New Roman" w:hAnsi="Times New Roman" w:cs="Times New Roman"/>
        </w:rPr>
      </w:pPr>
      <w:r w:rsidRPr="00B21F33">
        <w:rPr>
          <w:rFonts w:ascii="Times New Roman" w:hAnsi="Times New Roman" w:cs="Times New Roman"/>
        </w:rPr>
        <w:t>Mass number = N</w:t>
      </w:r>
      <w:r w:rsidR="00A362FD" w:rsidRPr="00B21F33">
        <w:rPr>
          <w:rFonts w:ascii="Times New Roman" w:hAnsi="Times New Roman" w:cs="Times New Roman"/>
        </w:rPr>
        <w:t>umber</w:t>
      </w:r>
      <w:r w:rsidRPr="00B21F33">
        <w:rPr>
          <w:rFonts w:ascii="Times New Roman" w:hAnsi="Times New Roman" w:cs="Times New Roman"/>
        </w:rPr>
        <w:t xml:space="preserve"> of protons + N</w:t>
      </w:r>
      <w:r w:rsidR="00A362FD" w:rsidRPr="00B21F33">
        <w:rPr>
          <w:rFonts w:ascii="Times New Roman" w:hAnsi="Times New Roman" w:cs="Times New Roman"/>
        </w:rPr>
        <w:t>umber</w:t>
      </w:r>
      <w:r w:rsidRPr="00B21F33">
        <w:rPr>
          <w:rFonts w:ascii="Times New Roman" w:hAnsi="Times New Roman" w:cs="Times New Roman"/>
        </w:rPr>
        <w:t xml:space="preserve"> of neutrons</w:t>
      </w:r>
    </w:p>
    <w:p w14:paraId="5DC73964" w14:textId="77777777" w:rsidR="008B444F" w:rsidRPr="00B21F33" w:rsidRDefault="008B444F" w:rsidP="005E0C13">
      <w:pPr>
        <w:autoSpaceDE w:val="0"/>
        <w:autoSpaceDN w:val="0"/>
        <w:adjustRightInd w:val="0"/>
        <w:spacing w:after="0" w:line="240" w:lineRule="auto"/>
        <w:rPr>
          <w:rFonts w:ascii="Times New Roman" w:hAnsi="Times New Roman" w:cs="Times New Roman"/>
        </w:rPr>
      </w:pPr>
    </w:p>
    <w:p w14:paraId="0B875A5F" w14:textId="77D6A1E9" w:rsidR="008B444F" w:rsidRPr="00B21F33" w:rsidRDefault="008B444F" w:rsidP="41BAAC50">
      <w:pPr>
        <w:autoSpaceDE w:val="0"/>
        <w:autoSpaceDN w:val="0"/>
        <w:adjustRightInd w:val="0"/>
        <w:spacing w:after="0" w:line="240" w:lineRule="auto"/>
        <w:rPr>
          <w:rFonts w:ascii="Times New Roman" w:hAnsi="Times New Roman" w:cs="Times New Roman"/>
          <w:b/>
          <w:bCs/>
        </w:rPr>
      </w:pPr>
      <w:r w:rsidRPr="00B21F33">
        <w:rPr>
          <w:rFonts w:ascii="Times New Roman" w:hAnsi="Times New Roman" w:cs="Times New Roman"/>
          <w:b/>
          <w:bCs/>
        </w:rPr>
        <w:t>Problem</w:t>
      </w:r>
      <w:r w:rsidR="00E8DAA2" w:rsidRPr="00B21F33">
        <w:rPr>
          <w:rFonts w:ascii="Times New Roman" w:hAnsi="Times New Roman" w:cs="Times New Roman"/>
          <w:b/>
          <w:bCs/>
        </w:rPr>
        <w:t xml:space="preserve"> example</w:t>
      </w:r>
    </w:p>
    <w:p w14:paraId="010FCA7B" w14:textId="73BC4CDD" w:rsidR="008B444F" w:rsidRPr="00B21F33" w:rsidRDefault="008B444F" w:rsidP="41BAAC50">
      <w:pPr>
        <w:autoSpaceDE w:val="0"/>
        <w:autoSpaceDN w:val="0"/>
        <w:adjustRightInd w:val="0"/>
        <w:spacing w:after="0" w:line="240" w:lineRule="auto"/>
        <w:rPr>
          <w:rFonts w:ascii="Times New Roman" w:hAnsi="Times New Roman" w:cs="Times New Roman"/>
        </w:rPr>
      </w:pPr>
      <w:r w:rsidRPr="00B21F33">
        <w:rPr>
          <w:rFonts w:ascii="Times New Roman" w:hAnsi="Times New Roman" w:cs="Times New Roman"/>
        </w:rPr>
        <w:t xml:space="preserve">The number of neutrons and protons in an oxygen atom </w:t>
      </w:r>
      <w:r w:rsidR="007D6787" w:rsidRPr="00B21F33">
        <w:rPr>
          <w:rFonts w:ascii="Times New Roman" w:hAnsi="Times New Roman" w:cs="Times New Roman"/>
        </w:rPr>
        <w:t xml:space="preserve">is </w:t>
      </w:r>
      <w:r w:rsidR="0059353D" w:rsidRPr="00B21F33">
        <w:rPr>
          <w:rFonts w:ascii="Times New Roman" w:hAnsi="Times New Roman" w:cs="Times New Roman"/>
        </w:rPr>
        <w:t xml:space="preserve">eight </w:t>
      </w:r>
      <w:r w:rsidRPr="00B21F33">
        <w:rPr>
          <w:rFonts w:ascii="Times New Roman" w:hAnsi="Times New Roman" w:cs="Times New Roman"/>
        </w:rPr>
        <w:t xml:space="preserve">and </w:t>
      </w:r>
      <w:r w:rsidR="0059353D" w:rsidRPr="00B21F33">
        <w:rPr>
          <w:rFonts w:ascii="Times New Roman" w:hAnsi="Times New Roman" w:cs="Times New Roman"/>
        </w:rPr>
        <w:t xml:space="preserve">eight, </w:t>
      </w:r>
      <w:r w:rsidRPr="00B21F33">
        <w:rPr>
          <w:rFonts w:ascii="Times New Roman" w:hAnsi="Times New Roman" w:cs="Times New Roman"/>
        </w:rPr>
        <w:t>respectively. What will be its mass number?</w:t>
      </w:r>
    </w:p>
    <w:p w14:paraId="390A9C2D" w14:textId="6716477B" w:rsidR="008B444F" w:rsidRPr="00B21F33" w:rsidRDefault="008B444F" w:rsidP="005E0C13">
      <w:pPr>
        <w:autoSpaceDE w:val="0"/>
        <w:autoSpaceDN w:val="0"/>
        <w:adjustRightInd w:val="0"/>
        <w:spacing w:after="0" w:line="240" w:lineRule="auto"/>
        <w:rPr>
          <w:rFonts w:ascii="Times New Roman" w:hAnsi="Times New Roman" w:cs="Times New Roman"/>
        </w:rPr>
      </w:pPr>
    </w:p>
    <w:p w14:paraId="5CC1316B" w14:textId="47219A86" w:rsidR="008B444F" w:rsidRPr="00B21F33" w:rsidRDefault="008B444F" w:rsidP="005E0C13">
      <w:pPr>
        <w:autoSpaceDE w:val="0"/>
        <w:autoSpaceDN w:val="0"/>
        <w:adjustRightInd w:val="0"/>
        <w:spacing w:after="0" w:line="240" w:lineRule="auto"/>
        <w:rPr>
          <w:rFonts w:ascii="Times New Roman" w:hAnsi="Times New Roman" w:cs="Times New Roman"/>
        </w:rPr>
      </w:pPr>
      <w:r w:rsidRPr="00B21F33">
        <w:rPr>
          <w:rFonts w:ascii="Times New Roman" w:hAnsi="Times New Roman" w:cs="Times New Roman"/>
        </w:rPr>
        <w:t>N</w:t>
      </w:r>
      <w:r w:rsidR="00A362FD" w:rsidRPr="00B21F33">
        <w:rPr>
          <w:rFonts w:ascii="Times New Roman" w:hAnsi="Times New Roman" w:cs="Times New Roman"/>
        </w:rPr>
        <w:t>umber</w:t>
      </w:r>
      <w:r w:rsidRPr="00B21F33">
        <w:rPr>
          <w:rFonts w:ascii="Times New Roman" w:hAnsi="Times New Roman" w:cs="Times New Roman"/>
        </w:rPr>
        <w:t xml:space="preserve"> of protons = 8</w:t>
      </w:r>
    </w:p>
    <w:p w14:paraId="5185F983" w14:textId="6F31E742" w:rsidR="008B444F" w:rsidRPr="00B21F33" w:rsidRDefault="008B444F" w:rsidP="005E0C13">
      <w:pPr>
        <w:autoSpaceDE w:val="0"/>
        <w:autoSpaceDN w:val="0"/>
        <w:adjustRightInd w:val="0"/>
        <w:spacing w:after="0" w:line="240" w:lineRule="auto"/>
        <w:rPr>
          <w:rFonts w:ascii="Times New Roman" w:hAnsi="Times New Roman" w:cs="Times New Roman"/>
        </w:rPr>
      </w:pPr>
      <w:r w:rsidRPr="00B21F33">
        <w:rPr>
          <w:rFonts w:ascii="Times New Roman" w:hAnsi="Times New Roman" w:cs="Times New Roman"/>
        </w:rPr>
        <w:t>N</w:t>
      </w:r>
      <w:r w:rsidR="00A362FD" w:rsidRPr="00B21F33">
        <w:rPr>
          <w:rFonts w:ascii="Times New Roman" w:hAnsi="Times New Roman" w:cs="Times New Roman"/>
        </w:rPr>
        <w:t>umber</w:t>
      </w:r>
      <w:r w:rsidRPr="00B21F33">
        <w:rPr>
          <w:rFonts w:ascii="Times New Roman" w:hAnsi="Times New Roman" w:cs="Times New Roman"/>
        </w:rPr>
        <w:t xml:space="preserve"> of neutrons = 8</w:t>
      </w:r>
    </w:p>
    <w:p w14:paraId="0E8BD351" w14:textId="57BC4075" w:rsidR="008B444F" w:rsidRPr="00B21F33" w:rsidRDefault="008B444F" w:rsidP="005E0C13">
      <w:pPr>
        <w:autoSpaceDE w:val="0"/>
        <w:autoSpaceDN w:val="0"/>
        <w:adjustRightInd w:val="0"/>
        <w:spacing w:after="0" w:line="240" w:lineRule="auto"/>
        <w:rPr>
          <w:rFonts w:ascii="Times New Roman" w:hAnsi="Times New Roman" w:cs="Times New Roman"/>
        </w:rPr>
      </w:pPr>
      <w:r w:rsidRPr="00B21F33">
        <w:rPr>
          <w:rFonts w:ascii="Times New Roman" w:hAnsi="Times New Roman" w:cs="Times New Roman"/>
        </w:rPr>
        <w:t>Use the formula, Mass number = N</w:t>
      </w:r>
      <w:r w:rsidR="005C4DB2" w:rsidRPr="00B21F33">
        <w:rPr>
          <w:rFonts w:ascii="Times New Roman" w:hAnsi="Times New Roman" w:cs="Times New Roman"/>
        </w:rPr>
        <w:t>umber</w:t>
      </w:r>
      <w:r w:rsidRPr="00B21F33">
        <w:rPr>
          <w:rFonts w:ascii="Times New Roman" w:hAnsi="Times New Roman" w:cs="Times New Roman"/>
        </w:rPr>
        <w:t xml:space="preserve"> of protons + N</w:t>
      </w:r>
      <w:r w:rsidR="005C4DB2" w:rsidRPr="00B21F33">
        <w:rPr>
          <w:rFonts w:ascii="Times New Roman" w:hAnsi="Times New Roman" w:cs="Times New Roman"/>
        </w:rPr>
        <w:t>umber</w:t>
      </w:r>
      <w:r w:rsidRPr="00B21F33">
        <w:rPr>
          <w:rFonts w:ascii="Times New Roman" w:hAnsi="Times New Roman" w:cs="Times New Roman"/>
        </w:rPr>
        <w:t xml:space="preserve"> of neutrons</w:t>
      </w:r>
    </w:p>
    <w:p w14:paraId="4EEE8AD0" w14:textId="13D2E880" w:rsidR="008B444F" w:rsidRPr="00B21F33" w:rsidRDefault="008B444F" w:rsidP="005E0C13">
      <w:pPr>
        <w:autoSpaceDE w:val="0"/>
        <w:autoSpaceDN w:val="0"/>
        <w:adjustRightInd w:val="0"/>
        <w:spacing w:after="0" w:line="240" w:lineRule="auto"/>
        <w:rPr>
          <w:rFonts w:ascii="Times New Roman" w:hAnsi="Times New Roman" w:cs="Times New Roman"/>
        </w:rPr>
      </w:pPr>
      <w:r w:rsidRPr="00B21F33">
        <w:rPr>
          <w:rFonts w:ascii="Times New Roman" w:hAnsi="Times New Roman" w:cs="Times New Roman"/>
        </w:rPr>
        <w:t>So, the mass number is 8 + 8 = 16</w:t>
      </w:r>
    </w:p>
    <w:p w14:paraId="67CABED5" w14:textId="70F96FA5" w:rsidR="001E78AE" w:rsidRPr="00B21F33" w:rsidRDefault="001E78AE" w:rsidP="001E78AE">
      <w:pPr>
        <w:pStyle w:val="ListParagraph"/>
        <w:spacing w:line="276" w:lineRule="auto"/>
        <w:ind w:left="0"/>
        <w:jc w:val="both"/>
        <w:rPr>
          <w:rStyle w:val="Strong"/>
          <w:rFonts w:ascii="Times New Roman" w:hAnsi="Times New Roman" w:cs="Times New Roman"/>
          <w:sz w:val="22"/>
          <w:szCs w:val="22"/>
        </w:rPr>
      </w:pPr>
    </w:p>
    <w:p w14:paraId="43B6E498" w14:textId="5226642E" w:rsidR="001E78AE" w:rsidRPr="00B21F33" w:rsidRDefault="00AA1AFA" w:rsidP="00DA2287">
      <w:pPr>
        <w:pStyle w:val="Heading2"/>
        <w:rPr>
          <w:rFonts w:ascii="Times New Roman" w:eastAsia="Arial" w:hAnsi="Times New Roman" w:cs="Times New Roman"/>
          <w:b/>
          <w:bCs/>
          <w:color w:val="auto"/>
        </w:rPr>
      </w:pPr>
      <w:r w:rsidRPr="00B21F33">
        <w:rPr>
          <w:rFonts w:ascii="Times New Roman" w:eastAsia="Arial" w:hAnsi="Times New Roman" w:cs="Times New Roman"/>
          <w:color w:val="auto"/>
          <w:highlight w:val="yellow"/>
        </w:rPr>
        <w:t>&lt;H2&gt;</w:t>
      </w:r>
      <w:r w:rsidRPr="00B21F33">
        <w:rPr>
          <w:rFonts w:ascii="Times New Roman" w:eastAsia="Arial" w:hAnsi="Times New Roman" w:cs="Times New Roman"/>
          <w:color w:val="auto"/>
        </w:rPr>
        <w:t xml:space="preserve"> </w:t>
      </w:r>
      <w:r w:rsidR="002C44E9" w:rsidRPr="00B21F33">
        <w:rPr>
          <w:rFonts w:ascii="Times New Roman" w:eastAsia="Arial" w:hAnsi="Times New Roman" w:cs="Times New Roman"/>
          <w:b/>
          <w:bCs/>
          <w:color w:val="auto"/>
          <w:sz w:val="24"/>
          <w:szCs w:val="24"/>
        </w:rPr>
        <w:t>Progress Check</w:t>
      </w:r>
      <w:r w:rsidRPr="00B21F33">
        <w:rPr>
          <w:rFonts w:ascii="Times New Roman" w:eastAsia="Arial" w:hAnsi="Times New Roman" w:cs="Times New Roman"/>
          <w:b/>
          <w:bCs/>
          <w:color w:val="auto"/>
          <w:sz w:val="24"/>
          <w:szCs w:val="24"/>
        </w:rPr>
        <w:t xml:space="preserve"> 3</w:t>
      </w:r>
    </w:p>
    <w:p w14:paraId="2340E164" w14:textId="3DEAE933" w:rsidR="00A52C86" w:rsidRPr="00B21F33" w:rsidRDefault="00056F78" w:rsidP="1B199B4A">
      <w:pPr>
        <w:pStyle w:val="ListParagraph"/>
        <w:spacing w:line="276" w:lineRule="auto"/>
        <w:ind w:left="0"/>
        <w:jc w:val="both"/>
        <w:rPr>
          <w:rStyle w:val="Strong"/>
          <w:rFonts w:ascii="Times New Roman" w:hAnsi="Times New Roman" w:cs="Times New Roman"/>
          <w:b w:val="0"/>
          <w:bCs w:val="0"/>
          <w:sz w:val="22"/>
          <w:szCs w:val="22"/>
        </w:rPr>
      </w:pPr>
      <w:r w:rsidRPr="00B21F33">
        <w:rPr>
          <w:rStyle w:val="Strong"/>
          <w:rFonts w:ascii="Times New Roman" w:hAnsi="Times New Roman" w:cs="Times New Roman"/>
          <w:b w:val="0"/>
          <w:bCs w:val="0"/>
          <w:sz w:val="22"/>
          <w:szCs w:val="22"/>
        </w:rPr>
        <w:t xml:space="preserve">An atom contains 17 </w:t>
      </w:r>
      <w:r w:rsidR="00813282" w:rsidRPr="00B21F33">
        <w:rPr>
          <w:rStyle w:val="Strong"/>
          <w:rFonts w:ascii="Times New Roman" w:hAnsi="Times New Roman" w:cs="Times New Roman"/>
          <w:b w:val="0"/>
          <w:bCs w:val="0"/>
          <w:sz w:val="22"/>
          <w:szCs w:val="22"/>
        </w:rPr>
        <w:t xml:space="preserve">electrons, </w:t>
      </w:r>
      <w:r w:rsidR="0001215D" w:rsidRPr="00B21F33">
        <w:rPr>
          <w:rStyle w:val="Strong"/>
          <w:rFonts w:ascii="Times New Roman" w:hAnsi="Times New Roman" w:cs="Times New Roman"/>
          <w:b w:val="0"/>
          <w:bCs w:val="0"/>
          <w:sz w:val="22"/>
          <w:szCs w:val="22"/>
        </w:rPr>
        <w:t xml:space="preserve">17 </w:t>
      </w:r>
      <w:r w:rsidR="00813282" w:rsidRPr="00B21F33">
        <w:rPr>
          <w:rStyle w:val="Strong"/>
          <w:rFonts w:ascii="Times New Roman" w:hAnsi="Times New Roman" w:cs="Times New Roman"/>
          <w:b w:val="0"/>
          <w:bCs w:val="0"/>
          <w:sz w:val="22"/>
          <w:szCs w:val="22"/>
        </w:rPr>
        <w:t>protons</w:t>
      </w:r>
      <w:r w:rsidR="007D6787" w:rsidRPr="00B21F33">
        <w:rPr>
          <w:rStyle w:val="Strong"/>
          <w:rFonts w:ascii="Times New Roman" w:hAnsi="Times New Roman" w:cs="Times New Roman"/>
          <w:b w:val="0"/>
          <w:bCs w:val="0"/>
          <w:sz w:val="22"/>
          <w:szCs w:val="22"/>
        </w:rPr>
        <w:t>,</w:t>
      </w:r>
      <w:r w:rsidR="00813282" w:rsidRPr="00B21F33">
        <w:rPr>
          <w:rStyle w:val="Strong"/>
          <w:rFonts w:ascii="Times New Roman" w:hAnsi="Times New Roman" w:cs="Times New Roman"/>
          <w:b w:val="0"/>
          <w:bCs w:val="0"/>
          <w:sz w:val="22"/>
          <w:szCs w:val="22"/>
        </w:rPr>
        <w:t xml:space="preserve"> and </w:t>
      </w:r>
      <w:r w:rsidR="0001215D" w:rsidRPr="00B21F33">
        <w:rPr>
          <w:rStyle w:val="Strong"/>
          <w:rFonts w:ascii="Times New Roman" w:hAnsi="Times New Roman" w:cs="Times New Roman"/>
          <w:b w:val="0"/>
          <w:bCs w:val="0"/>
          <w:sz w:val="22"/>
          <w:szCs w:val="22"/>
        </w:rPr>
        <w:t xml:space="preserve">18 </w:t>
      </w:r>
      <w:r w:rsidR="00813282" w:rsidRPr="00B21F33">
        <w:rPr>
          <w:rStyle w:val="Strong"/>
          <w:rFonts w:ascii="Times New Roman" w:hAnsi="Times New Roman" w:cs="Times New Roman"/>
          <w:b w:val="0"/>
          <w:bCs w:val="0"/>
          <w:sz w:val="22"/>
          <w:szCs w:val="22"/>
        </w:rPr>
        <w:t xml:space="preserve">neutrons. Assign </w:t>
      </w:r>
      <w:r w:rsidR="01F6A4A1" w:rsidRPr="00B21F33">
        <w:rPr>
          <w:rStyle w:val="Strong"/>
          <w:rFonts w:ascii="Times New Roman" w:hAnsi="Times New Roman" w:cs="Times New Roman"/>
          <w:b w:val="0"/>
          <w:bCs w:val="0"/>
          <w:sz w:val="22"/>
          <w:szCs w:val="22"/>
        </w:rPr>
        <w:t>the</w:t>
      </w:r>
      <w:r w:rsidR="007D6787" w:rsidRPr="00B21F33">
        <w:rPr>
          <w:rStyle w:val="Strong"/>
          <w:rFonts w:ascii="Times New Roman" w:hAnsi="Times New Roman" w:cs="Times New Roman"/>
          <w:b w:val="0"/>
          <w:bCs w:val="0"/>
          <w:sz w:val="22"/>
          <w:szCs w:val="22"/>
        </w:rPr>
        <w:t xml:space="preserve"> </w:t>
      </w:r>
      <w:r w:rsidR="00813282" w:rsidRPr="00B21F33">
        <w:rPr>
          <w:rStyle w:val="Strong"/>
          <w:rFonts w:ascii="Times New Roman" w:hAnsi="Times New Roman" w:cs="Times New Roman"/>
          <w:b w:val="0"/>
          <w:bCs w:val="0"/>
          <w:sz w:val="22"/>
          <w:szCs w:val="22"/>
        </w:rPr>
        <w:t xml:space="preserve">proper </w:t>
      </w:r>
      <w:r w:rsidR="33D06472" w:rsidRPr="00B21F33">
        <w:rPr>
          <w:rStyle w:val="Strong"/>
          <w:rFonts w:ascii="Times New Roman" w:hAnsi="Times New Roman" w:cs="Times New Roman"/>
          <w:b w:val="0"/>
          <w:bCs w:val="0"/>
          <w:sz w:val="22"/>
          <w:szCs w:val="22"/>
        </w:rPr>
        <w:t>Z and A for this atom.</w:t>
      </w:r>
    </w:p>
    <w:p w14:paraId="61A69965" w14:textId="34FD921E" w:rsidR="00123354" w:rsidRPr="00B21F33" w:rsidRDefault="00123354" w:rsidP="00123354">
      <w:pPr>
        <w:pStyle w:val="Heading1"/>
        <w:rPr>
          <w:rFonts w:ascii="Times New Roman" w:hAnsi="Times New Roman" w:cs="Times New Roman"/>
          <w:b/>
          <w:bCs/>
          <w:color w:val="auto"/>
        </w:rPr>
      </w:pPr>
      <w:r w:rsidRPr="00B21F33">
        <w:rPr>
          <w:rFonts w:ascii="Times New Roman" w:hAnsi="Times New Roman" w:cs="Times New Roman"/>
          <w:color w:val="auto"/>
          <w:highlight w:val="yellow"/>
        </w:rPr>
        <w:t>&lt;H1&gt;</w:t>
      </w:r>
      <w:r w:rsidRPr="00B21F33">
        <w:rPr>
          <w:rFonts w:ascii="Times New Roman" w:hAnsi="Times New Roman" w:cs="Times New Roman"/>
          <w:color w:val="auto"/>
        </w:rPr>
        <w:t xml:space="preserve"> </w:t>
      </w:r>
      <w:r w:rsidRPr="00B21F33">
        <w:rPr>
          <w:rFonts w:ascii="Times New Roman" w:hAnsi="Times New Roman" w:cs="Times New Roman"/>
          <w:b/>
          <w:bCs/>
          <w:color w:val="auto"/>
        </w:rPr>
        <w:t>Power Up</w:t>
      </w:r>
    </w:p>
    <w:p w14:paraId="7EDB4630" w14:textId="440A9FB4" w:rsidR="00A87527" w:rsidRPr="00B21F33" w:rsidRDefault="00A87527" w:rsidP="121B1137">
      <w:pPr>
        <w:rPr>
          <w:rFonts w:ascii="Times New Roman" w:hAnsi="Times New Roman" w:cs="Times New Roman"/>
          <w:b/>
          <w:bCs/>
        </w:rPr>
      </w:pPr>
      <w:proofErr w:type="spellStart"/>
      <w:r w:rsidRPr="00B21F33">
        <w:rPr>
          <w:rFonts w:ascii="Times New Roman" w:hAnsi="Times New Roman" w:cs="Times New Roman"/>
          <w:b/>
          <w:bCs/>
          <w:highlight w:val="yellow"/>
        </w:rPr>
        <w:t>The</w:t>
      </w:r>
      <w:del w:id="25" w:author="Chem SME 2" w:date="2024-11-27T20:49:00Z" w16du:dateUtc="2024-11-27T15:19:00Z">
        <w:r w:rsidRPr="00B21F33" w:rsidDel="00736D42">
          <w:rPr>
            <w:rFonts w:ascii="Times New Roman" w:hAnsi="Times New Roman" w:cs="Times New Roman"/>
            <w:b/>
            <w:bCs/>
            <w:highlight w:val="yellow"/>
          </w:rPr>
          <w:delText xml:space="preserve"> </w:delText>
        </w:r>
      </w:del>
      <w:commentRangeStart w:id="26"/>
      <w:ins w:id="27" w:author="Chem SME 2" w:date="2024-11-27T20:49:00Z" w16du:dateUtc="2024-11-27T15:19:00Z">
        <w:r w:rsidR="00736D42">
          <w:rPr>
            <w:rFonts w:ascii="Times New Roman" w:hAnsi="Times New Roman" w:cs="Times New Roman"/>
            <w:b/>
            <w:bCs/>
            <w:highlight w:val="yellow"/>
          </w:rPr>
          <w:t>Questioneer</w:t>
        </w:r>
        <w:commentRangeEnd w:id="26"/>
        <w:proofErr w:type="spellEnd"/>
        <w:r w:rsidR="00736D42">
          <w:rPr>
            <w:rStyle w:val="CommentReference"/>
          </w:rPr>
          <w:commentReference w:id="26"/>
        </w:r>
      </w:ins>
      <w:del w:id="28" w:author="Chem SME 2" w:date="2024-11-27T20:49:00Z" w16du:dateUtc="2024-11-27T15:19:00Z">
        <w:r w:rsidR="540E3BC2" w:rsidRPr="00B21F33" w:rsidDel="00736D42">
          <w:rPr>
            <w:rFonts w:ascii="Times New Roman" w:hAnsi="Times New Roman" w:cs="Times New Roman"/>
            <w:b/>
            <w:bCs/>
            <w:highlight w:val="yellow"/>
          </w:rPr>
          <w:delText>Q</w:delText>
        </w:r>
        <w:r w:rsidR="540E3BC2" w:rsidRPr="00B21F33" w:rsidDel="00736D42">
          <w:rPr>
            <w:rFonts w:ascii="Times New Roman" w:eastAsia="Calibri" w:hAnsi="Times New Roman" w:cs="Times New Roman"/>
            <w:b/>
            <w:bCs/>
          </w:rPr>
          <w:delText>uestionnaire</w:delText>
        </w:r>
      </w:del>
      <w:r w:rsidR="540E3BC2" w:rsidRPr="00B21F33">
        <w:rPr>
          <w:rFonts w:ascii="Times New Roman" w:hAnsi="Times New Roman" w:cs="Times New Roman"/>
          <w:b/>
          <w:bCs/>
          <w:highlight w:val="yellow"/>
        </w:rPr>
        <w:t xml:space="preserve"> </w:t>
      </w:r>
      <w:r w:rsidRPr="00B21F33">
        <w:rPr>
          <w:rFonts w:ascii="Times New Roman" w:hAnsi="Times New Roman" w:cs="Times New Roman"/>
          <w:b/>
          <w:bCs/>
          <w:highlight w:val="yellow"/>
        </w:rPr>
        <w:t xml:space="preserve"> Icon</w:t>
      </w:r>
    </w:p>
    <w:p w14:paraId="4A8DF8CB" w14:textId="0A4C4E5E" w:rsidR="00123354" w:rsidRPr="00B21F33" w:rsidRDefault="00123354" w:rsidP="00123354">
      <w:pPr>
        <w:pStyle w:val="BodyText"/>
        <w:spacing w:before="100" w:line="285" w:lineRule="auto"/>
        <w:ind w:right="1220"/>
        <w:rPr>
          <w:rFonts w:ascii="Times New Roman" w:hAnsi="Times New Roman" w:cs="Times New Roman"/>
          <w:sz w:val="22"/>
          <w:szCs w:val="22"/>
        </w:rPr>
      </w:pPr>
      <w:r w:rsidRPr="00B21F33">
        <w:rPr>
          <w:rFonts w:ascii="Times New Roman" w:hAnsi="Times New Roman" w:cs="Times New Roman"/>
          <w:w w:val="105"/>
          <w:sz w:val="22"/>
          <w:szCs w:val="22"/>
        </w:rPr>
        <w:lastRenderedPageBreak/>
        <w:t>Reflect on the following prompts to think critically about the content and come up with meaningful questions for inquiry about atomic number and mass.</w:t>
      </w:r>
    </w:p>
    <w:p w14:paraId="438E5305" w14:textId="7F9428BA" w:rsidR="00123354" w:rsidRPr="00B21F33" w:rsidRDefault="0005273F" w:rsidP="19AE41D8">
      <w:pPr>
        <w:pStyle w:val="ListParagraph"/>
        <w:numPr>
          <w:ilvl w:val="0"/>
          <w:numId w:val="21"/>
        </w:numPr>
        <w:tabs>
          <w:tab w:val="left" w:pos="652"/>
        </w:tabs>
        <w:spacing w:after="0" w:line="198" w:lineRule="exact"/>
        <w:ind w:left="630" w:right="1220"/>
        <w:rPr>
          <w:rFonts w:ascii="Times New Roman" w:hAnsi="Times New Roman" w:cs="Times New Roman"/>
        </w:rPr>
      </w:pPr>
      <w:r w:rsidRPr="00B21F33">
        <w:rPr>
          <w:rFonts w:ascii="Times New Roman" w:hAnsi="Times New Roman" w:cs="Times New Roman"/>
          <w:sz w:val="22"/>
          <w:szCs w:val="22"/>
        </w:rPr>
        <w:t>A standard unit of mass quantifies the mass of atomic and subatomic particles.</w:t>
      </w:r>
    </w:p>
    <w:p w14:paraId="7FD5730F" w14:textId="7BDB4167" w:rsidR="00123354" w:rsidRPr="00B21F33" w:rsidRDefault="009B7078" w:rsidP="00123354">
      <w:pPr>
        <w:pStyle w:val="ListParagraph"/>
        <w:numPr>
          <w:ilvl w:val="0"/>
          <w:numId w:val="21"/>
        </w:numPr>
        <w:tabs>
          <w:tab w:val="left" w:pos="652"/>
        </w:tabs>
        <w:spacing w:before="22" w:after="0" w:line="240" w:lineRule="auto"/>
        <w:ind w:left="630" w:right="1220"/>
        <w:contextualSpacing w:val="0"/>
        <w:rPr>
          <w:rFonts w:ascii="Times New Roman" w:hAnsi="Times New Roman" w:cs="Times New Roman"/>
        </w:rPr>
      </w:pPr>
      <w:r w:rsidRPr="00B21F33">
        <w:rPr>
          <w:rFonts w:ascii="Times New Roman" w:hAnsi="Times New Roman" w:cs="Times New Roman"/>
          <w:sz w:val="22"/>
          <w:szCs w:val="22"/>
        </w:rPr>
        <w:t>An atom is overall electrically neutral</w:t>
      </w:r>
      <w:r w:rsidR="00123354" w:rsidRPr="00B21F33">
        <w:rPr>
          <w:rFonts w:ascii="Times New Roman" w:hAnsi="Times New Roman" w:cs="Times New Roman"/>
          <w:w w:val="105"/>
        </w:rPr>
        <w:t>.</w:t>
      </w:r>
    </w:p>
    <w:p w14:paraId="25690AF9" w14:textId="4BC6968A" w:rsidR="009B7078" w:rsidRPr="00B21F33" w:rsidRDefault="0075588D" w:rsidP="00123354">
      <w:pPr>
        <w:pStyle w:val="ListParagraph"/>
        <w:numPr>
          <w:ilvl w:val="0"/>
          <w:numId w:val="21"/>
        </w:numPr>
        <w:tabs>
          <w:tab w:val="left" w:pos="652"/>
        </w:tabs>
        <w:spacing w:before="22" w:after="0" w:line="240" w:lineRule="auto"/>
        <w:ind w:left="630" w:right="1220"/>
        <w:contextualSpacing w:val="0"/>
        <w:rPr>
          <w:rFonts w:ascii="Times New Roman" w:hAnsi="Times New Roman" w:cs="Times New Roman"/>
        </w:rPr>
      </w:pPr>
      <w:r w:rsidRPr="00B21F33">
        <w:rPr>
          <w:rFonts w:ascii="Times New Roman" w:hAnsi="Times New Roman" w:cs="Times New Roman"/>
          <w:sz w:val="22"/>
          <w:szCs w:val="22"/>
        </w:rPr>
        <w:t>The mass of an atom is concentrated in its nucleus.</w:t>
      </w:r>
    </w:p>
    <w:p w14:paraId="1C89F6EA" w14:textId="17B11583" w:rsidR="00286EE1" w:rsidRPr="00B21F33" w:rsidRDefault="00286EE1" w:rsidP="41BAAC50">
      <w:pPr>
        <w:pStyle w:val="ListParagraph"/>
        <w:numPr>
          <w:ilvl w:val="0"/>
          <w:numId w:val="21"/>
        </w:numPr>
        <w:tabs>
          <w:tab w:val="left" w:pos="652"/>
        </w:tabs>
        <w:spacing w:before="22" w:after="0" w:line="240" w:lineRule="auto"/>
        <w:ind w:left="630" w:right="1220"/>
        <w:rPr>
          <w:rFonts w:ascii="Times New Roman" w:hAnsi="Times New Roman" w:cs="Times New Roman"/>
        </w:rPr>
      </w:pPr>
      <w:r w:rsidRPr="00B21F33">
        <w:rPr>
          <w:rFonts w:ascii="Times New Roman" w:hAnsi="Times New Roman" w:cs="Times New Roman"/>
          <w:sz w:val="22"/>
          <w:szCs w:val="22"/>
        </w:rPr>
        <w:t xml:space="preserve">The number of protons in the nucleus of </w:t>
      </w:r>
      <w:r w:rsidR="007D6787" w:rsidRPr="00B21F33">
        <w:rPr>
          <w:rFonts w:ascii="Times New Roman" w:hAnsi="Times New Roman" w:cs="Times New Roman"/>
          <w:sz w:val="22"/>
          <w:szCs w:val="22"/>
        </w:rPr>
        <w:t xml:space="preserve">an </w:t>
      </w:r>
      <w:r w:rsidRPr="00B21F33">
        <w:rPr>
          <w:rFonts w:ascii="Times New Roman" w:hAnsi="Times New Roman" w:cs="Times New Roman"/>
          <w:sz w:val="22"/>
          <w:szCs w:val="22"/>
        </w:rPr>
        <w:t>atom.</w:t>
      </w:r>
    </w:p>
    <w:p w14:paraId="4FE205C4" w14:textId="1B69839D" w:rsidR="41BAAC50" w:rsidRPr="00B21F33" w:rsidRDefault="41BAAC50" w:rsidP="41BAAC50">
      <w:pPr>
        <w:pStyle w:val="ListParagraph"/>
        <w:tabs>
          <w:tab w:val="left" w:pos="652"/>
        </w:tabs>
        <w:spacing w:before="22" w:after="0" w:line="240" w:lineRule="auto"/>
        <w:ind w:left="630" w:right="1220"/>
        <w:rPr>
          <w:rFonts w:ascii="Times New Roman" w:hAnsi="Times New Roman" w:cs="Times New Roman"/>
        </w:rPr>
      </w:pPr>
    </w:p>
    <w:p w14:paraId="7A6F584C" w14:textId="1E34932E" w:rsidR="00123354" w:rsidRPr="00B21F33" w:rsidRDefault="00286EE1" w:rsidP="00286EE1">
      <w:pPr>
        <w:pStyle w:val="Heading1"/>
        <w:rPr>
          <w:rFonts w:ascii="Times New Roman" w:hAnsi="Times New Roman" w:cs="Times New Roman"/>
          <w:b/>
          <w:bCs/>
          <w:color w:val="auto"/>
        </w:rPr>
      </w:pPr>
      <w:r w:rsidRPr="00B21F33">
        <w:rPr>
          <w:rFonts w:ascii="Times New Roman" w:hAnsi="Times New Roman" w:cs="Times New Roman"/>
          <w:color w:val="auto"/>
          <w:highlight w:val="yellow"/>
        </w:rPr>
        <w:t>&lt;H1&gt;</w:t>
      </w:r>
      <w:r w:rsidRPr="00B21F33">
        <w:rPr>
          <w:rFonts w:ascii="Times New Roman" w:hAnsi="Times New Roman" w:cs="Times New Roman"/>
          <w:color w:val="auto"/>
        </w:rPr>
        <w:t xml:space="preserve"> </w:t>
      </w:r>
      <w:r w:rsidRPr="00B21F33">
        <w:rPr>
          <w:rFonts w:ascii="Times New Roman" w:hAnsi="Times New Roman" w:cs="Times New Roman"/>
          <w:b/>
          <w:bCs/>
          <w:color w:val="auto"/>
        </w:rPr>
        <w:t>Lesson Check</w:t>
      </w:r>
    </w:p>
    <w:p w14:paraId="61FEFAD7" w14:textId="76515677" w:rsidR="003E5F58" w:rsidRPr="00E11065" w:rsidRDefault="003E5F58" w:rsidP="1B199B4A">
      <w:pPr>
        <w:pStyle w:val="ListParagraph"/>
        <w:numPr>
          <w:ilvl w:val="0"/>
          <w:numId w:val="22"/>
        </w:numPr>
        <w:rPr>
          <w:rFonts w:ascii="Times New Roman" w:hAnsi="Times New Roman" w:cs="Times New Roman"/>
          <w:sz w:val="20"/>
          <w:szCs w:val="20"/>
        </w:rPr>
      </w:pPr>
      <w:r w:rsidRPr="00E11065">
        <w:rPr>
          <w:rFonts w:ascii="Times New Roman" w:hAnsi="Times New Roman" w:cs="Times New Roman"/>
          <w:sz w:val="20"/>
          <w:szCs w:val="20"/>
        </w:rPr>
        <w:t xml:space="preserve">Choose an element and describe how its atomic number, mass number, and atomic mass </w:t>
      </w:r>
      <w:r w:rsidR="024D32DC" w:rsidRPr="00E11065">
        <w:rPr>
          <w:rFonts w:ascii="Times New Roman" w:hAnsi="Times New Roman" w:cs="Times New Roman"/>
          <w:sz w:val="20"/>
          <w:szCs w:val="20"/>
        </w:rPr>
        <w:t xml:space="preserve">in </w:t>
      </w:r>
      <w:commentRangeStart w:id="29"/>
      <w:commentRangeStart w:id="30"/>
      <w:r w:rsidR="024D32DC" w:rsidRPr="00E11065">
        <w:rPr>
          <w:rFonts w:ascii="Times New Roman" w:hAnsi="Times New Roman" w:cs="Times New Roman"/>
          <w:sz w:val="20"/>
          <w:szCs w:val="20"/>
        </w:rPr>
        <w:t xml:space="preserve">grams </w:t>
      </w:r>
      <w:commentRangeEnd w:id="29"/>
      <w:r w:rsidRPr="00E11065">
        <w:rPr>
          <w:rStyle w:val="CommentReference"/>
          <w:rFonts w:ascii="Times New Roman" w:hAnsi="Times New Roman" w:cs="Times New Roman"/>
          <w:sz w:val="20"/>
          <w:szCs w:val="20"/>
        </w:rPr>
        <w:commentReference w:id="29"/>
      </w:r>
      <w:commentRangeEnd w:id="30"/>
      <w:r w:rsidR="00736D42" w:rsidRPr="00E11065">
        <w:rPr>
          <w:rStyle w:val="CommentReference"/>
          <w:rFonts w:eastAsiaTheme="minorHAnsi"/>
          <w:sz w:val="20"/>
          <w:szCs w:val="20"/>
          <w:lang w:eastAsia="en-US"/>
        </w:rPr>
        <w:commentReference w:id="30"/>
      </w:r>
      <w:r w:rsidR="00736D42" w:rsidRPr="00E11065">
        <w:rPr>
          <w:rFonts w:ascii="Times New Roman" w:hAnsi="Times New Roman" w:cs="Times New Roman"/>
          <w:sz w:val="20"/>
          <w:szCs w:val="20"/>
          <w:highlight w:val="yellow"/>
        </w:rPr>
        <w:t>amu</w:t>
      </w:r>
      <w:r w:rsidR="00736D42" w:rsidRPr="00E11065">
        <w:rPr>
          <w:rFonts w:ascii="Times New Roman" w:hAnsi="Times New Roman" w:cs="Times New Roman"/>
          <w:sz w:val="20"/>
          <w:szCs w:val="20"/>
        </w:rPr>
        <w:t xml:space="preserve"> </w:t>
      </w:r>
      <w:r w:rsidRPr="00E11065">
        <w:rPr>
          <w:rFonts w:ascii="Times New Roman" w:hAnsi="Times New Roman" w:cs="Times New Roman"/>
          <w:sz w:val="20"/>
          <w:szCs w:val="20"/>
        </w:rPr>
        <w:t>provide information about its structure.</w:t>
      </w:r>
    </w:p>
    <w:p w14:paraId="77789CCE" w14:textId="615BF4FF" w:rsidR="003E5F58" w:rsidRPr="00E11065" w:rsidRDefault="003E5F58" w:rsidP="1B199B4A">
      <w:pPr>
        <w:pStyle w:val="ListParagraph"/>
        <w:numPr>
          <w:ilvl w:val="0"/>
          <w:numId w:val="22"/>
        </w:numPr>
        <w:rPr>
          <w:rFonts w:ascii="Times New Roman" w:hAnsi="Times New Roman" w:cs="Times New Roman"/>
          <w:sz w:val="20"/>
          <w:szCs w:val="20"/>
        </w:rPr>
      </w:pPr>
      <w:r w:rsidRPr="00E11065">
        <w:rPr>
          <w:rFonts w:ascii="Times New Roman" w:hAnsi="Times New Roman" w:cs="Times New Roman"/>
          <w:sz w:val="20"/>
          <w:szCs w:val="20"/>
        </w:rPr>
        <w:t xml:space="preserve">If an atom has 12 protons and 15 neutrons, </w:t>
      </w:r>
      <w:ins w:id="31" w:author="Chem SME 2" w:date="2024-11-27T20:55:00Z" w16du:dateUtc="2024-11-27T15:25:00Z">
        <w:r w:rsidR="008851EA" w:rsidRPr="00E11065">
          <w:rPr>
            <w:rFonts w:ascii="Times New Roman" w:hAnsi="Times New Roman" w:cs="Times New Roman"/>
            <w:sz w:val="20"/>
            <w:szCs w:val="20"/>
          </w:rPr>
          <w:t xml:space="preserve">calculate its </w:t>
        </w:r>
      </w:ins>
      <w:del w:id="32" w:author="Chem SME 2" w:date="2024-11-27T20:55:00Z" w16du:dateUtc="2024-11-27T15:25:00Z">
        <w:r w:rsidRPr="00E11065" w:rsidDel="008851EA">
          <w:rPr>
            <w:rFonts w:ascii="Times New Roman" w:hAnsi="Times New Roman" w:cs="Times New Roman"/>
            <w:sz w:val="20"/>
            <w:szCs w:val="20"/>
          </w:rPr>
          <w:delText xml:space="preserve">what is its </w:delText>
        </w:r>
      </w:del>
      <w:r w:rsidRPr="00E11065">
        <w:rPr>
          <w:rFonts w:ascii="Times New Roman" w:hAnsi="Times New Roman" w:cs="Times New Roman"/>
          <w:sz w:val="20"/>
          <w:szCs w:val="20"/>
        </w:rPr>
        <w:t>mass number?</w:t>
      </w:r>
      <w:del w:id="33" w:author="Chem SME 2" w:date="2024-11-27T20:55:00Z" w16du:dateUtc="2024-11-27T15:25:00Z">
        <w:r w:rsidRPr="00E11065" w:rsidDel="008851EA">
          <w:rPr>
            <w:rFonts w:ascii="Times New Roman" w:hAnsi="Times New Roman" w:cs="Times New Roman"/>
            <w:sz w:val="20"/>
            <w:szCs w:val="20"/>
          </w:rPr>
          <w:delText xml:space="preserve"> Explain how you calculated </w:delText>
        </w:r>
        <w:commentRangeStart w:id="34"/>
        <w:commentRangeStart w:id="35"/>
        <w:r w:rsidRPr="00E11065" w:rsidDel="008851EA">
          <w:rPr>
            <w:rFonts w:ascii="Times New Roman" w:hAnsi="Times New Roman" w:cs="Times New Roman"/>
            <w:sz w:val="20"/>
            <w:szCs w:val="20"/>
          </w:rPr>
          <w:delText>this</w:delText>
        </w:r>
        <w:commentRangeEnd w:id="34"/>
        <w:r w:rsidRPr="00E11065" w:rsidDel="008851EA">
          <w:rPr>
            <w:rStyle w:val="CommentReference"/>
            <w:rFonts w:ascii="Times New Roman" w:hAnsi="Times New Roman" w:cs="Times New Roman"/>
            <w:sz w:val="20"/>
            <w:szCs w:val="20"/>
          </w:rPr>
          <w:commentReference w:id="34"/>
        </w:r>
      </w:del>
      <w:commentRangeEnd w:id="35"/>
      <w:r w:rsidR="00BC6501">
        <w:rPr>
          <w:rStyle w:val="CommentReference"/>
          <w:rFonts w:eastAsiaTheme="minorHAnsi"/>
          <w:lang w:eastAsia="en-US"/>
        </w:rPr>
        <w:commentReference w:id="35"/>
      </w:r>
      <w:r w:rsidRPr="00E11065">
        <w:rPr>
          <w:rFonts w:ascii="Times New Roman" w:hAnsi="Times New Roman" w:cs="Times New Roman"/>
          <w:sz w:val="20"/>
          <w:szCs w:val="20"/>
        </w:rPr>
        <w:t>.</w:t>
      </w:r>
    </w:p>
    <w:p w14:paraId="316984FD" w14:textId="03263130" w:rsidR="003E5F58" w:rsidRPr="00E11065" w:rsidRDefault="003E5F58" w:rsidP="1B199B4A">
      <w:pPr>
        <w:pStyle w:val="ListParagraph"/>
        <w:numPr>
          <w:ilvl w:val="0"/>
          <w:numId w:val="22"/>
        </w:numPr>
        <w:rPr>
          <w:rFonts w:ascii="Times New Roman" w:hAnsi="Times New Roman" w:cs="Times New Roman"/>
          <w:sz w:val="20"/>
          <w:szCs w:val="20"/>
        </w:rPr>
      </w:pPr>
      <w:r w:rsidRPr="00E11065">
        <w:rPr>
          <w:rFonts w:ascii="Times New Roman" w:hAnsi="Times New Roman" w:cs="Times New Roman"/>
          <w:sz w:val="20"/>
          <w:szCs w:val="20"/>
        </w:rPr>
        <w:t>What is an atomic mass unit (amu), and why is it important in chemistry? Give an example of how it is used</w:t>
      </w:r>
      <w:r w:rsidR="00D33BE7" w:rsidRPr="00E11065">
        <w:rPr>
          <w:rFonts w:ascii="Times New Roman" w:hAnsi="Times New Roman" w:cs="Times New Roman"/>
          <w:sz w:val="20"/>
          <w:szCs w:val="20"/>
        </w:rPr>
        <w:t xml:space="preserve"> </w:t>
      </w:r>
      <w:r w:rsidR="00D33BE7" w:rsidRPr="00E11065">
        <w:rPr>
          <w:rFonts w:ascii="Times New Roman" w:hAnsi="Times New Roman" w:cs="Times New Roman"/>
          <w:sz w:val="20"/>
          <w:szCs w:val="20"/>
          <w:highlight w:val="yellow"/>
        </w:rPr>
        <w:t>to compare the atomic masses of different atoms</w:t>
      </w:r>
      <w:r w:rsidRPr="00E11065">
        <w:rPr>
          <w:rFonts w:ascii="Times New Roman" w:hAnsi="Times New Roman" w:cs="Times New Roman"/>
          <w:sz w:val="20"/>
          <w:szCs w:val="20"/>
        </w:rPr>
        <w:t xml:space="preserve"> </w:t>
      </w:r>
      <w:commentRangeStart w:id="36"/>
      <w:commentRangeStart w:id="37"/>
      <w:r w:rsidRPr="00E11065">
        <w:rPr>
          <w:rFonts w:ascii="Times New Roman" w:hAnsi="Times New Roman" w:cs="Times New Roman"/>
          <w:sz w:val="20"/>
          <w:szCs w:val="20"/>
        </w:rPr>
        <w:t>to measure atomic masses</w:t>
      </w:r>
      <w:commentRangeEnd w:id="36"/>
      <w:r w:rsidRPr="00E11065">
        <w:rPr>
          <w:rStyle w:val="CommentReference"/>
          <w:rFonts w:ascii="Times New Roman" w:hAnsi="Times New Roman" w:cs="Times New Roman"/>
          <w:sz w:val="20"/>
          <w:szCs w:val="20"/>
        </w:rPr>
        <w:commentReference w:id="36"/>
      </w:r>
      <w:commentRangeEnd w:id="37"/>
      <w:r w:rsidR="00D33BE7" w:rsidRPr="00E11065">
        <w:rPr>
          <w:rStyle w:val="CommentReference"/>
          <w:rFonts w:eastAsiaTheme="minorHAnsi"/>
          <w:sz w:val="20"/>
          <w:szCs w:val="20"/>
          <w:lang w:eastAsia="en-US"/>
        </w:rPr>
        <w:commentReference w:id="37"/>
      </w:r>
      <w:r w:rsidRPr="00E11065">
        <w:rPr>
          <w:rFonts w:ascii="Times New Roman" w:hAnsi="Times New Roman" w:cs="Times New Roman"/>
          <w:sz w:val="20"/>
          <w:szCs w:val="20"/>
        </w:rPr>
        <w:t>.</w:t>
      </w:r>
    </w:p>
    <w:p w14:paraId="5F7F2746" w14:textId="13AC1CBF" w:rsidR="007564FD" w:rsidRPr="00E11065" w:rsidRDefault="007564FD" w:rsidP="1B199B4A">
      <w:pPr>
        <w:pStyle w:val="ListParagraph"/>
        <w:numPr>
          <w:ilvl w:val="0"/>
          <w:numId w:val="22"/>
        </w:numPr>
        <w:rPr>
          <w:rFonts w:ascii="Times New Roman" w:hAnsi="Times New Roman" w:cs="Times New Roman"/>
          <w:sz w:val="20"/>
          <w:szCs w:val="20"/>
        </w:rPr>
      </w:pPr>
      <w:r w:rsidRPr="00E11065">
        <w:rPr>
          <w:rFonts w:ascii="Times New Roman" w:hAnsi="Times New Roman" w:cs="Times New Roman"/>
          <w:sz w:val="20"/>
          <w:szCs w:val="20"/>
        </w:rPr>
        <w:t xml:space="preserve">Define atomic number, and how does it help identify an element? </w:t>
      </w:r>
      <w:commentRangeStart w:id="38"/>
      <w:commentRangeStart w:id="39"/>
      <w:r w:rsidRPr="00E11065">
        <w:rPr>
          <w:rFonts w:ascii="Times New Roman" w:hAnsi="Times New Roman" w:cs="Times New Roman"/>
          <w:sz w:val="20"/>
          <w:szCs w:val="20"/>
        </w:rPr>
        <w:t>Give an example using any element.</w:t>
      </w:r>
      <w:commentRangeEnd w:id="38"/>
      <w:r w:rsidRPr="00E11065">
        <w:rPr>
          <w:rStyle w:val="CommentReference"/>
          <w:rFonts w:ascii="Times New Roman" w:hAnsi="Times New Roman" w:cs="Times New Roman"/>
          <w:sz w:val="20"/>
          <w:szCs w:val="20"/>
        </w:rPr>
        <w:commentReference w:id="38"/>
      </w:r>
      <w:commentRangeEnd w:id="39"/>
      <w:r w:rsidR="00D33BE7" w:rsidRPr="00E11065">
        <w:rPr>
          <w:rStyle w:val="CommentReference"/>
          <w:rFonts w:eastAsiaTheme="minorHAnsi"/>
          <w:sz w:val="20"/>
          <w:szCs w:val="20"/>
          <w:lang w:eastAsia="en-US"/>
        </w:rPr>
        <w:commentReference w:id="39"/>
      </w:r>
    </w:p>
    <w:p w14:paraId="1F5772FC" w14:textId="5060D439" w:rsidR="00E11065" w:rsidRPr="009D4E26" w:rsidRDefault="00E11065" w:rsidP="1B199B4A">
      <w:pPr>
        <w:pStyle w:val="ListParagraph"/>
        <w:numPr>
          <w:ilvl w:val="0"/>
          <w:numId w:val="22"/>
        </w:numPr>
        <w:rPr>
          <w:rFonts w:ascii="Times New Roman" w:hAnsi="Times New Roman" w:cs="Times New Roman"/>
          <w:sz w:val="20"/>
          <w:szCs w:val="20"/>
          <w:highlight w:val="yellow"/>
        </w:rPr>
      </w:pPr>
      <w:commentRangeStart w:id="40"/>
      <w:r w:rsidRPr="009D4E26">
        <w:rPr>
          <w:rFonts w:ascii="Times New Roman" w:hAnsi="Times New Roman" w:cs="Times New Roman"/>
          <w:sz w:val="20"/>
          <w:szCs w:val="20"/>
          <w:highlight w:val="yellow"/>
        </w:rPr>
        <w:t>An atom c</w:t>
      </w:r>
      <w:commentRangeEnd w:id="40"/>
      <w:r w:rsidR="009D4E26">
        <w:rPr>
          <w:rStyle w:val="CommentReference"/>
          <w:rFonts w:eastAsiaTheme="minorHAnsi"/>
          <w:lang w:eastAsia="en-US"/>
        </w:rPr>
        <w:commentReference w:id="40"/>
      </w:r>
      <w:r w:rsidRPr="009D4E26">
        <w:rPr>
          <w:rFonts w:ascii="Times New Roman" w:hAnsi="Times New Roman" w:cs="Times New Roman"/>
          <w:sz w:val="20"/>
          <w:szCs w:val="20"/>
          <w:highlight w:val="yellow"/>
        </w:rPr>
        <w:t>ontains nucleus which is made up of protons and neutrons. The number of protons determines the identity of an element. For example, all hydrogen atoms have one proton in their nucleus, all carbon contains six and all oxygen atoms contain eight protons respectively. The number of protons is known as atomic number and designated by Z.</w:t>
      </w:r>
    </w:p>
    <w:p w14:paraId="4A4B0A68" w14:textId="625FA960" w:rsidR="00E11065" w:rsidRPr="00E11065" w:rsidRDefault="009D4E26" w:rsidP="00E11065">
      <w:pPr>
        <w:pStyle w:val="ListParagraph"/>
        <w:numPr>
          <w:ilvl w:val="0"/>
          <w:numId w:val="23"/>
        </w:numPr>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Which factor helps in identifying</w:t>
      </w:r>
      <w:r w:rsidR="00E11065" w:rsidRPr="00E11065">
        <w:rPr>
          <w:rFonts w:ascii="Times New Roman" w:hAnsi="Times New Roman" w:cs="Times New Roman"/>
          <w:sz w:val="20"/>
          <w:szCs w:val="20"/>
          <w:highlight w:val="yellow"/>
          <w:lang w:val="en-IN"/>
        </w:rPr>
        <w:t xml:space="preserve"> an atom?</w:t>
      </w:r>
    </w:p>
    <w:p w14:paraId="3BDB1837" w14:textId="5094975D" w:rsidR="00E11065" w:rsidRPr="009D4E26" w:rsidRDefault="00E11065"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 xml:space="preserve">A) </w:t>
      </w:r>
      <w:r w:rsidR="009D4E26" w:rsidRPr="009D4E26">
        <w:rPr>
          <w:rFonts w:ascii="Times New Roman" w:hAnsi="Times New Roman" w:cs="Times New Roman"/>
          <w:sz w:val="20"/>
          <w:szCs w:val="20"/>
          <w:highlight w:val="yellow"/>
          <w:lang w:val="en-IN"/>
        </w:rPr>
        <w:t>N</w:t>
      </w:r>
      <w:r w:rsidRPr="009D4E26">
        <w:rPr>
          <w:rFonts w:ascii="Times New Roman" w:hAnsi="Times New Roman" w:cs="Times New Roman"/>
          <w:sz w:val="20"/>
          <w:szCs w:val="20"/>
          <w:highlight w:val="yellow"/>
          <w:lang w:val="en-IN"/>
        </w:rPr>
        <w:t xml:space="preserve">eutrons </w:t>
      </w:r>
      <w:r w:rsidR="009D4E26" w:rsidRPr="009D4E26">
        <w:rPr>
          <w:rFonts w:ascii="Times New Roman" w:hAnsi="Times New Roman" w:cs="Times New Roman"/>
          <w:sz w:val="20"/>
          <w:szCs w:val="20"/>
          <w:highlight w:val="yellow"/>
          <w:lang w:val="en-IN"/>
        </w:rPr>
        <w:t xml:space="preserve">of </w:t>
      </w:r>
      <w:r w:rsidRPr="009D4E26">
        <w:rPr>
          <w:rFonts w:ascii="Times New Roman" w:hAnsi="Times New Roman" w:cs="Times New Roman"/>
          <w:sz w:val="20"/>
          <w:szCs w:val="20"/>
          <w:highlight w:val="yellow"/>
          <w:lang w:val="en-IN"/>
        </w:rPr>
        <w:t>the atom</w:t>
      </w:r>
    </w:p>
    <w:p w14:paraId="5F3CC70D" w14:textId="1EC39F87" w:rsidR="00E11065" w:rsidRPr="009D4E26" w:rsidRDefault="00E11065"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 xml:space="preserve">B) </w:t>
      </w:r>
      <w:r w:rsidR="009D4E26" w:rsidRPr="009D4E26">
        <w:rPr>
          <w:rFonts w:ascii="Times New Roman" w:hAnsi="Times New Roman" w:cs="Times New Roman"/>
          <w:sz w:val="20"/>
          <w:szCs w:val="20"/>
          <w:highlight w:val="yellow"/>
          <w:lang w:val="en-IN"/>
        </w:rPr>
        <w:t>E</w:t>
      </w:r>
      <w:r w:rsidRPr="009D4E26">
        <w:rPr>
          <w:rFonts w:ascii="Times New Roman" w:hAnsi="Times New Roman" w:cs="Times New Roman"/>
          <w:sz w:val="20"/>
          <w:szCs w:val="20"/>
          <w:highlight w:val="yellow"/>
          <w:lang w:val="en-IN"/>
        </w:rPr>
        <w:t>lectrons in the atom</w:t>
      </w:r>
    </w:p>
    <w:p w14:paraId="39AD2C18" w14:textId="00C7C961" w:rsidR="00E11065" w:rsidRPr="009D4E26" w:rsidRDefault="00E11065"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 xml:space="preserve">C) </w:t>
      </w:r>
      <w:r w:rsidR="009D4E26" w:rsidRPr="009D4E26">
        <w:rPr>
          <w:rFonts w:ascii="Times New Roman" w:hAnsi="Times New Roman" w:cs="Times New Roman"/>
          <w:sz w:val="20"/>
          <w:szCs w:val="20"/>
          <w:highlight w:val="yellow"/>
          <w:lang w:val="en-IN"/>
        </w:rPr>
        <w:t>P</w:t>
      </w:r>
      <w:r w:rsidRPr="009D4E26">
        <w:rPr>
          <w:rFonts w:ascii="Times New Roman" w:hAnsi="Times New Roman" w:cs="Times New Roman"/>
          <w:sz w:val="20"/>
          <w:szCs w:val="20"/>
          <w:highlight w:val="yellow"/>
          <w:lang w:val="en-IN"/>
        </w:rPr>
        <w:t>rotons of the atom</w:t>
      </w:r>
    </w:p>
    <w:p w14:paraId="43815D8D" w14:textId="4CB0EA1F" w:rsidR="00E11065" w:rsidRPr="009D4E26" w:rsidRDefault="00E11065"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D)</w:t>
      </w:r>
      <w:r w:rsidR="009D4E26" w:rsidRPr="009D4E26">
        <w:rPr>
          <w:rFonts w:ascii="Times New Roman" w:hAnsi="Times New Roman" w:cs="Times New Roman"/>
          <w:sz w:val="20"/>
          <w:szCs w:val="20"/>
          <w:highlight w:val="yellow"/>
          <w:lang w:val="en-IN"/>
        </w:rPr>
        <w:t xml:space="preserve"> C</w:t>
      </w:r>
      <w:r w:rsidRPr="009D4E26">
        <w:rPr>
          <w:rFonts w:ascii="Times New Roman" w:hAnsi="Times New Roman" w:cs="Times New Roman"/>
          <w:sz w:val="20"/>
          <w:szCs w:val="20"/>
          <w:highlight w:val="yellow"/>
          <w:lang w:val="en-IN"/>
        </w:rPr>
        <w:t xml:space="preserve">hemical bonds </w:t>
      </w:r>
      <w:r w:rsidR="009D4E26" w:rsidRPr="009D4E26">
        <w:rPr>
          <w:rFonts w:ascii="Times New Roman" w:hAnsi="Times New Roman" w:cs="Times New Roman"/>
          <w:sz w:val="20"/>
          <w:szCs w:val="20"/>
          <w:highlight w:val="yellow"/>
          <w:lang w:val="en-IN"/>
        </w:rPr>
        <w:t xml:space="preserve">of </w:t>
      </w:r>
      <w:r w:rsidRPr="009D4E26">
        <w:rPr>
          <w:rFonts w:ascii="Times New Roman" w:hAnsi="Times New Roman" w:cs="Times New Roman"/>
          <w:sz w:val="20"/>
          <w:szCs w:val="20"/>
          <w:highlight w:val="yellow"/>
          <w:lang w:val="en-IN"/>
        </w:rPr>
        <w:t xml:space="preserve">the atom </w:t>
      </w:r>
    </w:p>
    <w:p w14:paraId="1B402806" w14:textId="2F1F43C7" w:rsidR="009D4E26" w:rsidRPr="009D4E26" w:rsidRDefault="009D4E26" w:rsidP="009D4E26">
      <w:pPr>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b)</w:t>
      </w:r>
      <w:r w:rsidRPr="009D4E26">
        <w:rPr>
          <w:rFonts w:ascii="Times New Roman" w:hAnsi="Times New Roman" w:cs="Times New Roman"/>
          <w:b/>
          <w:bCs/>
          <w:sz w:val="20"/>
          <w:szCs w:val="20"/>
          <w:highlight w:val="yellow"/>
          <w:lang w:val="en-IN"/>
        </w:rPr>
        <w:t xml:space="preserve"> </w:t>
      </w:r>
      <w:r w:rsidRPr="009D4E26">
        <w:rPr>
          <w:rFonts w:ascii="Times New Roman" w:hAnsi="Times New Roman" w:cs="Times New Roman"/>
          <w:sz w:val="20"/>
          <w:szCs w:val="20"/>
          <w:highlight w:val="yellow"/>
          <w:lang w:val="en-IN"/>
        </w:rPr>
        <w:t>Which subatomic particle/s determines the atomic number of an element?</w:t>
      </w:r>
    </w:p>
    <w:p w14:paraId="074C3BE2" w14:textId="07787953" w:rsidR="009D4E26" w:rsidRPr="009D4E26" w:rsidRDefault="009D4E26"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A) Neutrons in the atom</w:t>
      </w:r>
    </w:p>
    <w:p w14:paraId="12A20E71" w14:textId="4018A9FE" w:rsidR="009D4E26" w:rsidRPr="009D4E26" w:rsidRDefault="009D4E26"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B) Protons in nucleus of the atom</w:t>
      </w:r>
    </w:p>
    <w:p w14:paraId="6E10C782" w14:textId="7E1F447B" w:rsidR="009D4E26" w:rsidRPr="009D4E26" w:rsidRDefault="009D4E26"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C) Both protons and neutrons in the atom</w:t>
      </w:r>
    </w:p>
    <w:p w14:paraId="14C2CADA" w14:textId="01F4E401" w:rsidR="009D4E26" w:rsidRPr="009D4E26" w:rsidRDefault="009D4E26" w:rsidP="009D4E26">
      <w:pPr>
        <w:ind w:left="360"/>
        <w:rPr>
          <w:rFonts w:ascii="Times New Roman" w:hAnsi="Times New Roman" w:cs="Times New Roman"/>
          <w:sz w:val="20"/>
          <w:szCs w:val="20"/>
          <w:highlight w:val="yellow"/>
          <w:lang w:val="en-IN"/>
        </w:rPr>
      </w:pPr>
      <w:r w:rsidRPr="009D4E26">
        <w:rPr>
          <w:rFonts w:ascii="Times New Roman" w:hAnsi="Times New Roman" w:cs="Times New Roman"/>
          <w:sz w:val="20"/>
          <w:szCs w:val="20"/>
          <w:highlight w:val="yellow"/>
          <w:lang w:val="en-IN"/>
        </w:rPr>
        <w:t>D) Electrons in the atom</w:t>
      </w:r>
    </w:p>
    <w:p w14:paraId="601BCD7D" w14:textId="10671CD3" w:rsidR="00E11065" w:rsidRPr="009D4E26" w:rsidRDefault="009D4E26" w:rsidP="009D4E26">
      <w:pPr>
        <w:rPr>
          <w:rFonts w:ascii="Times New Roman" w:hAnsi="Times New Roman" w:cs="Times New Roman"/>
          <w:sz w:val="20"/>
          <w:szCs w:val="20"/>
          <w:highlight w:val="yellow"/>
        </w:rPr>
      </w:pPr>
      <w:r w:rsidRPr="009D4E26">
        <w:rPr>
          <w:rFonts w:ascii="Times New Roman" w:hAnsi="Times New Roman" w:cs="Times New Roman"/>
          <w:sz w:val="20"/>
          <w:szCs w:val="20"/>
          <w:highlight w:val="yellow"/>
        </w:rPr>
        <w:t xml:space="preserve">c) The element has a mass number of 14 and the number of electrons </w:t>
      </w:r>
      <w:proofErr w:type="gramStart"/>
      <w:r w:rsidRPr="009D4E26">
        <w:rPr>
          <w:rFonts w:ascii="Times New Roman" w:hAnsi="Times New Roman" w:cs="Times New Roman"/>
          <w:sz w:val="20"/>
          <w:szCs w:val="20"/>
          <w:highlight w:val="yellow"/>
        </w:rPr>
        <w:t>are</w:t>
      </w:r>
      <w:proofErr w:type="gramEnd"/>
      <w:r w:rsidRPr="009D4E26">
        <w:rPr>
          <w:rFonts w:ascii="Times New Roman" w:hAnsi="Times New Roman" w:cs="Times New Roman"/>
          <w:sz w:val="20"/>
          <w:szCs w:val="20"/>
          <w:highlight w:val="yellow"/>
        </w:rPr>
        <w:t xml:space="preserve"> 6, calculate its number of neutrons in the atom.</w:t>
      </w:r>
    </w:p>
    <w:p w14:paraId="2BCC369B" w14:textId="5EC976A2" w:rsidR="009D4E26" w:rsidRPr="009D4E26" w:rsidRDefault="009D4E26" w:rsidP="009D4E26">
      <w:pPr>
        <w:rPr>
          <w:rFonts w:ascii="Times New Roman" w:hAnsi="Times New Roman" w:cs="Times New Roman"/>
          <w:sz w:val="20"/>
          <w:szCs w:val="20"/>
          <w:highlight w:val="yellow"/>
        </w:rPr>
      </w:pPr>
      <w:r w:rsidRPr="009D4E26">
        <w:rPr>
          <w:rFonts w:ascii="Times New Roman" w:hAnsi="Times New Roman" w:cs="Times New Roman"/>
          <w:sz w:val="20"/>
          <w:szCs w:val="20"/>
          <w:highlight w:val="yellow"/>
        </w:rPr>
        <w:t>A) 5</w:t>
      </w:r>
    </w:p>
    <w:p w14:paraId="304494B8" w14:textId="66516A39" w:rsidR="009D4E26" w:rsidRPr="009D4E26" w:rsidRDefault="009D4E26" w:rsidP="009D4E26">
      <w:pPr>
        <w:rPr>
          <w:rFonts w:ascii="Times New Roman" w:hAnsi="Times New Roman" w:cs="Times New Roman"/>
          <w:sz w:val="20"/>
          <w:szCs w:val="20"/>
          <w:highlight w:val="yellow"/>
        </w:rPr>
      </w:pPr>
      <w:r w:rsidRPr="009D4E26">
        <w:rPr>
          <w:rFonts w:ascii="Times New Roman" w:hAnsi="Times New Roman" w:cs="Times New Roman"/>
          <w:sz w:val="20"/>
          <w:szCs w:val="20"/>
          <w:highlight w:val="yellow"/>
        </w:rPr>
        <w:t>B) 6</w:t>
      </w:r>
    </w:p>
    <w:p w14:paraId="29C46E4E" w14:textId="4E03B465" w:rsidR="009D4E26" w:rsidRPr="009D4E26" w:rsidRDefault="009D4E26" w:rsidP="009D4E26">
      <w:pPr>
        <w:rPr>
          <w:rFonts w:ascii="Times New Roman" w:hAnsi="Times New Roman" w:cs="Times New Roman"/>
          <w:sz w:val="20"/>
          <w:szCs w:val="20"/>
          <w:highlight w:val="yellow"/>
        </w:rPr>
      </w:pPr>
      <w:r w:rsidRPr="009D4E26">
        <w:rPr>
          <w:rFonts w:ascii="Times New Roman" w:hAnsi="Times New Roman" w:cs="Times New Roman"/>
          <w:sz w:val="20"/>
          <w:szCs w:val="20"/>
          <w:highlight w:val="yellow"/>
        </w:rPr>
        <w:t>C) 10</w:t>
      </w:r>
    </w:p>
    <w:p w14:paraId="6360A002" w14:textId="136BB0AD" w:rsidR="009D4E26" w:rsidRPr="009D4E26" w:rsidRDefault="009D4E26" w:rsidP="009D4E26">
      <w:pPr>
        <w:rPr>
          <w:rFonts w:ascii="Times New Roman" w:hAnsi="Times New Roman" w:cs="Times New Roman"/>
          <w:sz w:val="20"/>
          <w:szCs w:val="20"/>
        </w:rPr>
      </w:pPr>
      <w:r w:rsidRPr="009D4E26">
        <w:rPr>
          <w:rFonts w:ascii="Times New Roman" w:hAnsi="Times New Roman" w:cs="Times New Roman"/>
          <w:sz w:val="20"/>
          <w:szCs w:val="20"/>
          <w:highlight w:val="yellow"/>
        </w:rPr>
        <w:t>D) 8</w:t>
      </w:r>
    </w:p>
    <w:p w14:paraId="0C84D564" w14:textId="560E8D2E" w:rsidR="00122C1F" w:rsidRPr="00B21F33" w:rsidRDefault="00122C1F" w:rsidP="00122C1F">
      <w:pPr>
        <w:pStyle w:val="Heading1"/>
        <w:rPr>
          <w:rFonts w:ascii="Times New Roman" w:hAnsi="Times New Roman" w:cs="Times New Roman"/>
          <w:b/>
          <w:bCs/>
          <w:color w:val="auto"/>
        </w:rPr>
      </w:pPr>
      <w:r w:rsidRPr="00B21F33">
        <w:rPr>
          <w:rFonts w:ascii="Times New Roman" w:hAnsi="Times New Roman" w:cs="Times New Roman"/>
          <w:color w:val="auto"/>
          <w:highlight w:val="yellow"/>
        </w:rPr>
        <w:t>&lt;H1&gt;</w:t>
      </w:r>
      <w:r w:rsidRPr="00B21F33">
        <w:rPr>
          <w:rFonts w:ascii="Times New Roman" w:hAnsi="Times New Roman" w:cs="Times New Roman"/>
          <w:color w:val="auto"/>
        </w:rPr>
        <w:t xml:space="preserve"> </w:t>
      </w:r>
      <w:r w:rsidRPr="00B21F33">
        <w:rPr>
          <w:rFonts w:ascii="Times New Roman" w:hAnsi="Times New Roman" w:cs="Times New Roman"/>
          <w:b/>
          <w:bCs/>
          <w:color w:val="auto"/>
        </w:rPr>
        <w:t>Beyond the Lesson</w:t>
      </w:r>
    </w:p>
    <w:p w14:paraId="6D114D5D" w14:textId="660F8D04" w:rsidR="00052B49" w:rsidRPr="00B21F33" w:rsidRDefault="004B01F1" w:rsidP="00052B49">
      <w:pPr>
        <w:rPr>
          <w:rFonts w:ascii="Times New Roman" w:hAnsi="Times New Roman" w:cs="Times New Roman"/>
        </w:rPr>
      </w:pPr>
      <w:r w:rsidRPr="00B21F33">
        <w:rPr>
          <w:rFonts w:ascii="Times New Roman" w:hAnsi="Times New Roman" w:cs="Times New Roman"/>
        </w:rPr>
        <w:t>Atomic and mass numbers are foundational concepts in chemistry that impact our daily lives in numerous ways, from health care to energy production.</w:t>
      </w:r>
      <w:r w:rsidR="00F05102" w:rsidRPr="00B21F33">
        <w:rPr>
          <w:rFonts w:ascii="Times New Roman" w:hAnsi="Times New Roman" w:cs="Times New Roman"/>
        </w:rPr>
        <w:t xml:space="preserve"> In everyday life, the atomic number helps to understand the </w:t>
      </w:r>
      <w:r w:rsidR="00F05102" w:rsidRPr="00B21F33">
        <w:rPr>
          <w:rFonts w:ascii="Times New Roman" w:hAnsi="Times New Roman" w:cs="Times New Roman"/>
        </w:rPr>
        <w:lastRenderedPageBreak/>
        <w:t>behavior of elements in various materials, from the oxygen we breathe (atomic number 8) to the iron in our blood (atomic number 26).</w:t>
      </w:r>
      <w:r w:rsidR="00CD26CD" w:rsidRPr="00B21F33">
        <w:rPr>
          <w:rFonts w:ascii="Times New Roman" w:hAnsi="Times New Roman" w:cs="Times New Roman"/>
        </w:rPr>
        <w:t xml:space="preserve"> Elements used in nuclear fission, like uranium, are identified by their atomic number, while their suitability depends on specific isotopes with </w:t>
      </w:r>
      <w:r w:rsidR="00A87527" w:rsidRPr="00B21F33">
        <w:rPr>
          <w:rFonts w:ascii="Times New Roman" w:hAnsi="Times New Roman" w:cs="Times New Roman"/>
        </w:rPr>
        <w:t>mass</w:t>
      </w:r>
      <w:r w:rsidR="00CD26CD" w:rsidRPr="00B21F33">
        <w:rPr>
          <w:rFonts w:ascii="Times New Roman" w:hAnsi="Times New Roman" w:cs="Times New Roman"/>
        </w:rPr>
        <w:t xml:space="preserve"> numbers</w:t>
      </w:r>
      <w:r w:rsidR="00F05102" w:rsidRPr="00B21F33">
        <w:rPr>
          <w:rFonts w:ascii="Times New Roman" w:eastAsia="Times New Roman" w:hAnsi="Times New Roman" w:cs="Times New Roman"/>
        </w:rPr>
        <w:t>.</w:t>
      </w:r>
      <w:r w:rsidR="009C3407" w:rsidRPr="00B21F33">
        <w:rPr>
          <w:rFonts w:ascii="Times New Roman" w:eastAsia="Times New Roman" w:hAnsi="Times New Roman" w:cs="Times New Roman"/>
        </w:rPr>
        <w:t xml:space="preserve"> </w:t>
      </w:r>
      <w:r w:rsidR="009C3407" w:rsidRPr="00B21F33">
        <w:rPr>
          <w:rFonts w:ascii="Times New Roman" w:hAnsi="Times New Roman" w:cs="Times New Roman"/>
        </w:rPr>
        <w:t>Mass numbers are crucial in determining the isotopes used in medical imaging techniques, such as PET scans.</w:t>
      </w:r>
    </w:p>
    <w:p w14:paraId="4F6B1DA7" w14:textId="77777777" w:rsidR="00052B49" w:rsidRPr="00B21F33" w:rsidRDefault="00052B49" w:rsidP="00052B49">
      <w:pPr>
        <w:rPr>
          <w:rFonts w:ascii="Times New Roman" w:hAnsi="Times New Roman" w:cs="Times New Roman"/>
        </w:rPr>
      </w:pPr>
    </w:p>
    <w:p w14:paraId="242E1E50" w14:textId="7C34932F" w:rsidR="00775A36" w:rsidRPr="00B21F33" w:rsidRDefault="00775A36" w:rsidP="001E78AE">
      <w:pPr>
        <w:pStyle w:val="ListParagraph"/>
        <w:spacing w:line="276" w:lineRule="auto"/>
        <w:ind w:left="0"/>
        <w:jc w:val="both"/>
        <w:rPr>
          <w:rStyle w:val="Strong"/>
          <w:rFonts w:ascii="Times New Roman" w:hAnsi="Times New Roman" w:cs="Times New Roman"/>
          <w:b w:val="0"/>
          <w:sz w:val="20"/>
          <w:szCs w:val="20"/>
        </w:rPr>
      </w:pPr>
    </w:p>
    <w:p w14:paraId="3383AEA7" w14:textId="77777777" w:rsidR="00813282" w:rsidRPr="00B21F33" w:rsidRDefault="00813282" w:rsidP="001E78AE">
      <w:pPr>
        <w:pStyle w:val="ListParagraph"/>
        <w:spacing w:line="276" w:lineRule="auto"/>
        <w:ind w:left="0"/>
        <w:jc w:val="both"/>
        <w:rPr>
          <w:rStyle w:val="Strong"/>
          <w:rFonts w:ascii="Times New Roman" w:hAnsi="Times New Roman" w:cs="Times New Roman"/>
          <w:b w:val="0"/>
          <w:sz w:val="20"/>
          <w:szCs w:val="20"/>
        </w:rPr>
      </w:pPr>
    </w:p>
    <w:sectPr w:rsidR="00813282" w:rsidRPr="00B21F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ME" w:date="2024-10-09T13:58:00Z" w:initials="A">
    <w:p w14:paraId="0F9D679F" w14:textId="2E49521D" w:rsidR="00B55115" w:rsidRDefault="00B55115">
      <w:pPr>
        <w:pStyle w:val="CommentText"/>
      </w:pPr>
      <w:r>
        <w:rPr>
          <w:rStyle w:val="CommentReference"/>
        </w:rPr>
        <w:annotationRef/>
      </w:r>
      <w:r>
        <w:t>ID 2154150549</w:t>
      </w:r>
    </w:p>
  </w:comment>
  <w:comment w:id="1" w:author="Micah Newman" w:date="2024-11-18T13:09:00Z" w:initials="MN">
    <w:p w14:paraId="12B6AB56" w14:textId="5D9DD870" w:rsidR="00517A1D" w:rsidRDefault="00000000">
      <w:pPr>
        <w:pStyle w:val="CommentText"/>
      </w:pPr>
      <w:r>
        <w:rPr>
          <w:rStyle w:val="CommentReference"/>
        </w:rPr>
        <w:annotationRef/>
      </w:r>
      <w:r w:rsidRPr="318E7224">
        <w:t>Change "I" to "you" in all lessons.</w:t>
      </w:r>
    </w:p>
  </w:comment>
  <w:comment w:id="2" w:author="Chem SME 2" w:date="2024-11-27T17:47:00Z" w:initials="ChemSME 2">
    <w:p w14:paraId="0E9F758E" w14:textId="77777777" w:rsidR="00B21F33" w:rsidRDefault="00B21F33" w:rsidP="00B21F33">
      <w:pPr>
        <w:pStyle w:val="CommentText"/>
      </w:pPr>
      <w:r>
        <w:rPr>
          <w:rStyle w:val="CommentReference"/>
        </w:rPr>
        <w:annotationRef/>
      </w:r>
      <w:r>
        <w:t>Changed to “you”</w:t>
      </w:r>
    </w:p>
  </w:comment>
  <w:comment w:id="3" w:author="Christina elAwar" w:date="2024-11-18T14:32:00Z" w:initials="Ce">
    <w:p w14:paraId="77B28509" w14:textId="5ED8B365" w:rsidR="00517A1D" w:rsidRDefault="00000000">
      <w:pPr>
        <w:pStyle w:val="CommentText"/>
      </w:pPr>
      <w:r>
        <w:rPr>
          <w:rStyle w:val="CommentReference"/>
        </w:rPr>
        <w:annotationRef/>
      </w:r>
      <w:r w:rsidRPr="6DECFFE9">
        <w:t>This part of the text deviates from making a link between atomic structure and the unit phenomenon.</w:t>
      </w:r>
    </w:p>
  </w:comment>
  <w:comment w:id="4" w:author="Chem SME 2" w:date="2024-11-27T21:31:00Z" w:initials="ChemSME 2">
    <w:p w14:paraId="069770C3" w14:textId="77777777" w:rsidR="00BC6501" w:rsidRDefault="00BC6501" w:rsidP="00BC6501">
      <w:pPr>
        <w:pStyle w:val="CommentText"/>
      </w:pPr>
      <w:r>
        <w:rPr>
          <w:rStyle w:val="CommentReference"/>
        </w:rPr>
        <w:annotationRef/>
      </w:r>
      <w:r>
        <w:t>@Laura,  please suggest any comment or changes as per the above comment.</w:t>
      </w:r>
    </w:p>
  </w:comment>
  <w:comment w:id="6" w:author="SME" w:date="2024-10-10T11:07:00Z" w:initials="A">
    <w:p w14:paraId="287BB32F" w14:textId="4E89BEDA" w:rsidR="00F3328D" w:rsidRDefault="00F3328D">
      <w:pPr>
        <w:pStyle w:val="CommentText"/>
      </w:pPr>
      <w:r>
        <w:rPr>
          <w:rStyle w:val="CommentReference"/>
        </w:rPr>
        <w:annotationRef/>
      </w:r>
      <w:r w:rsidRPr="00F3328D">
        <w:t>1946754313</w:t>
      </w:r>
    </w:p>
  </w:comment>
  <w:comment w:id="7" w:author="Christina elAwar" w:date="2024-11-18T14:38:00Z" w:initials="Ce">
    <w:p w14:paraId="72D800BE" w14:textId="75E75B08" w:rsidR="00517A1D" w:rsidRDefault="00000000">
      <w:pPr>
        <w:pStyle w:val="CommentText"/>
      </w:pPr>
      <w:r>
        <w:rPr>
          <w:rStyle w:val="CommentReference"/>
        </w:rPr>
        <w:annotationRef/>
      </w:r>
      <w:r w:rsidRPr="796468F3">
        <w:t>While the electron's mass is much smaller, it's more accurate to say its contribution to the overall atomic mass is negligible for most calculations, but it's not truly zero and is included in the precise determination of atomic mass (though the difference is very small).</w:t>
      </w:r>
    </w:p>
  </w:comment>
  <w:comment w:id="8" w:author="Laura J Moin" w:date="2024-11-21T18:21:00Z" w:initials="LM">
    <w:p w14:paraId="577025B1" w14:textId="0CEB12A4" w:rsidR="00517A1D" w:rsidRDefault="00000000">
      <w:pPr>
        <w:pStyle w:val="CommentText"/>
      </w:pPr>
      <w:r>
        <w:rPr>
          <w:rStyle w:val="CommentReference"/>
        </w:rPr>
        <w:annotationRef/>
      </w:r>
      <w:r w:rsidRPr="2A9E44C8">
        <w:t> The mass of the electron is 5 ten-thousandth the mass of a proton, which is about 0.005%, which is indeed negligible, just working with 2 decimals would completely erase the contribution of the electron's mass to any calculation</w:t>
      </w:r>
    </w:p>
  </w:comment>
  <w:comment w:id="9" w:author="Micah Newman" w:date="2024-11-18T13:15:00Z" w:initials="MN">
    <w:p w14:paraId="31D9521D" w14:textId="2A0484AD" w:rsidR="00517A1D" w:rsidRDefault="00000000">
      <w:pPr>
        <w:pStyle w:val="CommentText"/>
      </w:pPr>
      <w:r>
        <w:rPr>
          <w:rStyle w:val="CommentReference"/>
        </w:rPr>
        <w:annotationRef/>
      </w:r>
      <w:r w:rsidRPr="6C3230D4">
        <w:t>Global: Insert a space on either side of a multiplication sign.</w:t>
      </w:r>
    </w:p>
  </w:comment>
  <w:comment w:id="10" w:author="Chem SME 2" w:date="2024-11-27T18:15:00Z" w:initials="ChemSME 2">
    <w:p w14:paraId="7A8077FC" w14:textId="77777777" w:rsidR="00253536" w:rsidRDefault="00253536" w:rsidP="00253536">
      <w:pPr>
        <w:pStyle w:val="CommentText"/>
      </w:pPr>
      <w:r>
        <w:rPr>
          <w:rStyle w:val="CommentReference"/>
        </w:rPr>
        <w:annotationRef/>
      </w:r>
      <w:r>
        <w:t>Space added</w:t>
      </w:r>
    </w:p>
  </w:comment>
  <w:comment w:id="11" w:author="Micah Newman" w:date="2024-11-18T13:16:00Z" w:initials="MN">
    <w:p w14:paraId="2BDCA8F9" w14:textId="372694A3" w:rsidR="00517A1D" w:rsidRDefault="00000000">
      <w:pPr>
        <w:pStyle w:val="CommentText"/>
      </w:pPr>
      <w:r>
        <w:rPr>
          <w:rStyle w:val="CommentReference"/>
        </w:rPr>
        <w:annotationRef/>
      </w:r>
      <w:r w:rsidRPr="4EB61290">
        <w:t>Global: All minus signs should be en-dashes, not hyphens.</w:t>
      </w:r>
    </w:p>
  </w:comment>
  <w:comment w:id="12" w:author="Chem SME 2" w:date="2024-11-27T18:16:00Z" w:initials="ChemSME 2">
    <w:p w14:paraId="4063B400" w14:textId="77777777" w:rsidR="00253536" w:rsidRDefault="00253536" w:rsidP="00253536">
      <w:pPr>
        <w:pStyle w:val="CommentText"/>
      </w:pPr>
      <w:r>
        <w:rPr>
          <w:rStyle w:val="CommentReference"/>
        </w:rPr>
        <w:annotationRef/>
      </w:r>
      <w:r>
        <w:t>En-dash added</w:t>
      </w:r>
    </w:p>
  </w:comment>
  <w:comment w:id="13" w:author="SME" w:date="2024-10-10T11:03:00Z" w:initials="A">
    <w:p w14:paraId="5EA53FF2" w14:textId="1E7F8477" w:rsidR="004A1681" w:rsidRDefault="004A1681">
      <w:pPr>
        <w:pStyle w:val="CommentText"/>
      </w:pPr>
      <w:r>
        <w:rPr>
          <w:rStyle w:val="CommentReference"/>
        </w:rPr>
        <w:annotationRef/>
      </w:r>
      <w:r w:rsidRPr="004A1681">
        <w:t>1804549462</w:t>
      </w:r>
    </w:p>
  </w:comment>
  <w:comment w:id="14" w:author="Christina elAwar" w:date="2024-11-18T14:45:00Z" w:initials="Ce">
    <w:p w14:paraId="6A71DAEF" w14:textId="24A4FDB2" w:rsidR="00517A1D" w:rsidRDefault="00000000">
      <w:pPr>
        <w:pStyle w:val="CommentText"/>
      </w:pPr>
      <w:r>
        <w:rPr>
          <w:rStyle w:val="CommentReference"/>
        </w:rPr>
        <w:annotationRef/>
      </w:r>
      <w:r w:rsidRPr="4EC1510A">
        <w:t>This might confuse students since the number of neutrons in an atom is not determined by the number of protons, unlike the number of electrons. It is better to replace it with the following:</w:t>
      </w:r>
    </w:p>
    <w:p w14:paraId="0CE82430" w14:textId="40EAA2FD" w:rsidR="00517A1D" w:rsidRDefault="00517A1D">
      <w:pPr>
        <w:pStyle w:val="CommentText"/>
      </w:pPr>
    </w:p>
    <w:p w14:paraId="33CAE37E" w14:textId="06C7B625" w:rsidR="00517A1D" w:rsidRDefault="00000000">
      <w:pPr>
        <w:pStyle w:val="CommentText"/>
      </w:pPr>
      <w:r w:rsidRPr="1D70B309">
        <w:t>In a neutral atom, how does the number of protons compare to the number of electrons?</w:t>
      </w:r>
    </w:p>
  </w:comment>
  <w:comment w:id="15" w:author="Laura J Moin" w:date="2024-11-21T08:16:00Z" w:initials="LM">
    <w:p w14:paraId="5B83691F" w14:textId="0FA1C8AD" w:rsidR="00517A1D" w:rsidRDefault="00000000">
      <w:pPr>
        <w:pStyle w:val="CommentText"/>
      </w:pPr>
      <w:r>
        <w:rPr>
          <w:rStyle w:val="CommentReference"/>
        </w:rPr>
        <w:annotationRef/>
      </w:r>
      <w:r w:rsidRPr="62BD9BCA">
        <w:t>Maybe it could be reworded. The question does not aim at atomic neutrality (protons = e-) but rather at students realizing that the more protons, the more neutrons (needed for stabilization of the atom). For lighter atoms, usually p+ = n, for heavier atoms p+ &lt; n.</w:t>
      </w:r>
    </w:p>
  </w:comment>
  <w:comment w:id="16" w:author="SME" w:date="2024-10-22T14:43:00Z" w:initials="A">
    <w:p w14:paraId="63900990" w14:textId="77777777" w:rsidR="00AA1AFA" w:rsidRDefault="00AA1AFA">
      <w:pPr>
        <w:pStyle w:val="CommentText"/>
      </w:pPr>
      <w:r>
        <w:rPr>
          <w:rStyle w:val="CommentReference"/>
        </w:rPr>
        <w:annotationRef/>
      </w:r>
      <w:r>
        <w:t xml:space="preserve">Referring this image. Create a new image for sodium atom. </w:t>
      </w:r>
    </w:p>
    <w:p w14:paraId="1A58E7D6" w14:textId="77777777" w:rsidR="00AA1AFA" w:rsidRDefault="00AA1AFA">
      <w:pPr>
        <w:pStyle w:val="CommentText"/>
      </w:pPr>
      <w:r>
        <w:t>Art work: In the center, show green (instead of red) and blue beads to represent protons and neutrons</w:t>
      </w:r>
    </w:p>
    <w:p w14:paraId="47A97D7C" w14:textId="77777777" w:rsidR="00AA1AFA" w:rsidRDefault="00AA1AFA" w:rsidP="00AA1AFA">
      <w:pPr>
        <w:pStyle w:val="CommentText"/>
        <w:numPr>
          <w:ilvl w:val="0"/>
          <w:numId w:val="19"/>
        </w:numPr>
      </w:pPr>
      <w:r>
        <w:t>Protons will be represented in blue and neutrons in green.</w:t>
      </w:r>
    </w:p>
    <w:p w14:paraId="1F5326B3" w14:textId="77777777" w:rsidR="00AA1AFA" w:rsidRDefault="00AA1AFA" w:rsidP="00AA1AFA">
      <w:pPr>
        <w:pStyle w:val="CommentText"/>
        <w:numPr>
          <w:ilvl w:val="0"/>
          <w:numId w:val="19"/>
        </w:numPr>
      </w:pPr>
      <w:r>
        <w:t>In the first circle, show 2 red beads instead of yellow. Red beads will represent electrons</w:t>
      </w:r>
    </w:p>
    <w:p w14:paraId="31A1960A" w14:textId="77777777" w:rsidR="00AA1AFA" w:rsidRDefault="00AA1AFA" w:rsidP="00AA1AFA">
      <w:pPr>
        <w:pStyle w:val="CommentText"/>
        <w:numPr>
          <w:ilvl w:val="0"/>
          <w:numId w:val="19"/>
        </w:numPr>
      </w:pPr>
      <w:r>
        <w:t xml:space="preserve">In second circle, show 8 red beads </w:t>
      </w:r>
    </w:p>
    <w:p w14:paraId="366DEA08" w14:textId="59840CAC" w:rsidR="00AA1AFA" w:rsidRDefault="00AA1AFA" w:rsidP="00AA1AFA">
      <w:pPr>
        <w:pStyle w:val="CommentText"/>
        <w:numPr>
          <w:ilvl w:val="0"/>
          <w:numId w:val="19"/>
        </w:numPr>
      </w:pPr>
      <w:r>
        <w:t xml:space="preserve">In third circle (last circle), show only one 1 red. </w:t>
      </w:r>
    </w:p>
  </w:comment>
  <w:comment w:id="17" w:author="Micah Newman" w:date="2024-11-18T13:26:00Z" w:initials="MN">
    <w:p w14:paraId="1684D926" w14:textId="74D7B6CB" w:rsidR="00517A1D" w:rsidRDefault="00000000">
      <w:pPr>
        <w:pStyle w:val="CommentText"/>
      </w:pPr>
      <w:r>
        <w:rPr>
          <w:rStyle w:val="CommentReference"/>
        </w:rPr>
        <w:annotationRef/>
      </w:r>
      <w:r w:rsidRPr="65BF4530">
        <w:t xml:space="preserve">This doesn't refer to the activity in any way. </w:t>
      </w:r>
    </w:p>
  </w:comment>
  <w:comment w:id="18" w:author="Chem SME 2" w:date="2024-11-27T19:56:00Z" w:initials="ChemSME 2">
    <w:p w14:paraId="564061F2" w14:textId="77777777" w:rsidR="00C826F1" w:rsidRDefault="00C826F1" w:rsidP="00C826F1">
      <w:pPr>
        <w:pStyle w:val="CommentText"/>
      </w:pPr>
      <w:r>
        <w:rPr>
          <w:rStyle w:val="CommentReference"/>
        </w:rPr>
        <w:annotationRef/>
      </w:r>
      <w:r>
        <w:t>The second question shifted as first question and second question is added.</w:t>
      </w:r>
    </w:p>
  </w:comment>
  <w:comment w:id="19" w:author="Christina elAwar" w:date="2024-11-18T14:50:00Z" w:initials="Ce">
    <w:p w14:paraId="5C5CBC85" w14:textId="6A9526E2" w:rsidR="00517A1D" w:rsidRDefault="00000000">
      <w:pPr>
        <w:pStyle w:val="CommentText"/>
      </w:pPr>
      <w:r>
        <w:rPr>
          <w:rStyle w:val="CommentReference"/>
        </w:rPr>
        <w:annotationRef/>
      </w:r>
      <w:r w:rsidRPr="6620CD4D">
        <w:t>It is better to mention that this in ions, this balance is disrupted. Replace with the below:</w:t>
      </w:r>
    </w:p>
    <w:p w14:paraId="070FD63C" w14:textId="7A23A6F6" w:rsidR="00517A1D" w:rsidRDefault="00517A1D">
      <w:pPr>
        <w:pStyle w:val="CommentText"/>
      </w:pPr>
    </w:p>
    <w:p w14:paraId="0B2F56BE" w14:textId="77777777" w:rsidR="00517A1D" w:rsidRDefault="00000000">
      <w:pPr>
        <w:pStyle w:val="CommentText"/>
      </w:pPr>
      <w:r w:rsidRPr="5B0C127F">
        <w:t>In a neutral atom, the number of protons equals the number of electrons. In ions, this balance is disrupted.</w:t>
      </w:r>
    </w:p>
    <w:p w14:paraId="71B7F049" w14:textId="56E38D80" w:rsidR="00E1721D" w:rsidRDefault="00E1721D">
      <w:pPr>
        <w:pStyle w:val="CommentText"/>
      </w:pPr>
    </w:p>
  </w:comment>
  <w:comment w:id="20" w:author="Chem SME 2" w:date="2024-11-27T20:43:00Z" w:initials="ChemSME 2">
    <w:p w14:paraId="2A5AB727" w14:textId="77777777" w:rsidR="00BC6501" w:rsidRDefault="0019106F" w:rsidP="00BC6501">
      <w:pPr>
        <w:pStyle w:val="CommentText"/>
      </w:pPr>
      <w:r>
        <w:rPr>
          <w:rStyle w:val="CommentReference"/>
        </w:rPr>
        <w:annotationRef/>
      </w:r>
      <w:r w:rsidR="00BC6501">
        <w:t>For the ions, the relation between number of protons and electrons is out of the s&amp;s for this lesson. This concept has been discussed on Chapter 6 lesson 1.</w:t>
      </w:r>
    </w:p>
  </w:comment>
  <w:comment w:id="21" w:author="Christina elAwar" w:date="2024-11-18T14:52:00Z" w:initials="Ce">
    <w:p w14:paraId="776367F6" w14:textId="59FE60F0" w:rsidR="00517A1D" w:rsidRDefault="00000000">
      <w:pPr>
        <w:pStyle w:val="CommentText"/>
      </w:pPr>
      <w:r>
        <w:rPr>
          <w:rStyle w:val="CommentReference"/>
        </w:rPr>
        <w:annotationRef/>
      </w:r>
      <w:r w:rsidRPr="0A049F17">
        <w:t>We should add a sentence as the one below to clarify the difference between atomic mass of an element and its mass number:</w:t>
      </w:r>
    </w:p>
    <w:p w14:paraId="68929A23" w14:textId="447F63AF" w:rsidR="00517A1D" w:rsidRDefault="00517A1D">
      <w:pPr>
        <w:pStyle w:val="CommentText"/>
      </w:pPr>
    </w:p>
    <w:p w14:paraId="49AFE42B" w14:textId="634DCA4C" w:rsidR="00517A1D" w:rsidRDefault="00000000">
      <w:pPr>
        <w:pStyle w:val="CommentText"/>
      </w:pPr>
      <w:r w:rsidRPr="5EE11638">
        <w:t>The atomic mass of an element is a weighted average of its isotopes, while the mass number applies to individual atoms.</w:t>
      </w:r>
    </w:p>
  </w:comment>
  <w:comment w:id="22" w:author="Chem SME 2" w:date="2024-11-27T20:48:00Z" w:initials="ChemSME 2">
    <w:p w14:paraId="4E649861" w14:textId="77777777" w:rsidR="00BC6501" w:rsidRDefault="00736D42" w:rsidP="00BC6501">
      <w:pPr>
        <w:pStyle w:val="CommentText"/>
      </w:pPr>
      <w:r>
        <w:rPr>
          <w:rStyle w:val="CommentReference"/>
        </w:rPr>
        <w:annotationRef/>
      </w:r>
      <w:r w:rsidR="00BC6501">
        <w:t>The concept about isotopes is introduced in Lesson 3, so the sentence would be out of s&amp;s for this lesson.</w:t>
      </w:r>
    </w:p>
  </w:comment>
  <w:comment w:id="23" w:author="SME" w:date="2024-10-10T11:48:00Z" w:initials="A">
    <w:p w14:paraId="52A5391D" w14:textId="372B57A1" w:rsidR="00CE1CC9" w:rsidRDefault="00CE1CC9">
      <w:pPr>
        <w:pStyle w:val="CommentText"/>
      </w:pPr>
      <w:r>
        <w:rPr>
          <w:rStyle w:val="CommentReference"/>
        </w:rPr>
        <w:annotationRef/>
      </w:r>
      <w:r w:rsidR="00B4130C">
        <w:t xml:space="preserve">Art Briefs: Write this in simple text rather than an image. If not, then change the </w:t>
      </w:r>
      <w:r w:rsidR="00A87527">
        <w:t>color</w:t>
      </w:r>
      <w:r w:rsidR="00B4130C">
        <w:t xml:space="preserve"> of the text</w:t>
      </w:r>
    </w:p>
  </w:comment>
  <w:comment w:id="24" w:author="SME" w:date="2024-10-10T11:58:00Z" w:initials="A">
    <w:p w14:paraId="0A244C4E" w14:textId="33B9B86C" w:rsidR="00F64B9E" w:rsidRDefault="00F64B9E">
      <w:pPr>
        <w:pStyle w:val="CommentText"/>
      </w:pPr>
      <w:r>
        <w:rPr>
          <w:rStyle w:val="CommentReference"/>
        </w:rPr>
        <w:annotationRef/>
      </w:r>
      <w:r w:rsidR="00B36DBB">
        <w:t xml:space="preserve">Art Briefs: </w:t>
      </w:r>
      <w:r w:rsidRPr="00F64B9E">
        <w:t>2459929533</w:t>
      </w:r>
      <w:r>
        <w:t>. Please change atomic symbol with Element symbol</w:t>
      </w:r>
    </w:p>
  </w:comment>
  <w:comment w:id="26" w:author="Chem SME 2" w:date="2024-11-27T20:49:00Z" w:initials="ChemSME 2">
    <w:p w14:paraId="093899E0" w14:textId="77777777" w:rsidR="00736D42" w:rsidRDefault="00736D42" w:rsidP="00736D42">
      <w:pPr>
        <w:pStyle w:val="CommentText"/>
      </w:pPr>
      <w:r>
        <w:rPr>
          <w:rStyle w:val="CommentReference"/>
        </w:rPr>
        <w:annotationRef/>
      </w:r>
      <w:r>
        <w:t>As per the guideline the word “Questioneer” used here.</w:t>
      </w:r>
    </w:p>
  </w:comment>
  <w:comment w:id="29" w:author="Christina elAwar" w:date="2024-11-18T14:58:00Z" w:initials="Ce">
    <w:p w14:paraId="49759704" w14:textId="607FF6D7" w:rsidR="00517A1D" w:rsidRDefault="00000000">
      <w:pPr>
        <w:pStyle w:val="CommentText"/>
      </w:pPr>
      <w:r>
        <w:rPr>
          <w:rStyle w:val="CommentReference"/>
        </w:rPr>
        <w:annotationRef/>
      </w:r>
      <w:r w:rsidRPr="39C4F134">
        <w:t>in amu</w:t>
      </w:r>
    </w:p>
  </w:comment>
  <w:comment w:id="30" w:author="Chem SME 2" w:date="2024-11-27T20:50:00Z" w:initials="ChemSME 2">
    <w:p w14:paraId="5811EB18" w14:textId="77777777" w:rsidR="00736D42" w:rsidRDefault="00736D42" w:rsidP="00736D42">
      <w:pPr>
        <w:pStyle w:val="CommentText"/>
      </w:pPr>
      <w:r>
        <w:rPr>
          <w:rStyle w:val="CommentReference"/>
        </w:rPr>
        <w:annotationRef/>
      </w:r>
      <w:r>
        <w:t>added</w:t>
      </w:r>
    </w:p>
  </w:comment>
  <w:comment w:id="34" w:author="Christina elAwar" w:date="2024-11-18T15:00:00Z" w:initials="Ce">
    <w:p w14:paraId="23B910DF" w14:textId="586B5F7D" w:rsidR="00517A1D" w:rsidRDefault="00000000">
      <w:pPr>
        <w:pStyle w:val="CommentText"/>
      </w:pPr>
      <w:r>
        <w:rPr>
          <w:rStyle w:val="CommentReference"/>
        </w:rPr>
        <w:annotationRef/>
      </w:r>
      <w:r w:rsidRPr="1CFA47BA">
        <w:t>The word 'this' is vague. Kindly replace this part of the question  with the below:</w:t>
      </w:r>
    </w:p>
    <w:p w14:paraId="3AA94E27" w14:textId="5A896B3D" w:rsidR="00517A1D" w:rsidRDefault="00517A1D">
      <w:pPr>
        <w:pStyle w:val="CommentText"/>
      </w:pPr>
    </w:p>
    <w:p w14:paraId="74AB9360" w14:textId="5ADD79AB" w:rsidR="00517A1D" w:rsidRDefault="00000000">
      <w:pPr>
        <w:pStyle w:val="CommentText"/>
      </w:pPr>
      <w:r w:rsidRPr="5D8D0E3C">
        <w:t>Explain how you arrived at this answer and then explain the difference between this mass number and the atomic mass found on the periodic table.</w:t>
      </w:r>
    </w:p>
  </w:comment>
  <w:comment w:id="35" w:author="Chem SME 2" w:date="2024-11-27T21:24:00Z" w:initials="ChemSME 2">
    <w:p w14:paraId="20958AB6" w14:textId="77777777" w:rsidR="00BC6501" w:rsidRDefault="00BC6501" w:rsidP="00BC6501">
      <w:pPr>
        <w:pStyle w:val="CommentText"/>
      </w:pPr>
      <w:r>
        <w:rPr>
          <w:rStyle w:val="CommentReference"/>
        </w:rPr>
        <w:annotationRef/>
      </w:r>
      <w:r>
        <w:t>The question is modified.</w:t>
      </w:r>
    </w:p>
  </w:comment>
  <w:comment w:id="36" w:author="Christina elAwar" w:date="2024-11-18T15:01:00Z" w:initials="Ce">
    <w:p w14:paraId="23ACFD95" w14:textId="2C8F84C4" w:rsidR="00517A1D" w:rsidRDefault="00000000">
      <w:pPr>
        <w:pStyle w:val="CommentText"/>
      </w:pPr>
      <w:r>
        <w:rPr>
          <w:rStyle w:val="CommentReference"/>
        </w:rPr>
        <w:annotationRef/>
      </w:r>
      <w:r w:rsidRPr="75A16500">
        <w:t>It would be better here to say how it is used to compare the atomic masses of different atoms.</w:t>
      </w:r>
    </w:p>
  </w:comment>
  <w:comment w:id="37" w:author="Chem SME 2" w:date="2024-11-27T20:57:00Z" w:initials="ChemSME 2">
    <w:p w14:paraId="12602EC9" w14:textId="77777777" w:rsidR="00D33BE7" w:rsidRDefault="00D33BE7" w:rsidP="00D33BE7">
      <w:pPr>
        <w:pStyle w:val="CommentText"/>
      </w:pPr>
      <w:r>
        <w:rPr>
          <w:rStyle w:val="CommentReference"/>
        </w:rPr>
        <w:annotationRef/>
      </w:r>
      <w:r>
        <w:t>The question modified as suggestion provided.</w:t>
      </w:r>
    </w:p>
  </w:comment>
  <w:comment w:id="38" w:author="Christina elAwar" w:date="2024-11-18T15:03:00Z" w:initials="Ce">
    <w:p w14:paraId="1ADB1E62" w14:textId="7EB19D8D" w:rsidR="00517A1D" w:rsidRDefault="00000000">
      <w:pPr>
        <w:pStyle w:val="CommentText"/>
      </w:pPr>
      <w:r>
        <w:rPr>
          <w:rStyle w:val="CommentReference"/>
        </w:rPr>
        <w:annotationRef/>
      </w:r>
      <w:r w:rsidRPr="3E6F5B60">
        <w:t>We should also ask students to explain why isotopes of the same element have the same atomic number.</w:t>
      </w:r>
    </w:p>
  </w:comment>
  <w:comment w:id="39" w:author="Chem SME 2" w:date="2024-11-27T20:58:00Z" w:initials="ChemSME 2">
    <w:p w14:paraId="7E813382" w14:textId="77777777" w:rsidR="00D33BE7" w:rsidRDefault="00D33BE7" w:rsidP="00D33BE7">
      <w:pPr>
        <w:pStyle w:val="CommentText"/>
      </w:pPr>
      <w:r>
        <w:rPr>
          <w:rStyle w:val="CommentReference"/>
        </w:rPr>
        <w:annotationRef/>
      </w:r>
      <w:r>
        <w:t>Isotope concept has been introduced in the next lesson so here it would be out of s&amp;s.</w:t>
      </w:r>
    </w:p>
  </w:comment>
  <w:comment w:id="40" w:author="Chem SME 2" w:date="2024-11-27T21:23:00Z" w:initials="ChemSME 2">
    <w:p w14:paraId="256594D2" w14:textId="77777777" w:rsidR="009D4E26" w:rsidRDefault="009D4E26" w:rsidP="009D4E26">
      <w:pPr>
        <w:pStyle w:val="CommentText"/>
      </w:pPr>
      <w:r>
        <w:rPr>
          <w:rStyle w:val="CommentReference"/>
        </w:rPr>
        <w:annotationRef/>
      </w:r>
      <w:r>
        <w:t>ACT type questions are created.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9D679F" w15:done="0"/>
  <w15:commentEx w15:paraId="12B6AB56" w15:done="0"/>
  <w15:commentEx w15:paraId="0E9F758E" w15:paraIdParent="12B6AB56" w15:done="0"/>
  <w15:commentEx w15:paraId="77B28509" w15:done="0"/>
  <w15:commentEx w15:paraId="069770C3" w15:paraIdParent="77B28509" w15:done="0"/>
  <w15:commentEx w15:paraId="287BB32F" w15:done="0"/>
  <w15:commentEx w15:paraId="72D800BE" w15:done="0"/>
  <w15:commentEx w15:paraId="577025B1" w15:paraIdParent="72D800BE" w15:done="0"/>
  <w15:commentEx w15:paraId="31D9521D" w15:done="0"/>
  <w15:commentEx w15:paraId="7A8077FC" w15:paraIdParent="31D9521D" w15:done="0"/>
  <w15:commentEx w15:paraId="2BDCA8F9" w15:done="0"/>
  <w15:commentEx w15:paraId="4063B400" w15:paraIdParent="2BDCA8F9" w15:done="0"/>
  <w15:commentEx w15:paraId="5EA53FF2" w15:done="0"/>
  <w15:commentEx w15:paraId="33CAE37E" w15:done="0"/>
  <w15:commentEx w15:paraId="5B83691F" w15:paraIdParent="33CAE37E" w15:done="0"/>
  <w15:commentEx w15:paraId="366DEA08" w15:done="0"/>
  <w15:commentEx w15:paraId="1684D926" w15:done="0"/>
  <w15:commentEx w15:paraId="564061F2" w15:paraIdParent="1684D926" w15:done="0"/>
  <w15:commentEx w15:paraId="71B7F049" w15:done="0"/>
  <w15:commentEx w15:paraId="2A5AB727" w15:paraIdParent="71B7F049" w15:done="0"/>
  <w15:commentEx w15:paraId="49AFE42B" w15:done="0"/>
  <w15:commentEx w15:paraId="4E649861" w15:paraIdParent="49AFE42B" w15:done="0"/>
  <w15:commentEx w15:paraId="52A5391D" w15:done="0"/>
  <w15:commentEx w15:paraId="0A244C4E" w15:done="0"/>
  <w15:commentEx w15:paraId="093899E0" w15:done="0"/>
  <w15:commentEx w15:paraId="49759704" w15:done="0"/>
  <w15:commentEx w15:paraId="5811EB18" w15:paraIdParent="49759704" w15:done="0"/>
  <w15:commentEx w15:paraId="74AB9360" w15:done="0"/>
  <w15:commentEx w15:paraId="20958AB6" w15:paraIdParent="74AB9360" w15:done="0"/>
  <w15:commentEx w15:paraId="23ACFD95" w15:done="0"/>
  <w15:commentEx w15:paraId="12602EC9" w15:paraIdParent="23ACFD95" w15:done="0"/>
  <w15:commentEx w15:paraId="1ADB1E62" w15:done="0"/>
  <w15:commentEx w15:paraId="7E813382" w15:paraIdParent="1ADB1E62" w15:done="0"/>
  <w15:commentEx w15:paraId="25659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3C8BB8" w16cex:dateUtc="2024-11-18T18:09:00Z"/>
  <w16cex:commentExtensible w16cex:durableId="034322C7" w16cex:dateUtc="2024-11-27T12:17:00Z"/>
  <w16cex:commentExtensible w16cex:durableId="6E99FEBC" w16cex:dateUtc="2024-11-18T10:32:00Z"/>
  <w16cex:commentExtensible w16cex:durableId="508EAC01" w16cex:dateUtc="2024-11-27T16:01:00Z"/>
  <w16cex:commentExtensible w16cex:durableId="33D8C15C" w16cex:dateUtc="2024-11-18T10:38:00Z"/>
  <w16cex:commentExtensible w16cex:durableId="19FE27F9" w16cex:dateUtc="2024-11-21T21:21:00Z"/>
  <w16cex:commentExtensible w16cex:durableId="341B2FDC" w16cex:dateUtc="2024-11-18T18:15:00Z"/>
  <w16cex:commentExtensible w16cex:durableId="25423271" w16cex:dateUtc="2024-11-27T12:45:00Z"/>
  <w16cex:commentExtensible w16cex:durableId="2D23ECCD" w16cex:dateUtc="2024-11-18T18:16:00Z"/>
  <w16cex:commentExtensible w16cex:durableId="1BA1E77E" w16cex:dateUtc="2024-11-27T12:46:00Z"/>
  <w16cex:commentExtensible w16cex:durableId="780EFDDE" w16cex:dateUtc="2024-11-18T10:45:00Z"/>
  <w16cex:commentExtensible w16cex:durableId="5C3C1FD3" w16cex:dateUtc="2024-11-21T11:16:00Z"/>
  <w16cex:commentExtensible w16cex:durableId="6B12C914" w16cex:dateUtc="2024-11-18T18:26:00Z"/>
  <w16cex:commentExtensible w16cex:durableId="522CF9ED" w16cex:dateUtc="2024-11-27T14:26:00Z"/>
  <w16cex:commentExtensible w16cex:durableId="3100A235" w16cex:dateUtc="2024-11-18T10:50:00Z"/>
  <w16cex:commentExtensible w16cex:durableId="2441892C" w16cex:dateUtc="2024-11-27T15:13:00Z"/>
  <w16cex:commentExtensible w16cex:durableId="48F0C460" w16cex:dateUtc="2024-11-18T10:52:00Z"/>
  <w16cex:commentExtensible w16cex:durableId="2B49B800" w16cex:dateUtc="2024-11-27T15:18:00Z"/>
  <w16cex:commentExtensible w16cex:durableId="6C61D286" w16cex:dateUtc="2024-11-27T15:19:00Z"/>
  <w16cex:commentExtensible w16cex:durableId="6A91D55C" w16cex:dateUtc="2024-11-18T10:58:00Z"/>
  <w16cex:commentExtensible w16cex:durableId="086D46D6" w16cex:dateUtc="2024-11-27T15:20:00Z"/>
  <w16cex:commentExtensible w16cex:durableId="3494B738" w16cex:dateUtc="2024-11-18T11:00:00Z"/>
  <w16cex:commentExtensible w16cex:durableId="345BC969" w16cex:dateUtc="2024-11-27T15:54:00Z"/>
  <w16cex:commentExtensible w16cex:durableId="5663CD57" w16cex:dateUtc="2024-11-18T11:01:00Z"/>
  <w16cex:commentExtensible w16cex:durableId="7443947A" w16cex:dateUtc="2024-11-27T15:27:00Z"/>
  <w16cex:commentExtensible w16cex:durableId="1489243F" w16cex:dateUtc="2024-11-18T11:03:00Z"/>
  <w16cex:commentExtensible w16cex:durableId="04E671DE" w16cex:dateUtc="2024-11-27T15:28:00Z"/>
  <w16cex:commentExtensible w16cex:durableId="70372A6B" w16cex:dateUtc="2024-11-27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9D679F" w16cid:durableId="2AB10A69"/>
  <w16cid:commentId w16cid:paraId="12B6AB56" w16cid:durableId="313C8BB8"/>
  <w16cid:commentId w16cid:paraId="0E9F758E" w16cid:durableId="034322C7"/>
  <w16cid:commentId w16cid:paraId="77B28509" w16cid:durableId="6E99FEBC"/>
  <w16cid:commentId w16cid:paraId="069770C3" w16cid:durableId="508EAC01"/>
  <w16cid:commentId w16cid:paraId="287BB32F" w16cid:durableId="2AB233E8"/>
  <w16cid:commentId w16cid:paraId="72D800BE" w16cid:durableId="33D8C15C"/>
  <w16cid:commentId w16cid:paraId="577025B1" w16cid:durableId="19FE27F9"/>
  <w16cid:commentId w16cid:paraId="31D9521D" w16cid:durableId="341B2FDC"/>
  <w16cid:commentId w16cid:paraId="7A8077FC" w16cid:durableId="25423271"/>
  <w16cid:commentId w16cid:paraId="2BDCA8F9" w16cid:durableId="2D23ECCD"/>
  <w16cid:commentId w16cid:paraId="4063B400" w16cid:durableId="1BA1E77E"/>
  <w16cid:commentId w16cid:paraId="5EA53FF2" w16cid:durableId="2AB232F5"/>
  <w16cid:commentId w16cid:paraId="33CAE37E" w16cid:durableId="780EFDDE"/>
  <w16cid:commentId w16cid:paraId="5B83691F" w16cid:durableId="5C3C1FD3"/>
  <w16cid:commentId w16cid:paraId="366DEA08" w16cid:durableId="2AC2389F"/>
  <w16cid:commentId w16cid:paraId="1684D926" w16cid:durableId="6B12C914"/>
  <w16cid:commentId w16cid:paraId="564061F2" w16cid:durableId="522CF9ED"/>
  <w16cid:commentId w16cid:paraId="71B7F049" w16cid:durableId="3100A235"/>
  <w16cid:commentId w16cid:paraId="2A5AB727" w16cid:durableId="2441892C"/>
  <w16cid:commentId w16cid:paraId="49AFE42B" w16cid:durableId="48F0C460"/>
  <w16cid:commentId w16cid:paraId="4E649861" w16cid:durableId="2B49B800"/>
  <w16cid:commentId w16cid:paraId="52A5391D" w16cid:durableId="2AB23D9B"/>
  <w16cid:commentId w16cid:paraId="0A244C4E" w16cid:durableId="2AB23FF7"/>
  <w16cid:commentId w16cid:paraId="093899E0" w16cid:durableId="6C61D286"/>
  <w16cid:commentId w16cid:paraId="49759704" w16cid:durableId="6A91D55C"/>
  <w16cid:commentId w16cid:paraId="5811EB18" w16cid:durableId="086D46D6"/>
  <w16cid:commentId w16cid:paraId="74AB9360" w16cid:durableId="3494B738"/>
  <w16cid:commentId w16cid:paraId="20958AB6" w16cid:durableId="345BC969"/>
  <w16cid:commentId w16cid:paraId="23ACFD95" w16cid:durableId="5663CD57"/>
  <w16cid:commentId w16cid:paraId="12602EC9" w16cid:durableId="7443947A"/>
  <w16cid:commentId w16cid:paraId="1ADB1E62" w16cid:durableId="1489243F"/>
  <w16cid:commentId w16cid:paraId="7E813382" w16cid:durableId="04E671DE"/>
  <w16cid:commentId w16cid:paraId="256594D2" w16cid:durableId="70372A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N8xX3UB" int2:invalidationBookmarkName="" int2:hashCode="RbBHpcJ/zPHQnn" int2:id="vdhuuUK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0CE5"/>
    <w:multiLevelType w:val="hybridMultilevel"/>
    <w:tmpl w:val="9D707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97FD6"/>
    <w:multiLevelType w:val="hybridMultilevel"/>
    <w:tmpl w:val="FD44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A5E4C"/>
    <w:multiLevelType w:val="hybridMultilevel"/>
    <w:tmpl w:val="B4D0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21CE"/>
    <w:multiLevelType w:val="multilevel"/>
    <w:tmpl w:val="443E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1861"/>
    <w:multiLevelType w:val="hybridMultilevel"/>
    <w:tmpl w:val="E818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E6FD0"/>
    <w:multiLevelType w:val="hybridMultilevel"/>
    <w:tmpl w:val="DE32C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57C67"/>
    <w:multiLevelType w:val="multilevel"/>
    <w:tmpl w:val="7B64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D4572"/>
    <w:multiLevelType w:val="hybridMultilevel"/>
    <w:tmpl w:val="3BE2C018"/>
    <w:lvl w:ilvl="0" w:tplc="FC12CE8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348F0"/>
    <w:multiLevelType w:val="multilevel"/>
    <w:tmpl w:val="A49C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B034E"/>
    <w:multiLevelType w:val="hybridMultilevel"/>
    <w:tmpl w:val="C492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83ED3"/>
    <w:multiLevelType w:val="hybridMultilevel"/>
    <w:tmpl w:val="8384C58E"/>
    <w:lvl w:ilvl="0" w:tplc="589A8C8C">
      <w:start w:val="1"/>
      <w:numFmt w:val="decimal"/>
      <w:lvlText w:val="%1."/>
      <w:lvlJc w:val="left"/>
      <w:pPr>
        <w:ind w:left="720" w:hanging="360"/>
      </w:pPr>
    </w:lvl>
    <w:lvl w:ilvl="1" w:tplc="538ED91C">
      <w:start w:val="1"/>
      <w:numFmt w:val="lowerLetter"/>
      <w:lvlText w:val="%2."/>
      <w:lvlJc w:val="left"/>
      <w:pPr>
        <w:ind w:left="1440" w:hanging="360"/>
      </w:pPr>
    </w:lvl>
    <w:lvl w:ilvl="2" w:tplc="C0D2F2B8">
      <w:start w:val="1"/>
      <w:numFmt w:val="lowerRoman"/>
      <w:lvlText w:val="%3."/>
      <w:lvlJc w:val="right"/>
      <w:pPr>
        <w:ind w:left="2160" w:hanging="180"/>
      </w:pPr>
    </w:lvl>
    <w:lvl w:ilvl="3" w:tplc="22600222">
      <w:start w:val="1"/>
      <w:numFmt w:val="decimal"/>
      <w:lvlText w:val="%4."/>
      <w:lvlJc w:val="left"/>
      <w:pPr>
        <w:ind w:left="2880" w:hanging="360"/>
      </w:pPr>
    </w:lvl>
    <w:lvl w:ilvl="4" w:tplc="0A780488">
      <w:start w:val="1"/>
      <w:numFmt w:val="lowerLetter"/>
      <w:lvlText w:val="%5."/>
      <w:lvlJc w:val="left"/>
      <w:pPr>
        <w:ind w:left="3600" w:hanging="360"/>
      </w:pPr>
    </w:lvl>
    <w:lvl w:ilvl="5" w:tplc="25024B14">
      <w:start w:val="1"/>
      <w:numFmt w:val="lowerRoman"/>
      <w:lvlText w:val="%6."/>
      <w:lvlJc w:val="right"/>
      <w:pPr>
        <w:ind w:left="4320" w:hanging="180"/>
      </w:pPr>
    </w:lvl>
    <w:lvl w:ilvl="6" w:tplc="C1C8B6EE">
      <w:start w:val="1"/>
      <w:numFmt w:val="decimal"/>
      <w:lvlText w:val="%7."/>
      <w:lvlJc w:val="left"/>
      <w:pPr>
        <w:ind w:left="5040" w:hanging="360"/>
      </w:pPr>
    </w:lvl>
    <w:lvl w:ilvl="7" w:tplc="35DA3892">
      <w:start w:val="1"/>
      <w:numFmt w:val="lowerLetter"/>
      <w:lvlText w:val="%8."/>
      <w:lvlJc w:val="left"/>
      <w:pPr>
        <w:ind w:left="5760" w:hanging="360"/>
      </w:pPr>
    </w:lvl>
    <w:lvl w:ilvl="8" w:tplc="94F4C9FE">
      <w:start w:val="1"/>
      <w:numFmt w:val="lowerRoman"/>
      <w:lvlText w:val="%9."/>
      <w:lvlJc w:val="right"/>
      <w:pPr>
        <w:ind w:left="6480" w:hanging="180"/>
      </w:pPr>
    </w:lvl>
  </w:abstractNum>
  <w:abstractNum w:abstractNumId="11" w15:restartNumberingAfterBreak="0">
    <w:nsid w:val="3C095A94"/>
    <w:multiLevelType w:val="multilevel"/>
    <w:tmpl w:val="357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C2936"/>
    <w:multiLevelType w:val="hybridMultilevel"/>
    <w:tmpl w:val="70C23B58"/>
    <w:lvl w:ilvl="0" w:tplc="1848E7CE">
      <w:start w:val="1"/>
      <w:numFmt w:val="decimal"/>
      <w:lvlText w:val="%1."/>
      <w:lvlJc w:val="left"/>
      <w:pPr>
        <w:ind w:left="652" w:hanging="269"/>
      </w:pPr>
      <w:rPr>
        <w:rFonts w:ascii="Arial MT" w:eastAsia="Arial MT" w:hAnsi="Arial MT" w:cs="Arial MT" w:hint="default"/>
        <w:w w:val="99"/>
        <w:sz w:val="18"/>
        <w:szCs w:val="18"/>
        <w:lang w:val="en-US" w:eastAsia="en-US" w:bidi="ar-SA"/>
      </w:rPr>
    </w:lvl>
    <w:lvl w:ilvl="1" w:tplc="8A72A454">
      <w:numFmt w:val="bullet"/>
      <w:lvlText w:val="•"/>
      <w:lvlJc w:val="left"/>
      <w:pPr>
        <w:ind w:left="1706" w:hanging="269"/>
      </w:pPr>
      <w:rPr>
        <w:rFonts w:hint="default"/>
        <w:lang w:val="en-US" w:eastAsia="en-US" w:bidi="ar-SA"/>
      </w:rPr>
    </w:lvl>
    <w:lvl w:ilvl="2" w:tplc="AA30A62C">
      <w:numFmt w:val="bullet"/>
      <w:lvlText w:val="•"/>
      <w:lvlJc w:val="left"/>
      <w:pPr>
        <w:ind w:left="2752" w:hanging="269"/>
      </w:pPr>
      <w:rPr>
        <w:rFonts w:hint="default"/>
        <w:lang w:val="en-US" w:eastAsia="en-US" w:bidi="ar-SA"/>
      </w:rPr>
    </w:lvl>
    <w:lvl w:ilvl="3" w:tplc="67BE6F18">
      <w:numFmt w:val="bullet"/>
      <w:lvlText w:val="•"/>
      <w:lvlJc w:val="left"/>
      <w:pPr>
        <w:ind w:left="3798" w:hanging="269"/>
      </w:pPr>
      <w:rPr>
        <w:rFonts w:hint="default"/>
        <w:lang w:val="en-US" w:eastAsia="en-US" w:bidi="ar-SA"/>
      </w:rPr>
    </w:lvl>
    <w:lvl w:ilvl="4" w:tplc="5E404614">
      <w:numFmt w:val="bullet"/>
      <w:lvlText w:val="•"/>
      <w:lvlJc w:val="left"/>
      <w:pPr>
        <w:ind w:left="4844" w:hanging="269"/>
      </w:pPr>
      <w:rPr>
        <w:rFonts w:hint="default"/>
        <w:lang w:val="en-US" w:eastAsia="en-US" w:bidi="ar-SA"/>
      </w:rPr>
    </w:lvl>
    <w:lvl w:ilvl="5" w:tplc="CDCA6EC6">
      <w:numFmt w:val="bullet"/>
      <w:lvlText w:val="•"/>
      <w:lvlJc w:val="left"/>
      <w:pPr>
        <w:ind w:left="5890" w:hanging="269"/>
      </w:pPr>
      <w:rPr>
        <w:rFonts w:hint="default"/>
        <w:lang w:val="en-US" w:eastAsia="en-US" w:bidi="ar-SA"/>
      </w:rPr>
    </w:lvl>
    <w:lvl w:ilvl="6" w:tplc="17E28F8E">
      <w:numFmt w:val="bullet"/>
      <w:lvlText w:val="•"/>
      <w:lvlJc w:val="left"/>
      <w:pPr>
        <w:ind w:left="6936" w:hanging="269"/>
      </w:pPr>
      <w:rPr>
        <w:rFonts w:hint="default"/>
        <w:lang w:val="en-US" w:eastAsia="en-US" w:bidi="ar-SA"/>
      </w:rPr>
    </w:lvl>
    <w:lvl w:ilvl="7" w:tplc="CCC40CF8">
      <w:numFmt w:val="bullet"/>
      <w:lvlText w:val="•"/>
      <w:lvlJc w:val="left"/>
      <w:pPr>
        <w:ind w:left="7982" w:hanging="269"/>
      </w:pPr>
      <w:rPr>
        <w:rFonts w:hint="default"/>
        <w:lang w:val="en-US" w:eastAsia="en-US" w:bidi="ar-SA"/>
      </w:rPr>
    </w:lvl>
    <w:lvl w:ilvl="8" w:tplc="E9D64B70">
      <w:numFmt w:val="bullet"/>
      <w:lvlText w:val="•"/>
      <w:lvlJc w:val="left"/>
      <w:pPr>
        <w:ind w:left="9028" w:hanging="269"/>
      </w:pPr>
      <w:rPr>
        <w:rFonts w:hint="default"/>
        <w:lang w:val="en-US" w:eastAsia="en-US" w:bidi="ar-SA"/>
      </w:rPr>
    </w:lvl>
  </w:abstractNum>
  <w:abstractNum w:abstractNumId="13" w15:restartNumberingAfterBreak="0">
    <w:nsid w:val="3D327096"/>
    <w:multiLevelType w:val="hybridMultilevel"/>
    <w:tmpl w:val="CFC44DA6"/>
    <w:lvl w:ilvl="0" w:tplc="59EABA2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E3B2D"/>
    <w:multiLevelType w:val="multilevel"/>
    <w:tmpl w:val="F4EC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46649"/>
    <w:multiLevelType w:val="hybridMultilevel"/>
    <w:tmpl w:val="F6D04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026D1"/>
    <w:multiLevelType w:val="hybridMultilevel"/>
    <w:tmpl w:val="B4EA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25CFD"/>
    <w:multiLevelType w:val="hybridMultilevel"/>
    <w:tmpl w:val="E79E36AA"/>
    <w:lvl w:ilvl="0" w:tplc="92949D8E">
      <w:start w:val="1"/>
      <w:numFmt w:val="bullet"/>
      <w:lvlText w:val="-"/>
      <w:lvlJc w:val="left"/>
      <w:pPr>
        <w:ind w:left="720" w:hanging="360"/>
      </w:pPr>
      <w:rPr>
        <w:rFonts w:ascii="Arial" w:hAnsi="Arial" w:hint="default"/>
      </w:rPr>
    </w:lvl>
    <w:lvl w:ilvl="1" w:tplc="F4CA6EEE">
      <w:start w:val="1"/>
      <w:numFmt w:val="bullet"/>
      <w:lvlText w:val="o"/>
      <w:lvlJc w:val="left"/>
      <w:pPr>
        <w:ind w:left="1440" w:hanging="360"/>
      </w:pPr>
      <w:rPr>
        <w:rFonts w:ascii="Arial" w:hAnsi="Arial" w:hint="default"/>
      </w:rPr>
    </w:lvl>
    <w:lvl w:ilvl="2" w:tplc="1996F26A">
      <w:start w:val="1"/>
      <w:numFmt w:val="bullet"/>
      <w:lvlText w:val=""/>
      <w:lvlJc w:val="left"/>
      <w:pPr>
        <w:ind w:left="2160" w:hanging="360"/>
      </w:pPr>
      <w:rPr>
        <w:rFonts w:ascii="Wingdings" w:hAnsi="Wingdings" w:hint="default"/>
      </w:rPr>
    </w:lvl>
    <w:lvl w:ilvl="3" w:tplc="65A02C0C">
      <w:start w:val="1"/>
      <w:numFmt w:val="bullet"/>
      <w:lvlText w:val=""/>
      <w:lvlJc w:val="left"/>
      <w:pPr>
        <w:ind w:left="2880" w:hanging="360"/>
      </w:pPr>
      <w:rPr>
        <w:rFonts w:ascii="Symbol" w:hAnsi="Symbol" w:hint="default"/>
      </w:rPr>
    </w:lvl>
    <w:lvl w:ilvl="4" w:tplc="1E54C8C4">
      <w:start w:val="1"/>
      <w:numFmt w:val="bullet"/>
      <w:lvlText w:val="o"/>
      <w:lvlJc w:val="left"/>
      <w:pPr>
        <w:ind w:left="3600" w:hanging="360"/>
      </w:pPr>
      <w:rPr>
        <w:rFonts w:ascii="Courier New" w:hAnsi="Courier New" w:hint="default"/>
      </w:rPr>
    </w:lvl>
    <w:lvl w:ilvl="5" w:tplc="BC3CF7A0">
      <w:start w:val="1"/>
      <w:numFmt w:val="bullet"/>
      <w:lvlText w:val=""/>
      <w:lvlJc w:val="left"/>
      <w:pPr>
        <w:ind w:left="4320" w:hanging="360"/>
      </w:pPr>
      <w:rPr>
        <w:rFonts w:ascii="Wingdings" w:hAnsi="Wingdings" w:hint="default"/>
      </w:rPr>
    </w:lvl>
    <w:lvl w:ilvl="6" w:tplc="4ED849FA">
      <w:start w:val="1"/>
      <w:numFmt w:val="bullet"/>
      <w:lvlText w:val=""/>
      <w:lvlJc w:val="left"/>
      <w:pPr>
        <w:ind w:left="5040" w:hanging="360"/>
      </w:pPr>
      <w:rPr>
        <w:rFonts w:ascii="Symbol" w:hAnsi="Symbol" w:hint="default"/>
      </w:rPr>
    </w:lvl>
    <w:lvl w:ilvl="7" w:tplc="65BA1A7E">
      <w:start w:val="1"/>
      <w:numFmt w:val="bullet"/>
      <w:lvlText w:val="o"/>
      <w:lvlJc w:val="left"/>
      <w:pPr>
        <w:ind w:left="5760" w:hanging="360"/>
      </w:pPr>
      <w:rPr>
        <w:rFonts w:ascii="Courier New" w:hAnsi="Courier New" w:hint="default"/>
      </w:rPr>
    </w:lvl>
    <w:lvl w:ilvl="8" w:tplc="C5805AB2">
      <w:start w:val="1"/>
      <w:numFmt w:val="bullet"/>
      <w:lvlText w:val=""/>
      <w:lvlJc w:val="left"/>
      <w:pPr>
        <w:ind w:left="6480" w:hanging="360"/>
      </w:pPr>
      <w:rPr>
        <w:rFonts w:ascii="Wingdings" w:hAnsi="Wingdings" w:hint="default"/>
      </w:rPr>
    </w:lvl>
  </w:abstractNum>
  <w:abstractNum w:abstractNumId="18" w15:restartNumberingAfterBreak="0">
    <w:nsid w:val="5ADD1470"/>
    <w:multiLevelType w:val="hybridMultilevel"/>
    <w:tmpl w:val="6D94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1A5"/>
    <w:multiLevelType w:val="hybridMultilevel"/>
    <w:tmpl w:val="23D2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24FA2"/>
    <w:multiLevelType w:val="hybridMultilevel"/>
    <w:tmpl w:val="A1A0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1110B"/>
    <w:multiLevelType w:val="hybridMultilevel"/>
    <w:tmpl w:val="35DA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86D2D"/>
    <w:multiLevelType w:val="hybridMultilevel"/>
    <w:tmpl w:val="04C455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E8788D"/>
    <w:multiLevelType w:val="multilevel"/>
    <w:tmpl w:val="2FDE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A3A08"/>
    <w:multiLevelType w:val="hybridMultilevel"/>
    <w:tmpl w:val="B340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898588">
    <w:abstractNumId w:val="10"/>
  </w:num>
  <w:num w:numId="2" w16cid:durableId="1252620506">
    <w:abstractNumId w:val="17"/>
  </w:num>
  <w:num w:numId="3" w16cid:durableId="41057687">
    <w:abstractNumId w:val="1"/>
  </w:num>
  <w:num w:numId="4" w16cid:durableId="1793549387">
    <w:abstractNumId w:val="7"/>
  </w:num>
  <w:num w:numId="5" w16cid:durableId="1369525024">
    <w:abstractNumId w:val="13"/>
  </w:num>
  <w:num w:numId="6" w16cid:durableId="339505862">
    <w:abstractNumId w:val="5"/>
  </w:num>
  <w:num w:numId="7" w16cid:durableId="985090697">
    <w:abstractNumId w:val="6"/>
  </w:num>
  <w:num w:numId="8" w16cid:durableId="828331820">
    <w:abstractNumId w:val="11"/>
  </w:num>
  <w:num w:numId="9" w16cid:durableId="47808053">
    <w:abstractNumId w:val="8"/>
  </w:num>
  <w:num w:numId="10" w16cid:durableId="1236747687">
    <w:abstractNumId w:val="14"/>
  </w:num>
  <w:num w:numId="11" w16cid:durableId="1650550985">
    <w:abstractNumId w:val="18"/>
  </w:num>
  <w:num w:numId="12" w16cid:durableId="1769346339">
    <w:abstractNumId w:val="0"/>
  </w:num>
  <w:num w:numId="13" w16cid:durableId="1460340756">
    <w:abstractNumId w:val="19"/>
  </w:num>
  <w:num w:numId="14" w16cid:durableId="1070688926">
    <w:abstractNumId w:val="24"/>
  </w:num>
  <w:num w:numId="15" w16cid:durableId="1114908244">
    <w:abstractNumId w:val="15"/>
  </w:num>
  <w:num w:numId="16" w16cid:durableId="713384421">
    <w:abstractNumId w:val="16"/>
  </w:num>
  <w:num w:numId="17" w16cid:durableId="754782582">
    <w:abstractNumId w:val="21"/>
  </w:num>
  <w:num w:numId="18" w16cid:durableId="1873150136">
    <w:abstractNumId w:val="4"/>
  </w:num>
  <w:num w:numId="19" w16cid:durableId="350618055">
    <w:abstractNumId w:val="20"/>
  </w:num>
  <w:num w:numId="20" w16cid:durableId="642125091">
    <w:abstractNumId w:val="9"/>
  </w:num>
  <w:num w:numId="21" w16cid:durableId="1155998375">
    <w:abstractNumId w:val="12"/>
  </w:num>
  <w:num w:numId="22" w16cid:durableId="278807470">
    <w:abstractNumId w:val="2"/>
  </w:num>
  <w:num w:numId="23" w16cid:durableId="399642120">
    <w:abstractNumId w:val="22"/>
  </w:num>
  <w:num w:numId="24" w16cid:durableId="105538314">
    <w:abstractNumId w:val="23"/>
  </w:num>
  <w:num w:numId="25" w16cid:durableId="21325509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ME">
    <w15:presenceInfo w15:providerId="None" w15:userId="SME"/>
  </w15:person>
  <w15:person w15:author="Micah Newman">
    <w15:presenceInfo w15:providerId="AD" w15:userId="S::micah.newman@alphapublishing.com::5f8b36f4-d1c1-4a0f-bc26-5dface911984"/>
  </w15:person>
  <w15:person w15:author="Chem SME 2">
    <w15:presenceInfo w15:providerId="None" w15:userId="Chem SME 2"/>
  </w15:person>
  <w15:person w15:author="Christina elAwar">
    <w15:presenceInfo w15:providerId="AD" w15:userId="S::christina.elawar@samaknowledge.com::adb4bf0a-90ea-4026-9c22-66c0dca1ca41"/>
  </w15:person>
  <w15:person w15:author="Laura J Moin">
    <w15:presenceInfo w15:providerId="AD" w15:userId="S::laura.moin@qbslearning.com::81007095-8227-4e3a-a277-f38aebfb3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MjMytTQwNDYwMjRV0lEKTi0uzszPAykwrAUA7pS94iwAAAA="/>
  </w:docVars>
  <w:rsids>
    <w:rsidRoot w:val="004264F6"/>
    <w:rsid w:val="00002086"/>
    <w:rsid w:val="00006292"/>
    <w:rsid w:val="0001215D"/>
    <w:rsid w:val="000378D4"/>
    <w:rsid w:val="0005273F"/>
    <w:rsid w:val="00052B49"/>
    <w:rsid w:val="000565C9"/>
    <w:rsid w:val="00056F78"/>
    <w:rsid w:val="00096F32"/>
    <w:rsid w:val="00097D52"/>
    <w:rsid w:val="000A3553"/>
    <w:rsid w:val="000A7CD8"/>
    <w:rsid w:val="000B1B16"/>
    <w:rsid w:val="000B6312"/>
    <w:rsid w:val="000B6449"/>
    <w:rsid w:val="000D0F03"/>
    <w:rsid w:val="000E6DFC"/>
    <w:rsid w:val="00115959"/>
    <w:rsid w:val="00122C1F"/>
    <w:rsid w:val="00123354"/>
    <w:rsid w:val="00144E52"/>
    <w:rsid w:val="00146311"/>
    <w:rsid w:val="00146966"/>
    <w:rsid w:val="00152382"/>
    <w:rsid w:val="00155DC6"/>
    <w:rsid w:val="001621F3"/>
    <w:rsid w:val="0016756B"/>
    <w:rsid w:val="001722E4"/>
    <w:rsid w:val="00180407"/>
    <w:rsid w:val="001839D4"/>
    <w:rsid w:val="0019106F"/>
    <w:rsid w:val="0019613F"/>
    <w:rsid w:val="001A2AB9"/>
    <w:rsid w:val="001D340D"/>
    <w:rsid w:val="001D4052"/>
    <w:rsid w:val="001E78AE"/>
    <w:rsid w:val="001F351C"/>
    <w:rsid w:val="001F5D26"/>
    <w:rsid w:val="00201D57"/>
    <w:rsid w:val="00203FCC"/>
    <w:rsid w:val="00210F99"/>
    <w:rsid w:val="00221AE5"/>
    <w:rsid w:val="00222A47"/>
    <w:rsid w:val="002230BF"/>
    <w:rsid w:val="00224556"/>
    <w:rsid w:val="002313D4"/>
    <w:rsid w:val="002367C6"/>
    <w:rsid w:val="00250146"/>
    <w:rsid w:val="00251136"/>
    <w:rsid w:val="00251B6B"/>
    <w:rsid w:val="00253536"/>
    <w:rsid w:val="0027200B"/>
    <w:rsid w:val="00286EE1"/>
    <w:rsid w:val="002B2EDF"/>
    <w:rsid w:val="002B7EA8"/>
    <w:rsid w:val="002C3E60"/>
    <w:rsid w:val="002C44E9"/>
    <w:rsid w:val="002C52F1"/>
    <w:rsid w:val="002D24D3"/>
    <w:rsid w:val="002D3E51"/>
    <w:rsid w:val="002F4AC7"/>
    <w:rsid w:val="00307083"/>
    <w:rsid w:val="00322A15"/>
    <w:rsid w:val="00332BA9"/>
    <w:rsid w:val="0034260D"/>
    <w:rsid w:val="00345CF7"/>
    <w:rsid w:val="003545C1"/>
    <w:rsid w:val="0036411B"/>
    <w:rsid w:val="003822B8"/>
    <w:rsid w:val="00384C74"/>
    <w:rsid w:val="00386AB9"/>
    <w:rsid w:val="003C5CBB"/>
    <w:rsid w:val="003E4A88"/>
    <w:rsid w:val="003E5F58"/>
    <w:rsid w:val="004264F6"/>
    <w:rsid w:val="00427DAA"/>
    <w:rsid w:val="00451EC4"/>
    <w:rsid w:val="00454D95"/>
    <w:rsid w:val="0048426D"/>
    <w:rsid w:val="004A1681"/>
    <w:rsid w:val="004A7F68"/>
    <w:rsid w:val="004B01F1"/>
    <w:rsid w:val="004C06E4"/>
    <w:rsid w:val="004D7BF1"/>
    <w:rsid w:val="00511821"/>
    <w:rsid w:val="00516B1B"/>
    <w:rsid w:val="00517A1D"/>
    <w:rsid w:val="00541212"/>
    <w:rsid w:val="00551127"/>
    <w:rsid w:val="005602FF"/>
    <w:rsid w:val="00563056"/>
    <w:rsid w:val="00584F25"/>
    <w:rsid w:val="0059353D"/>
    <w:rsid w:val="00595D83"/>
    <w:rsid w:val="005B4FC5"/>
    <w:rsid w:val="005B59EE"/>
    <w:rsid w:val="005B6F44"/>
    <w:rsid w:val="005C4DB2"/>
    <w:rsid w:val="005D34FB"/>
    <w:rsid w:val="005E0C13"/>
    <w:rsid w:val="00643786"/>
    <w:rsid w:val="006453BB"/>
    <w:rsid w:val="00645F83"/>
    <w:rsid w:val="00651FE9"/>
    <w:rsid w:val="006652A5"/>
    <w:rsid w:val="006862E2"/>
    <w:rsid w:val="006C3D7B"/>
    <w:rsid w:val="006C5E28"/>
    <w:rsid w:val="006D0EF9"/>
    <w:rsid w:val="007012D9"/>
    <w:rsid w:val="007111E2"/>
    <w:rsid w:val="007129C8"/>
    <w:rsid w:val="00716BC5"/>
    <w:rsid w:val="00736D42"/>
    <w:rsid w:val="0074220A"/>
    <w:rsid w:val="0075588D"/>
    <w:rsid w:val="007564FD"/>
    <w:rsid w:val="007640A4"/>
    <w:rsid w:val="00772EA9"/>
    <w:rsid w:val="00775A36"/>
    <w:rsid w:val="00783C05"/>
    <w:rsid w:val="007A6444"/>
    <w:rsid w:val="007B0324"/>
    <w:rsid w:val="007B6D7C"/>
    <w:rsid w:val="007C68CD"/>
    <w:rsid w:val="007D2C69"/>
    <w:rsid w:val="007D6787"/>
    <w:rsid w:val="007E3D7C"/>
    <w:rsid w:val="00800690"/>
    <w:rsid w:val="008013C3"/>
    <w:rsid w:val="00813282"/>
    <w:rsid w:val="00824211"/>
    <w:rsid w:val="00833117"/>
    <w:rsid w:val="0083498D"/>
    <w:rsid w:val="00841E22"/>
    <w:rsid w:val="00864F06"/>
    <w:rsid w:val="008851EA"/>
    <w:rsid w:val="008950EC"/>
    <w:rsid w:val="00897CD0"/>
    <w:rsid w:val="008A1422"/>
    <w:rsid w:val="008B444F"/>
    <w:rsid w:val="008C02FC"/>
    <w:rsid w:val="008F0AE0"/>
    <w:rsid w:val="00902620"/>
    <w:rsid w:val="009179ED"/>
    <w:rsid w:val="009338CC"/>
    <w:rsid w:val="00944700"/>
    <w:rsid w:val="009631F4"/>
    <w:rsid w:val="0098126A"/>
    <w:rsid w:val="00984F2F"/>
    <w:rsid w:val="00992C6A"/>
    <w:rsid w:val="009A28BB"/>
    <w:rsid w:val="009B7078"/>
    <w:rsid w:val="009C3407"/>
    <w:rsid w:val="009C6B0D"/>
    <w:rsid w:val="009D4E26"/>
    <w:rsid w:val="009F0882"/>
    <w:rsid w:val="009F2697"/>
    <w:rsid w:val="00A113A7"/>
    <w:rsid w:val="00A12FDA"/>
    <w:rsid w:val="00A14742"/>
    <w:rsid w:val="00A201AE"/>
    <w:rsid w:val="00A235C4"/>
    <w:rsid w:val="00A23CF1"/>
    <w:rsid w:val="00A362FD"/>
    <w:rsid w:val="00A4654D"/>
    <w:rsid w:val="00A5010B"/>
    <w:rsid w:val="00A516BE"/>
    <w:rsid w:val="00A52428"/>
    <w:rsid w:val="00A52C86"/>
    <w:rsid w:val="00A63782"/>
    <w:rsid w:val="00A8239F"/>
    <w:rsid w:val="00A82407"/>
    <w:rsid w:val="00A87527"/>
    <w:rsid w:val="00A95512"/>
    <w:rsid w:val="00A97040"/>
    <w:rsid w:val="00AA0583"/>
    <w:rsid w:val="00AA1AFA"/>
    <w:rsid w:val="00AA4C6B"/>
    <w:rsid w:val="00AA63FD"/>
    <w:rsid w:val="00AB5923"/>
    <w:rsid w:val="00AB59FA"/>
    <w:rsid w:val="00AE4D06"/>
    <w:rsid w:val="00AE73AA"/>
    <w:rsid w:val="00AF4963"/>
    <w:rsid w:val="00B05D6F"/>
    <w:rsid w:val="00B2199E"/>
    <w:rsid w:val="00B21F33"/>
    <w:rsid w:val="00B36DBB"/>
    <w:rsid w:val="00B4130C"/>
    <w:rsid w:val="00B55115"/>
    <w:rsid w:val="00BB2819"/>
    <w:rsid w:val="00BB44DB"/>
    <w:rsid w:val="00BC6501"/>
    <w:rsid w:val="00BC75FE"/>
    <w:rsid w:val="00BD1B95"/>
    <w:rsid w:val="00BD6D3B"/>
    <w:rsid w:val="00C01988"/>
    <w:rsid w:val="00C01DA3"/>
    <w:rsid w:val="00C1131A"/>
    <w:rsid w:val="00C469C1"/>
    <w:rsid w:val="00C52C31"/>
    <w:rsid w:val="00C7498F"/>
    <w:rsid w:val="00C76A91"/>
    <w:rsid w:val="00C81567"/>
    <w:rsid w:val="00C826F1"/>
    <w:rsid w:val="00CA3933"/>
    <w:rsid w:val="00CA509B"/>
    <w:rsid w:val="00CA50D7"/>
    <w:rsid w:val="00CC308F"/>
    <w:rsid w:val="00CD07ED"/>
    <w:rsid w:val="00CD26CD"/>
    <w:rsid w:val="00CE1CC9"/>
    <w:rsid w:val="00CE6758"/>
    <w:rsid w:val="00CF090F"/>
    <w:rsid w:val="00CF53EE"/>
    <w:rsid w:val="00D01E31"/>
    <w:rsid w:val="00D0537B"/>
    <w:rsid w:val="00D15753"/>
    <w:rsid w:val="00D33BE7"/>
    <w:rsid w:val="00D50AA3"/>
    <w:rsid w:val="00D539EF"/>
    <w:rsid w:val="00D53D06"/>
    <w:rsid w:val="00D60DC9"/>
    <w:rsid w:val="00D64214"/>
    <w:rsid w:val="00D81105"/>
    <w:rsid w:val="00D82DE6"/>
    <w:rsid w:val="00D902A4"/>
    <w:rsid w:val="00D97928"/>
    <w:rsid w:val="00DA2287"/>
    <w:rsid w:val="00DC14A9"/>
    <w:rsid w:val="00DC30B2"/>
    <w:rsid w:val="00DE5C1D"/>
    <w:rsid w:val="00E023B2"/>
    <w:rsid w:val="00E10E25"/>
    <w:rsid w:val="00E11065"/>
    <w:rsid w:val="00E12468"/>
    <w:rsid w:val="00E12BC3"/>
    <w:rsid w:val="00E1542C"/>
    <w:rsid w:val="00E160B6"/>
    <w:rsid w:val="00E1721D"/>
    <w:rsid w:val="00E47A57"/>
    <w:rsid w:val="00E62225"/>
    <w:rsid w:val="00E630F0"/>
    <w:rsid w:val="00E63C5E"/>
    <w:rsid w:val="00E66727"/>
    <w:rsid w:val="00E707A4"/>
    <w:rsid w:val="00E768F9"/>
    <w:rsid w:val="00E82259"/>
    <w:rsid w:val="00E87A7A"/>
    <w:rsid w:val="00E8DAA2"/>
    <w:rsid w:val="00ED33A0"/>
    <w:rsid w:val="00F05102"/>
    <w:rsid w:val="00F1690C"/>
    <w:rsid w:val="00F32ED7"/>
    <w:rsid w:val="00F3328D"/>
    <w:rsid w:val="00F34CAB"/>
    <w:rsid w:val="00F362A7"/>
    <w:rsid w:val="00F55E6F"/>
    <w:rsid w:val="00F64B9E"/>
    <w:rsid w:val="00F70347"/>
    <w:rsid w:val="00F738E3"/>
    <w:rsid w:val="00F754AE"/>
    <w:rsid w:val="00F96391"/>
    <w:rsid w:val="00FB421E"/>
    <w:rsid w:val="00FD4525"/>
    <w:rsid w:val="00FD48C3"/>
    <w:rsid w:val="00FD766A"/>
    <w:rsid w:val="00FE7A4D"/>
    <w:rsid w:val="014097AC"/>
    <w:rsid w:val="01F6A4A1"/>
    <w:rsid w:val="021E0449"/>
    <w:rsid w:val="024D32DC"/>
    <w:rsid w:val="02D0EE67"/>
    <w:rsid w:val="03805E10"/>
    <w:rsid w:val="03EF1E8E"/>
    <w:rsid w:val="0453C761"/>
    <w:rsid w:val="052A297A"/>
    <w:rsid w:val="055AE626"/>
    <w:rsid w:val="05D3D537"/>
    <w:rsid w:val="06D52F01"/>
    <w:rsid w:val="071A6280"/>
    <w:rsid w:val="073FCB20"/>
    <w:rsid w:val="08F7FF10"/>
    <w:rsid w:val="097F22F5"/>
    <w:rsid w:val="09BA594E"/>
    <w:rsid w:val="09EACB53"/>
    <w:rsid w:val="0E01EC79"/>
    <w:rsid w:val="0E4C410D"/>
    <w:rsid w:val="0F5FFC33"/>
    <w:rsid w:val="0F71F74E"/>
    <w:rsid w:val="0F790E87"/>
    <w:rsid w:val="0FA51A16"/>
    <w:rsid w:val="0FC0A55B"/>
    <w:rsid w:val="10059F8B"/>
    <w:rsid w:val="1063BC95"/>
    <w:rsid w:val="10C38F4F"/>
    <w:rsid w:val="1203322E"/>
    <w:rsid w:val="121B1137"/>
    <w:rsid w:val="12206E5B"/>
    <w:rsid w:val="12E6A919"/>
    <w:rsid w:val="1537FE35"/>
    <w:rsid w:val="1683FF12"/>
    <w:rsid w:val="171F1199"/>
    <w:rsid w:val="174DA9A2"/>
    <w:rsid w:val="1762F430"/>
    <w:rsid w:val="17BF14BB"/>
    <w:rsid w:val="18234D13"/>
    <w:rsid w:val="19AE41D8"/>
    <w:rsid w:val="19E44B3A"/>
    <w:rsid w:val="1A226570"/>
    <w:rsid w:val="1B199B4A"/>
    <w:rsid w:val="1B66F8DA"/>
    <w:rsid w:val="1C5F188A"/>
    <w:rsid w:val="1CEA5B42"/>
    <w:rsid w:val="1E69E111"/>
    <w:rsid w:val="1FDED161"/>
    <w:rsid w:val="1FE2727B"/>
    <w:rsid w:val="20231A85"/>
    <w:rsid w:val="20FE2870"/>
    <w:rsid w:val="21247DD3"/>
    <w:rsid w:val="23F7FB9C"/>
    <w:rsid w:val="23F8AE6E"/>
    <w:rsid w:val="24B7C3C7"/>
    <w:rsid w:val="2673C510"/>
    <w:rsid w:val="27A569CC"/>
    <w:rsid w:val="27FBBA74"/>
    <w:rsid w:val="283267E6"/>
    <w:rsid w:val="2B647D77"/>
    <w:rsid w:val="2C3D1DC7"/>
    <w:rsid w:val="2DB42901"/>
    <w:rsid w:val="2DCE025B"/>
    <w:rsid w:val="2DEBE979"/>
    <w:rsid w:val="2F20E083"/>
    <w:rsid w:val="2F6D990D"/>
    <w:rsid w:val="2F7B70BB"/>
    <w:rsid w:val="301E2F78"/>
    <w:rsid w:val="31951948"/>
    <w:rsid w:val="31E799D7"/>
    <w:rsid w:val="31ECC8AD"/>
    <w:rsid w:val="334C79AE"/>
    <w:rsid w:val="33D06472"/>
    <w:rsid w:val="3461A6EB"/>
    <w:rsid w:val="34F02199"/>
    <w:rsid w:val="35E0A4DB"/>
    <w:rsid w:val="37126D9C"/>
    <w:rsid w:val="37D5C879"/>
    <w:rsid w:val="384F8002"/>
    <w:rsid w:val="3902D038"/>
    <w:rsid w:val="3AA8BAA9"/>
    <w:rsid w:val="3B06515D"/>
    <w:rsid w:val="3B78B31B"/>
    <w:rsid w:val="3CDE38E8"/>
    <w:rsid w:val="3CF3DBFB"/>
    <w:rsid w:val="3DBDB169"/>
    <w:rsid w:val="3E32FDCE"/>
    <w:rsid w:val="3E76E2CD"/>
    <w:rsid w:val="3EBAAAA7"/>
    <w:rsid w:val="3ED623E3"/>
    <w:rsid w:val="3EEF1D3A"/>
    <w:rsid w:val="3F34543C"/>
    <w:rsid w:val="4021E976"/>
    <w:rsid w:val="409C9477"/>
    <w:rsid w:val="4101DF1C"/>
    <w:rsid w:val="41175A3C"/>
    <w:rsid w:val="41256576"/>
    <w:rsid w:val="4194BBD3"/>
    <w:rsid w:val="41BAAC50"/>
    <w:rsid w:val="41DA490D"/>
    <w:rsid w:val="41E8CE23"/>
    <w:rsid w:val="420CDC8A"/>
    <w:rsid w:val="421C33A3"/>
    <w:rsid w:val="43A4A652"/>
    <w:rsid w:val="45765675"/>
    <w:rsid w:val="4610676B"/>
    <w:rsid w:val="471CABEF"/>
    <w:rsid w:val="473358BB"/>
    <w:rsid w:val="47B80713"/>
    <w:rsid w:val="47CFDF50"/>
    <w:rsid w:val="489EE49F"/>
    <w:rsid w:val="495E6DF8"/>
    <w:rsid w:val="4A994B1A"/>
    <w:rsid w:val="4B29AAAA"/>
    <w:rsid w:val="4B7C8EC2"/>
    <w:rsid w:val="4B8B5ED8"/>
    <w:rsid w:val="4BA75B31"/>
    <w:rsid w:val="4CBE5A83"/>
    <w:rsid w:val="4D6F20A4"/>
    <w:rsid w:val="4D97671F"/>
    <w:rsid w:val="4DC404FD"/>
    <w:rsid w:val="4DE07A6C"/>
    <w:rsid w:val="4E52C08E"/>
    <w:rsid w:val="4E7E3743"/>
    <w:rsid w:val="4ED6CDB5"/>
    <w:rsid w:val="4FC2CA51"/>
    <w:rsid w:val="527ED3EF"/>
    <w:rsid w:val="53024789"/>
    <w:rsid w:val="533464A8"/>
    <w:rsid w:val="534F9856"/>
    <w:rsid w:val="540E3BC2"/>
    <w:rsid w:val="5415F5D1"/>
    <w:rsid w:val="5507D140"/>
    <w:rsid w:val="55FDD160"/>
    <w:rsid w:val="56DE4583"/>
    <w:rsid w:val="56F239B8"/>
    <w:rsid w:val="5707DC5E"/>
    <w:rsid w:val="585A3270"/>
    <w:rsid w:val="58BB2697"/>
    <w:rsid w:val="596764B1"/>
    <w:rsid w:val="59A9FB82"/>
    <w:rsid w:val="59AA5A43"/>
    <w:rsid w:val="5A2B3B63"/>
    <w:rsid w:val="5AB227BF"/>
    <w:rsid w:val="5B0CFCAB"/>
    <w:rsid w:val="5B1679E5"/>
    <w:rsid w:val="5B55B540"/>
    <w:rsid w:val="5D5A255D"/>
    <w:rsid w:val="5D7D1A4D"/>
    <w:rsid w:val="5F3F04D0"/>
    <w:rsid w:val="5FB8A1E2"/>
    <w:rsid w:val="611DE459"/>
    <w:rsid w:val="61EB388D"/>
    <w:rsid w:val="6303033A"/>
    <w:rsid w:val="63076869"/>
    <w:rsid w:val="6344FF0F"/>
    <w:rsid w:val="648586C3"/>
    <w:rsid w:val="64B431A7"/>
    <w:rsid w:val="64DEFAF5"/>
    <w:rsid w:val="66F4FC7F"/>
    <w:rsid w:val="6714D253"/>
    <w:rsid w:val="681A080B"/>
    <w:rsid w:val="68BA4EB7"/>
    <w:rsid w:val="68DA6F0F"/>
    <w:rsid w:val="69A9618E"/>
    <w:rsid w:val="69EACD07"/>
    <w:rsid w:val="6A76A153"/>
    <w:rsid w:val="6B174DD9"/>
    <w:rsid w:val="6B63E1A1"/>
    <w:rsid w:val="6C53F041"/>
    <w:rsid w:val="6CFAE3E2"/>
    <w:rsid w:val="6D01A12F"/>
    <w:rsid w:val="6D336C88"/>
    <w:rsid w:val="6D613A7F"/>
    <w:rsid w:val="6F2237C6"/>
    <w:rsid w:val="6F670805"/>
    <w:rsid w:val="7036478C"/>
    <w:rsid w:val="70AEDCD7"/>
    <w:rsid w:val="7107ABB0"/>
    <w:rsid w:val="7182E697"/>
    <w:rsid w:val="7189B868"/>
    <w:rsid w:val="71EEE911"/>
    <w:rsid w:val="731019CE"/>
    <w:rsid w:val="731952AF"/>
    <w:rsid w:val="755DFCFD"/>
    <w:rsid w:val="7564C36B"/>
    <w:rsid w:val="75EE4652"/>
    <w:rsid w:val="76145F4D"/>
    <w:rsid w:val="76717877"/>
    <w:rsid w:val="7687E925"/>
    <w:rsid w:val="77BD74FB"/>
    <w:rsid w:val="78ABCDD4"/>
    <w:rsid w:val="794F8A79"/>
    <w:rsid w:val="7A7EDDE0"/>
    <w:rsid w:val="7BE2D1C2"/>
    <w:rsid w:val="7E8E5A8A"/>
    <w:rsid w:val="7FA1F66E"/>
    <w:rsid w:val="7FAC5971"/>
    <w:rsid w:val="7FBCF9DE"/>
    <w:rsid w:val="7FC3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FB7C"/>
  <w15:chartTrackingRefBased/>
  <w15:docId w15:val="{DCC79589-5B26-4D8A-9601-862D4CDF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64F6"/>
    <w:rPr>
      <w:sz w:val="16"/>
      <w:szCs w:val="16"/>
    </w:rPr>
  </w:style>
  <w:style w:type="paragraph" w:styleId="CommentText">
    <w:name w:val="annotation text"/>
    <w:basedOn w:val="Normal"/>
    <w:link w:val="CommentTextChar"/>
    <w:uiPriority w:val="99"/>
    <w:unhideWhenUsed/>
    <w:rsid w:val="004264F6"/>
    <w:pPr>
      <w:spacing w:line="240" w:lineRule="auto"/>
    </w:pPr>
    <w:rPr>
      <w:sz w:val="20"/>
      <w:szCs w:val="20"/>
    </w:rPr>
  </w:style>
  <w:style w:type="character" w:customStyle="1" w:styleId="CommentTextChar">
    <w:name w:val="Comment Text Char"/>
    <w:basedOn w:val="DefaultParagraphFont"/>
    <w:link w:val="CommentText"/>
    <w:uiPriority w:val="99"/>
    <w:rsid w:val="004264F6"/>
    <w:rPr>
      <w:sz w:val="20"/>
      <w:szCs w:val="20"/>
    </w:rPr>
  </w:style>
  <w:style w:type="paragraph" w:styleId="CommentSubject">
    <w:name w:val="annotation subject"/>
    <w:basedOn w:val="CommentText"/>
    <w:next w:val="CommentText"/>
    <w:link w:val="CommentSubjectChar"/>
    <w:uiPriority w:val="99"/>
    <w:semiHidden/>
    <w:unhideWhenUsed/>
    <w:rsid w:val="004264F6"/>
    <w:rPr>
      <w:b/>
      <w:bCs/>
    </w:rPr>
  </w:style>
  <w:style w:type="character" w:customStyle="1" w:styleId="CommentSubjectChar">
    <w:name w:val="Comment Subject Char"/>
    <w:basedOn w:val="CommentTextChar"/>
    <w:link w:val="CommentSubject"/>
    <w:uiPriority w:val="99"/>
    <w:semiHidden/>
    <w:rsid w:val="004264F6"/>
    <w:rPr>
      <w:b/>
      <w:bCs/>
      <w:sz w:val="20"/>
      <w:szCs w:val="20"/>
    </w:rPr>
  </w:style>
  <w:style w:type="paragraph" w:styleId="BalloonText">
    <w:name w:val="Balloon Text"/>
    <w:basedOn w:val="Normal"/>
    <w:link w:val="BalloonTextChar"/>
    <w:uiPriority w:val="99"/>
    <w:semiHidden/>
    <w:unhideWhenUsed/>
    <w:rsid w:val="00426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4F6"/>
    <w:rPr>
      <w:rFonts w:ascii="Segoe UI" w:hAnsi="Segoe UI" w:cs="Segoe UI"/>
      <w:sz w:val="18"/>
      <w:szCs w:val="18"/>
    </w:rPr>
  </w:style>
  <w:style w:type="character" w:customStyle="1" w:styleId="Heading2Char">
    <w:name w:val="Heading 2 Char"/>
    <w:basedOn w:val="DefaultParagraphFont"/>
    <w:link w:val="Heading2"/>
    <w:uiPriority w:val="9"/>
    <w:rsid w:val="004264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64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4F6"/>
    <w:pPr>
      <w:spacing w:line="279" w:lineRule="auto"/>
      <w:ind w:left="720"/>
      <w:contextualSpacing/>
    </w:pPr>
    <w:rPr>
      <w:rFonts w:eastAsiaTheme="minorEastAsia"/>
      <w:sz w:val="24"/>
      <w:szCs w:val="24"/>
      <w:lang w:eastAsia="ja-JP"/>
    </w:rPr>
  </w:style>
  <w:style w:type="character" w:customStyle="1" w:styleId="Heading3Char">
    <w:name w:val="Heading 3 Char"/>
    <w:basedOn w:val="DefaultParagraphFont"/>
    <w:link w:val="Heading3"/>
    <w:uiPriority w:val="9"/>
    <w:rsid w:val="007129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129C8"/>
    <w:rPr>
      <w:b/>
      <w:bCs/>
    </w:rPr>
  </w:style>
  <w:style w:type="paragraph" w:styleId="NormalWeb">
    <w:name w:val="Normal (Web)"/>
    <w:basedOn w:val="Normal"/>
    <w:uiPriority w:val="99"/>
    <w:unhideWhenUsed/>
    <w:rsid w:val="00203FC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160B6"/>
    <w:pPr>
      <w:widowControl w:val="0"/>
      <w:autoSpaceDE w:val="0"/>
      <w:autoSpaceDN w:val="0"/>
      <w:spacing w:after="0" w:line="240" w:lineRule="auto"/>
    </w:pPr>
    <w:rPr>
      <w:rFonts w:ascii="Arial MT" w:eastAsia="Arial MT" w:hAnsi="Arial MT" w:cs="Arial MT"/>
      <w:sz w:val="16"/>
      <w:szCs w:val="16"/>
    </w:rPr>
  </w:style>
  <w:style w:type="character" w:customStyle="1" w:styleId="BodyTextChar">
    <w:name w:val="Body Text Char"/>
    <w:basedOn w:val="DefaultParagraphFont"/>
    <w:link w:val="BodyText"/>
    <w:uiPriority w:val="1"/>
    <w:rsid w:val="00E160B6"/>
    <w:rPr>
      <w:rFonts w:ascii="Arial MT" w:eastAsia="Arial MT" w:hAnsi="Arial MT" w:cs="Arial MT"/>
      <w:sz w:val="16"/>
      <w:szCs w:val="16"/>
    </w:rPr>
  </w:style>
  <w:style w:type="paragraph" w:styleId="NoSpacing">
    <w:name w:val="No Spacing"/>
    <w:uiPriority w:val="1"/>
    <w:qFormat/>
    <w:rsid w:val="00DA2287"/>
    <w:pPr>
      <w:spacing w:after="0" w:line="240" w:lineRule="auto"/>
    </w:pPr>
  </w:style>
  <w:style w:type="table" w:styleId="TableGrid">
    <w:name w:val="Table Grid"/>
    <w:basedOn w:val="TableNormal"/>
    <w:uiPriority w:val="39"/>
    <w:rsid w:val="00A52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A5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31363">
      <w:bodyDiv w:val="1"/>
      <w:marLeft w:val="0"/>
      <w:marRight w:val="0"/>
      <w:marTop w:val="0"/>
      <w:marBottom w:val="0"/>
      <w:divBdr>
        <w:top w:val="none" w:sz="0" w:space="0" w:color="auto"/>
        <w:left w:val="none" w:sz="0" w:space="0" w:color="auto"/>
        <w:bottom w:val="none" w:sz="0" w:space="0" w:color="auto"/>
        <w:right w:val="none" w:sz="0" w:space="0" w:color="auto"/>
      </w:divBdr>
    </w:div>
    <w:div w:id="726490094">
      <w:bodyDiv w:val="1"/>
      <w:marLeft w:val="0"/>
      <w:marRight w:val="0"/>
      <w:marTop w:val="0"/>
      <w:marBottom w:val="0"/>
      <w:divBdr>
        <w:top w:val="none" w:sz="0" w:space="0" w:color="auto"/>
        <w:left w:val="none" w:sz="0" w:space="0" w:color="auto"/>
        <w:bottom w:val="none" w:sz="0" w:space="0" w:color="auto"/>
        <w:right w:val="none" w:sz="0" w:space="0" w:color="auto"/>
      </w:divBdr>
    </w:div>
    <w:div w:id="1001931801">
      <w:bodyDiv w:val="1"/>
      <w:marLeft w:val="0"/>
      <w:marRight w:val="0"/>
      <w:marTop w:val="0"/>
      <w:marBottom w:val="0"/>
      <w:divBdr>
        <w:top w:val="none" w:sz="0" w:space="0" w:color="auto"/>
        <w:left w:val="none" w:sz="0" w:space="0" w:color="auto"/>
        <w:bottom w:val="none" w:sz="0" w:space="0" w:color="auto"/>
        <w:right w:val="none" w:sz="0" w:space="0" w:color="auto"/>
      </w:divBdr>
    </w:div>
    <w:div w:id="1050420536">
      <w:bodyDiv w:val="1"/>
      <w:marLeft w:val="0"/>
      <w:marRight w:val="0"/>
      <w:marTop w:val="0"/>
      <w:marBottom w:val="0"/>
      <w:divBdr>
        <w:top w:val="none" w:sz="0" w:space="0" w:color="auto"/>
        <w:left w:val="none" w:sz="0" w:space="0" w:color="auto"/>
        <w:bottom w:val="none" w:sz="0" w:space="0" w:color="auto"/>
        <w:right w:val="none" w:sz="0" w:space="0" w:color="auto"/>
      </w:divBdr>
    </w:div>
    <w:div w:id="1091317182">
      <w:bodyDiv w:val="1"/>
      <w:marLeft w:val="0"/>
      <w:marRight w:val="0"/>
      <w:marTop w:val="0"/>
      <w:marBottom w:val="0"/>
      <w:divBdr>
        <w:top w:val="none" w:sz="0" w:space="0" w:color="auto"/>
        <w:left w:val="none" w:sz="0" w:space="0" w:color="auto"/>
        <w:bottom w:val="none" w:sz="0" w:space="0" w:color="auto"/>
        <w:right w:val="none" w:sz="0" w:space="0" w:color="auto"/>
      </w:divBdr>
    </w:div>
    <w:div w:id="1109084678">
      <w:bodyDiv w:val="1"/>
      <w:marLeft w:val="0"/>
      <w:marRight w:val="0"/>
      <w:marTop w:val="0"/>
      <w:marBottom w:val="0"/>
      <w:divBdr>
        <w:top w:val="none" w:sz="0" w:space="0" w:color="auto"/>
        <w:left w:val="none" w:sz="0" w:space="0" w:color="auto"/>
        <w:bottom w:val="none" w:sz="0" w:space="0" w:color="auto"/>
        <w:right w:val="none" w:sz="0" w:space="0" w:color="auto"/>
      </w:divBdr>
    </w:div>
    <w:div w:id="1175652962">
      <w:bodyDiv w:val="1"/>
      <w:marLeft w:val="0"/>
      <w:marRight w:val="0"/>
      <w:marTop w:val="0"/>
      <w:marBottom w:val="0"/>
      <w:divBdr>
        <w:top w:val="none" w:sz="0" w:space="0" w:color="auto"/>
        <w:left w:val="none" w:sz="0" w:space="0" w:color="auto"/>
        <w:bottom w:val="none" w:sz="0" w:space="0" w:color="auto"/>
        <w:right w:val="none" w:sz="0" w:space="0" w:color="auto"/>
      </w:divBdr>
    </w:div>
    <w:div w:id="1208104047">
      <w:bodyDiv w:val="1"/>
      <w:marLeft w:val="0"/>
      <w:marRight w:val="0"/>
      <w:marTop w:val="0"/>
      <w:marBottom w:val="0"/>
      <w:divBdr>
        <w:top w:val="none" w:sz="0" w:space="0" w:color="auto"/>
        <w:left w:val="none" w:sz="0" w:space="0" w:color="auto"/>
        <w:bottom w:val="none" w:sz="0" w:space="0" w:color="auto"/>
        <w:right w:val="none" w:sz="0" w:space="0" w:color="auto"/>
      </w:divBdr>
    </w:div>
    <w:div w:id="1591617612">
      <w:bodyDiv w:val="1"/>
      <w:marLeft w:val="0"/>
      <w:marRight w:val="0"/>
      <w:marTop w:val="0"/>
      <w:marBottom w:val="0"/>
      <w:divBdr>
        <w:top w:val="none" w:sz="0" w:space="0" w:color="auto"/>
        <w:left w:val="none" w:sz="0" w:space="0" w:color="auto"/>
        <w:bottom w:val="none" w:sz="0" w:space="0" w:color="auto"/>
        <w:right w:val="none" w:sz="0" w:space="0" w:color="auto"/>
      </w:divBdr>
    </w:div>
    <w:div w:id="201171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65EAF9-0519-464C-ACD3-DF8E939CF108}">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customXml/itemProps2.xml><?xml version="1.0" encoding="utf-8"?>
<ds:datastoreItem xmlns:ds="http://schemas.openxmlformats.org/officeDocument/2006/customXml" ds:itemID="{D09246CB-4FF6-4608-9474-54C0BD356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74489-C409-4B10-AE1A-3C0739C523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Chem SME 2</cp:lastModifiedBy>
  <cp:revision>22</cp:revision>
  <dcterms:created xsi:type="dcterms:W3CDTF">2024-11-27T12:16:00Z</dcterms:created>
  <dcterms:modified xsi:type="dcterms:W3CDTF">2024-11-28T12:38:00Z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Order">
    <vt:r8>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