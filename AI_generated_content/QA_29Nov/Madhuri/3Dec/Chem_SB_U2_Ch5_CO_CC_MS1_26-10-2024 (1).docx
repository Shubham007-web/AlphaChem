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CC1F8A" w:rsidR="00944E3B" w:rsidP="00455EC3" w:rsidRDefault="00260DD2" w14:paraId="2128A07B" w14:textId="6E9EF235">
      <w:pPr>
        <w:pStyle w:val="Heading1"/>
        <w:rPr>
          <w:b/>
          <w:bCs/>
          <w:color w:val="auto"/>
        </w:rPr>
      </w:pPr>
      <w:r w:rsidRPr="70F887B3">
        <w:rPr>
          <w:b/>
          <w:bCs/>
          <w:color w:val="auto"/>
        </w:rPr>
        <w:t>Chapter 5</w:t>
      </w:r>
      <w:r w:rsidRPr="70F887B3" w:rsidR="001F4E51">
        <w:rPr>
          <w:b/>
          <w:bCs/>
          <w:color w:val="auto"/>
        </w:rPr>
        <w:t>:</w:t>
      </w:r>
      <w:r w:rsidRPr="70F887B3" w:rsidR="00825ECB">
        <w:rPr>
          <w:b/>
          <w:bCs/>
        </w:rPr>
        <w:t xml:space="preserve"> </w:t>
      </w:r>
      <w:r w:rsidRPr="70F887B3" w:rsidR="00825ECB">
        <w:rPr>
          <w:b/>
          <w:bCs/>
          <w:color w:val="auto"/>
        </w:rPr>
        <w:t>The Periodic Table and Chemical Trends</w:t>
      </w:r>
    </w:p>
    <w:p w:rsidR="00455EC3" w:rsidP="00B61A9E" w:rsidRDefault="003B5715" w14:paraId="2EA16261" w14:textId="77777777">
      <w:pPr>
        <w:jc w:val="center"/>
      </w:pPr>
      <w:commentRangeStart w:id="0"/>
      <w:r w:rsidRPr="003B5715">
        <w:rPr>
          <w:noProof/>
        </w:rPr>
        <w:drawing>
          <wp:inline distT="0" distB="0" distL="0" distR="0" wp14:anchorId="59B149A6" wp14:editId="01635D92">
            <wp:extent cx="4832430" cy="30109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6356" cy="3013422"/>
                    </a:xfrm>
                    <a:prstGeom prst="rect">
                      <a:avLst/>
                    </a:prstGeom>
                  </pic:spPr>
                </pic:pic>
              </a:graphicData>
            </a:graphic>
          </wp:inline>
        </w:drawing>
      </w:r>
      <w:commentRangeEnd w:id="0"/>
      <w:r w:rsidR="000B607B">
        <w:rPr>
          <w:rStyle w:val="CommentReference"/>
        </w:rPr>
        <w:commentReference w:id="0"/>
      </w:r>
    </w:p>
    <w:p w:rsidR="00C122DF" w:rsidP="00455EC3" w:rsidRDefault="00C122DF" w14:paraId="6AFC67A2" w14:textId="53789471"/>
    <w:p w:rsidR="003B5715" w:rsidP="00B61A9E" w:rsidRDefault="003B5715" w14:paraId="0047F8F6" w14:textId="431049FF">
      <w:pPr>
        <w:jc w:val="center"/>
      </w:pPr>
      <w:r>
        <w:t>Figure 5.</w:t>
      </w:r>
      <w:r w:rsidR="00FD274C">
        <w:t>1-</w:t>
      </w:r>
      <w:r>
        <w:t xml:space="preserve"> The</w:t>
      </w:r>
      <w:r w:rsidR="001F4E51">
        <w:t xml:space="preserve"> periodic table of ele</w:t>
      </w:r>
      <w:r>
        <w:t>ments</w:t>
      </w:r>
    </w:p>
    <w:p w:rsidRPr="006A7F39" w:rsidR="00455EC3" w:rsidP="00455EC3" w:rsidRDefault="00455EC3" w14:paraId="6426A10C" w14:textId="77777777">
      <w:pPr>
        <w:pStyle w:val="Heading2"/>
        <w:rPr>
          <w:b/>
          <w:bCs/>
          <w:color w:val="auto"/>
        </w:rPr>
      </w:pPr>
      <w:r w:rsidRPr="70F887B3">
        <w:rPr>
          <w:color w:val="auto"/>
          <w:highlight w:val="yellow"/>
        </w:rPr>
        <w:t>&lt;H1&gt;</w:t>
      </w:r>
      <w:r w:rsidRPr="70F887B3">
        <w:rPr>
          <w:color w:val="auto"/>
        </w:rPr>
        <w:t xml:space="preserve"> </w:t>
      </w:r>
      <w:r w:rsidRPr="70F887B3">
        <w:rPr>
          <w:b/>
          <w:bCs/>
          <w:color w:val="auto"/>
        </w:rPr>
        <w:t>Chapter Essential Questions</w:t>
      </w:r>
    </w:p>
    <w:p w:rsidR="00260DD2" w:rsidP="00260DD2" w:rsidRDefault="00260DD2" w14:paraId="38FD4598" w14:textId="77777777" w14:noSpellErr="1">
      <w:r w:rsidR="00260DD2">
        <w:rPr/>
        <w:t xml:space="preserve">How was the periodic table developed, </w:t>
      </w:r>
      <w:commentRangeStart w:id="2096429971"/>
      <w:r w:rsidR="00260DD2">
        <w:rPr/>
        <w:t>and why is it an essential tool in chemistry</w:t>
      </w:r>
      <w:commentRangeEnd w:id="2096429971"/>
      <w:r>
        <w:rPr>
          <w:rStyle w:val="CommentReference"/>
        </w:rPr>
        <w:commentReference w:id="2096429971"/>
      </w:r>
      <w:r w:rsidR="00260DD2">
        <w:rPr/>
        <w:t>?</w:t>
      </w:r>
    </w:p>
    <w:p w:rsidR="00260DD2" w:rsidP="00260DD2" w:rsidRDefault="00260DD2" w14:paraId="6763A039" w14:textId="178138A6">
      <w:r>
        <w:t>How can the position of an element on the periodic table help us</w:t>
      </w:r>
      <w:r w:rsidR="00C122DF">
        <w:t xml:space="preserve"> in p</w:t>
      </w:r>
      <w:r>
        <w:t>redict</w:t>
      </w:r>
      <w:r w:rsidR="00C122DF">
        <w:t>ing</w:t>
      </w:r>
      <w:r>
        <w:t xml:space="preserve"> its properties and behavior?</w:t>
      </w:r>
    </w:p>
    <w:p w:rsidRPr="00260DD2" w:rsidR="00260DD2" w:rsidP="00260DD2" w:rsidRDefault="00260DD2" w14:paraId="740699E6" w14:textId="77777777">
      <w:r>
        <w:t>What are the periodic trends, and how do they explain the similarities and differences between elements?</w:t>
      </w:r>
    </w:p>
    <w:p w:rsidRPr="006A7F39" w:rsidR="00455EC3" w:rsidP="00455EC3" w:rsidRDefault="00455EC3" w14:paraId="3C4AFBAD" w14:textId="77777777">
      <w:pPr>
        <w:pStyle w:val="Heading2"/>
        <w:rPr>
          <w:b/>
          <w:bCs/>
          <w:color w:val="auto"/>
        </w:rPr>
      </w:pPr>
      <w:r w:rsidRPr="70F887B3">
        <w:rPr>
          <w:color w:val="auto"/>
          <w:highlight w:val="yellow"/>
        </w:rPr>
        <w:t>&lt;H1&gt;</w:t>
      </w:r>
      <w:r w:rsidRPr="70F887B3">
        <w:rPr>
          <w:color w:val="auto"/>
        </w:rPr>
        <w:t xml:space="preserve"> </w:t>
      </w:r>
      <w:r w:rsidRPr="70F887B3">
        <w:rPr>
          <w:b/>
          <w:bCs/>
          <w:color w:val="auto"/>
        </w:rPr>
        <w:t>Chapter Big Idea</w:t>
      </w:r>
    </w:p>
    <w:p w:rsidR="00455EC3" w:rsidP="00455EC3" w:rsidRDefault="00060FA1" w14:paraId="23A5DDB6" w14:textId="292753D7">
      <w:commentRangeStart w:id="330778065"/>
      <w:r w:rsidR="00060FA1">
        <w:rPr/>
        <w:t>In t</w:t>
      </w:r>
      <w:r w:rsidR="00260DD2">
        <w:rPr/>
        <w:t>he periodic table</w:t>
      </w:r>
      <w:r w:rsidR="00060FA1">
        <w:rPr/>
        <w:t>,</w:t>
      </w:r>
      <w:r w:rsidR="00260DD2">
        <w:rPr/>
        <w:t xml:space="preserve"> elements </w:t>
      </w:r>
      <w:r w:rsidR="00060FA1">
        <w:rPr/>
        <w:t xml:space="preserve">are organized according to their atomic numbers where </w:t>
      </w:r>
      <w:r w:rsidR="00F8543D">
        <w:rPr/>
        <w:t>after</w:t>
      </w:r>
      <w:ins w:author="Micah Newman" w:date="2024-11-18T22:20:07.777Z" w:id="217357003">
        <w:r w:rsidR="151078ED">
          <w:t xml:space="preserve"> </w:t>
        </w:r>
      </w:ins>
      <w:del w:author="Micah Newman" w:date="2024-11-18T22:20:07.481Z" w:id="874444258">
        <w:r w:rsidDel="00F8543D">
          <w:delText>-</w:delText>
        </w:r>
      </w:del>
      <w:r w:rsidR="00C801C9">
        <w:rPr/>
        <w:t xml:space="preserve">every </w:t>
      </w:r>
      <w:r w:rsidR="00060FA1">
        <w:rPr/>
        <w:t>octet fulfi</w:t>
      </w:r>
      <w:r w:rsidR="00F8543D">
        <w:rPr/>
        <w:t>l</w:t>
      </w:r>
      <w:r w:rsidR="00060FA1">
        <w:rPr/>
        <w:t xml:space="preserve">lment of </w:t>
      </w:r>
      <w:r w:rsidR="00F8543D">
        <w:rPr/>
        <w:t xml:space="preserve">the </w:t>
      </w:r>
      <w:r w:rsidR="00C801C9">
        <w:rPr/>
        <w:t xml:space="preserve">outermost </w:t>
      </w:r>
      <w:r w:rsidR="00060FA1">
        <w:rPr/>
        <w:t>electron shell, the recurrence of physical as well as chemical properties take place</w:t>
      </w:r>
      <w:r w:rsidR="00C801C9">
        <w:rPr/>
        <w:t>.</w:t>
      </w:r>
      <w:r w:rsidR="00C801C9">
        <w:rPr/>
        <w:t xml:space="preserve"> This</w:t>
      </w:r>
      <w:r w:rsidR="00060FA1">
        <w:rPr/>
        <w:t xml:space="preserve"> </w:t>
      </w:r>
      <w:r w:rsidR="00260DD2">
        <w:rPr/>
        <w:t>allow</w:t>
      </w:r>
      <w:r w:rsidR="00F8543D">
        <w:rPr/>
        <w:t>s</w:t>
      </w:r>
      <w:r w:rsidR="00260DD2">
        <w:rPr/>
        <w:t xml:space="preserve"> </w:t>
      </w:r>
      <w:r w:rsidR="00060FA1">
        <w:rPr/>
        <w:t xml:space="preserve">the </w:t>
      </w:r>
      <w:r w:rsidR="00260DD2">
        <w:rPr/>
        <w:t>scientists to predict the properties and behaviors</w:t>
      </w:r>
      <w:r w:rsidR="00060FA1">
        <w:rPr/>
        <w:t xml:space="preserve"> </w:t>
      </w:r>
      <w:r w:rsidR="00C801C9">
        <w:rPr/>
        <w:t xml:space="preserve">of elements </w:t>
      </w:r>
      <w:r w:rsidR="00060FA1">
        <w:rPr/>
        <w:t>easily</w:t>
      </w:r>
      <w:r w:rsidR="00260DD2">
        <w:rPr/>
        <w:t>.</w:t>
      </w:r>
      <w:commentRangeEnd w:id="330778065"/>
      <w:r>
        <w:rPr>
          <w:rStyle w:val="CommentReference"/>
        </w:rPr>
        <w:commentReference w:id="330778065"/>
      </w:r>
    </w:p>
    <w:p w:rsidRPr="001F4E51" w:rsidR="00455EC3" w:rsidP="00455EC3" w:rsidRDefault="00455EC3" w14:paraId="0136810F" w14:textId="3CD2C785">
      <w:pPr>
        <w:pStyle w:val="Heading2"/>
        <w:rPr>
          <w:ins w:author="Laura J Moin" w:date="2024-11-10T21:22:00Z" w:id="1"/>
        </w:rPr>
      </w:pPr>
      <w:r w:rsidRPr="70F887B3">
        <w:rPr>
          <w:color w:val="auto"/>
          <w:highlight w:val="yellow"/>
        </w:rPr>
        <w:t>&lt;H1&gt;</w:t>
      </w:r>
      <w:r w:rsidRPr="70F887B3">
        <w:rPr>
          <w:color w:val="auto"/>
        </w:rPr>
        <w:t xml:space="preserve"> </w:t>
      </w:r>
      <w:r w:rsidRPr="70F887B3">
        <w:rPr>
          <w:b/>
          <w:bCs/>
          <w:color w:val="auto"/>
        </w:rPr>
        <w:t xml:space="preserve">Chapter </w:t>
      </w:r>
      <w:r w:rsidR="006A7F39">
        <w:rPr>
          <w:b/>
          <w:bCs/>
          <w:color w:val="auto"/>
        </w:rPr>
        <w:t>Exploration</w:t>
      </w:r>
      <w:r w:rsidRPr="70F887B3">
        <w:rPr>
          <w:b/>
          <w:bCs/>
          <w:color w:val="auto"/>
        </w:rPr>
        <w:t xml:space="preserve">: </w:t>
      </w:r>
      <w:r w:rsidRPr="70F887B3" w:rsidR="107B5942">
        <w:rPr>
          <w:b/>
          <w:bCs/>
          <w:color w:val="auto"/>
        </w:rPr>
        <w:t xml:space="preserve">Different </w:t>
      </w:r>
      <w:r w:rsidRPr="70F887B3" w:rsidR="00260DD2">
        <w:rPr>
          <w:b/>
          <w:bCs/>
          <w:color w:val="auto"/>
        </w:rPr>
        <w:t>Type</w:t>
      </w:r>
      <w:r w:rsidRPr="70F887B3" w:rsidR="6E9C753D">
        <w:rPr>
          <w:b/>
          <w:bCs/>
          <w:color w:val="auto"/>
        </w:rPr>
        <w:t>s</w:t>
      </w:r>
      <w:r w:rsidRPr="70F887B3" w:rsidR="00260DD2">
        <w:rPr>
          <w:b/>
          <w:bCs/>
          <w:color w:val="auto"/>
        </w:rPr>
        <w:t xml:space="preserve"> of Salt</w:t>
      </w:r>
    </w:p>
    <w:p w:rsidRPr="001C0571" w:rsidR="00455EC3" w:rsidP="001C0571" w:rsidRDefault="00260DD2" w14:paraId="309D6EF9" w14:textId="3C2EF4D6">
      <w:pPr>
        <w:rPr>
          <w:b/>
          <w:bCs/>
        </w:rPr>
      </w:pPr>
      <w:r>
        <w:t xml:space="preserve">Three salts are commonly used to clear the roads of ice. Sodium chloride, magnesium chloride, </w:t>
      </w:r>
      <w:r w:rsidR="69EBC211">
        <w:t>and</w:t>
      </w:r>
      <w:r>
        <w:t xml:space="preserve"> calcium chloride. Do you notice that all of these contain “chloride</w:t>
      </w:r>
      <w:r w:rsidR="001F4E51">
        <w:t>?</w:t>
      </w:r>
      <w:r>
        <w:t xml:space="preserve">” But all also contain another element: sodium, magnesium, or calcium. What qualities do these elements have in common? Is there a way to predict which elements have similar properties? </w:t>
      </w:r>
    </w:p>
    <w:p w:rsidRPr="001C0571" w:rsidR="00455EC3" w:rsidP="70F887B3" w:rsidRDefault="00455EC3" w14:paraId="4C4324A7" w14:textId="03961A6E">
      <w:pPr>
        <w:rPr>
          <w:highlight w:val="yellow"/>
        </w:rPr>
      </w:pPr>
    </w:p>
    <w:p w:rsidRPr="001C0571" w:rsidR="00455EC3" w:rsidP="70F887B3" w:rsidRDefault="00455EC3" w14:paraId="51084727" w14:textId="6782F237">
      <w:pPr>
        <w:rPr>
          <w:b/>
          <w:bCs/>
        </w:rPr>
      </w:pPr>
      <w:r w:rsidRPr="70F887B3">
        <w:rPr>
          <w:highlight w:val="yellow"/>
        </w:rPr>
        <w:t>&lt;H1&gt;</w:t>
      </w:r>
      <w:r w:rsidRPr="70F887B3">
        <w:t xml:space="preserve"> </w:t>
      </w:r>
      <w:r w:rsidRPr="70F887B3">
        <w:rPr>
          <w:b/>
          <w:bCs/>
        </w:rPr>
        <w:t>Chapter STEM Task</w:t>
      </w:r>
    </w:p>
    <w:p w:rsidR="00260DD2" w:rsidP="00260DD2" w:rsidRDefault="00260DD2" w14:paraId="459E7D4F" w14:textId="3052A22A" w14:noSpellErr="1">
      <w:pPr>
        <w:pStyle w:val="NoSpacing"/>
        <w:rPr>
          <w:highlight w:val="yellow"/>
        </w:rPr>
      </w:pPr>
      <w:commentRangeStart w:id="1216675657"/>
      <w:r w:rsidR="00260DD2">
        <w:rPr/>
        <w:t>Investigate how the properties of elements change across the periodic table. Design an experiment to explore how the position of an element (e.g., sodium, magnesium, or calcium)</w:t>
      </w:r>
      <w:r w:rsidR="5800FD0A">
        <w:rPr/>
        <w:t xml:space="preserve"> </w:t>
      </w:r>
      <w:r w:rsidR="00260DD2">
        <w:rPr/>
        <w:t>affects its chemical behavior. Use your findings to predict which elements might be effective in specific situations.</w:t>
      </w:r>
      <w:commentRangeEnd w:id="1216675657"/>
      <w:r>
        <w:rPr>
          <w:rStyle w:val="CommentReference"/>
        </w:rPr>
        <w:commentReference w:id="1216675657"/>
      </w:r>
    </w:p>
    <w:p w:rsidR="00260DD2" w:rsidP="00455EC3" w:rsidRDefault="00260DD2" w14:paraId="6C3A06E1" w14:textId="77777777">
      <w:pPr>
        <w:pStyle w:val="Heading2"/>
        <w:rPr>
          <w:color w:val="auto"/>
          <w:highlight w:val="yellow"/>
        </w:rPr>
      </w:pPr>
    </w:p>
    <w:p w:rsidRPr="001C0571" w:rsidR="00455EC3" w:rsidP="00455EC3" w:rsidRDefault="00455EC3" w14:paraId="0926D503" w14:textId="77777777">
      <w:pPr>
        <w:pStyle w:val="Heading2"/>
        <w:rPr>
          <w:b/>
          <w:bCs/>
          <w:color w:val="auto"/>
        </w:rPr>
      </w:pPr>
      <w:r w:rsidRPr="70F887B3">
        <w:rPr>
          <w:color w:val="auto"/>
          <w:highlight w:val="yellow"/>
        </w:rPr>
        <w:t>&lt;H1&gt;</w:t>
      </w:r>
      <w:r w:rsidRPr="70F887B3">
        <w:rPr>
          <w:color w:val="auto"/>
        </w:rPr>
        <w:t xml:space="preserve"> </w:t>
      </w:r>
      <w:r w:rsidRPr="70F887B3">
        <w:rPr>
          <w:b/>
          <w:bCs/>
          <w:color w:val="auto"/>
        </w:rPr>
        <w:t>Chapter Overview</w:t>
      </w:r>
    </w:p>
    <w:p w:rsidR="00260DD2" w:rsidP="00260DD2" w:rsidRDefault="00260DD2" w14:paraId="31C67D87" w14:textId="77777777">
      <w:pPr>
        <w:pStyle w:val="NoSpacing"/>
      </w:pPr>
      <w:r>
        <w:t>Lesson 1: The Development of the Periodic Table</w:t>
      </w:r>
    </w:p>
    <w:p w:rsidR="00260DD2" w:rsidP="00260DD2" w:rsidRDefault="00260DD2" w14:paraId="26CA68AE" w14:textId="77777777">
      <w:pPr>
        <w:pStyle w:val="NoSpacing"/>
      </w:pPr>
      <w:r>
        <w:t>Lesson 2: Classifying Elements</w:t>
      </w:r>
    </w:p>
    <w:p w:rsidR="00455EC3" w:rsidP="00260DD2" w:rsidRDefault="00260DD2" w14:paraId="3E1E9D60" w14:textId="77777777">
      <w:pPr>
        <w:pStyle w:val="NoSpacing"/>
      </w:pPr>
      <w:r>
        <w:t>Lesson 3: Periodic Trends and Predicting Properties of Elements</w:t>
      </w:r>
    </w:p>
    <w:p w:rsidR="00260DD2" w:rsidP="00260DD2" w:rsidRDefault="00260DD2" w14:paraId="37882E43" w14:textId="77777777">
      <w:pPr>
        <w:pStyle w:val="NoSpacing"/>
      </w:pPr>
    </w:p>
    <w:p w:rsidR="70F887B3" w:rsidRDefault="70F887B3" w14:paraId="69F43086" w14:textId="79344B54">
      <w:r>
        <w:br w:type="page"/>
      </w:r>
    </w:p>
    <w:p w:rsidRPr="001C0571" w:rsidR="00260DD2" w:rsidP="00260DD2" w:rsidRDefault="00260DD2" w14:paraId="7E6397A1" w14:textId="77777777">
      <w:pPr>
        <w:pStyle w:val="Heading1"/>
        <w:rPr>
          <w:b/>
          <w:bCs/>
          <w:color w:val="auto"/>
        </w:rPr>
      </w:pPr>
      <w:r w:rsidRPr="70F887B3">
        <w:rPr>
          <w:b/>
          <w:bCs/>
          <w:color w:val="auto"/>
        </w:rPr>
        <w:lastRenderedPageBreak/>
        <w:t>Chapter Wrap Up</w:t>
      </w:r>
    </w:p>
    <w:p w:rsidR="00260DD2" w:rsidP="00260DD2" w:rsidRDefault="00260DD2" w14:paraId="4DBCECC8" w14:textId="77777777"/>
    <w:p w:rsidR="00455EC3" w:rsidP="00260DD2" w:rsidRDefault="00260DD2" w14:paraId="63D480B5" w14:textId="0C44A5A4">
      <w:pPr>
        <w:pStyle w:val="Heading2"/>
        <w:rPr>
          <w:b/>
          <w:bCs/>
          <w:color w:val="auto"/>
        </w:rPr>
      </w:pPr>
      <w:r w:rsidRPr="70F887B3">
        <w:rPr>
          <w:color w:val="auto"/>
          <w:highlight w:val="yellow"/>
        </w:rPr>
        <w:t>&lt;H1&gt;</w:t>
      </w:r>
      <w:r w:rsidRPr="70F887B3">
        <w:rPr>
          <w:color w:val="auto"/>
        </w:rPr>
        <w:t xml:space="preserve"> </w:t>
      </w:r>
      <w:r w:rsidRPr="70F887B3">
        <w:rPr>
          <w:b/>
          <w:bCs/>
          <w:color w:val="auto"/>
        </w:rPr>
        <w:t>Summary</w:t>
      </w:r>
    </w:p>
    <w:p w:rsidR="008C01FA" w:rsidP="008C01FA" w:rsidRDefault="008C01FA" w14:paraId="6DB741C7" w14:textId="77777777" w14:noSpellErr="1">
      <w:pPr>
        <w:pStyle w:val="ListParagraph"/>
        <w:numPr>
          <w:ilvl w:val="0"/>
          <w:numId w:val="1"/>
        </w:numPr>
        <w:rPr/>
      </w:pPr>
      <w:commentRangeStart w:id="1087536975"/>
      <w:r w:rsidR="008C01FA">
        <w:rPr/>
        <w:t>The periodic table was developed by arranging elements based on their atomic mass by Dmitri Mendeleev but later the table was arranged according to the atomic number of the element.</w:t>
      </w:r>
      <w:commentRangeEnd w:id="1087536975"/>
      <w:r>
        <w:rPr>
          <w:rStyle w:val="CommentReference"/>
        </w:rPr>
        <w:commentReference w:id="1087536975"/>
      </w:r>
    </w:p>
    <w:p w:rsidR="008C01FA" w:rsidP="008C01FA" w:rsidRDefault="008C01FA" w14:paraId="2A635FFD" w14:textId="77777777">
      <w:pPr>
        <w:pStyle w:val="ListParagraph"/>
        <w:numPr>
          <w:ilvl w:val="0"/>
          <w:numId w:val="1"/>
        </w:numPr>
      </w:pPr>
      <w:r>
        <w:t>Elements are classified as metals, nonmetals, and metalloids, and organized into specific groups and periods.</w:t>
      </w:r>
    </w:p>
    <w:p w:rsidR="008C01FA" w:rsidP="008C01FA" w:rsidRDefault="008C01FA" w14:paraId="41662794" w14:textId="77777777" w14:noSpellErr="1">
      <w:pPr>
        <w:pStyle w:val="ListParagraph"/>
        <w:numPr>
          <w:ilvl w:val="0"/>
          <w:numId w:val="1"/>
        </w:numPr>
        <w:rPr/>
      </w:pPr>
      <w:commentRangeStart w:id="2122817485"/>
      <w:r w:rsidR="008C01FA">
        <w:rPr/>
        <w:t>The position of an element on the periodic table can be predicted by its chemical properties, such as reactivity and bonding behavior.</w:t>
      </w:r>
      <w:commentRangeEnd w:id="2122817485"/>
      <w:r>
        <w:rPr>
          <w:rStyle w:val="CommentReference"/>
        </w:rPr>
        <w:commentReference w:id="2122817485"/>
      </w:r>
    </w:p>
    <w:p w:rsidR="008C01FA" w:rsidP="008C01FA" w:rsidRDefault="008C01FA" w14:paraId="07093B3A" w14:textId="77777777">
      <w:pPr>
        <w:pStyle w:val="ListParagraph"/>
        <w:numPr>
          <w:ilvl w:val="0"/>
          <w:numId w:val="1"/>
        </w:numPr>
      </w:pPr>
      <w:r>
        <w:t>Periodic trends, including atomic radius, ionization energy, electronegativity, and electron affinity help to explain why certain elements behave similarly.</w:t>
      </w:r>
    </w:p>
    <w:p w:rsidR="008C01FA" w:rsidP="008C01FA" w:rsidRDefault="008C01FA" w14:paraId="0831C71D" w14:textId="77777777">
      <w:pPr>
        <w:pStyle w:val="ListParagraph"/>
        <w:numPr>
          <w:ilvl w:val="0"/>
          <w:numId w:val="1"/>
        </w:numPr>
      </w:pPr>
      <w:r>
        <w:t>Elements in the same group share similar chemical properties because they have the same number of valence electrons.</w:t>
      </w:r>
    </w:p>
    <w:p w:rsidR="008C01FA" w:rsidP="008C01FA" w:rsidRDefault="008C01FA" w14:paraId="78B048FF" w14:textId="77777777">
      <w:pPr>
        <w:pStyle w:val="ListParagraph"/>
        <w:numPr>
          <w:ilvl w:val="0"/>
          <w:numId w:val="1"/>
        </w:numPr>
      </w:pPr>
      <w:r>
        <w:t>The periodic table can be used to predict which elements would react with each other and how strongly.</w:t>
      </w:r>
    </w:p>
    <w:p w:rsidR="008C01FA" w:rsidP="008C01FA" w:rsidRDefault="008C01FA" w14:paraId="1DED57F3" w14:textId="77777777">
      <w:pPr>
        <w:pStyle w:val="ListParagraph"/>
        <w:numPr>
          <w:ilvl w:val="0"/>
          <w:numId w:val="1"/>
        </w:numPr>
      </w:pPr>
      <w:r>
        <w:t>Understanding chemical trends helps explain practical applications, like why certain salts are used to de-ice roads during winter.</w:t>
      </w:r>
    </w:p>
    <w:p w:rsidRPr="008C01FA" w:rsidR="008C01FA" w:rsidP="008C01FA" w:rsidRDefault="008C01FA" w14:paraId="40934B29" w14:textId="77777777"/>
    <w:p w:rsidRPr="001C0571" w:rsidR="00260DD2" w:rsidP="00260DD2" w:rsidRDefault="00260DD2" w14:paraId="646D063A" w14:textId="58BFEB58">
      <w:pPr>
        <w:pStyle w:val="Heading2"/>
        <w:rPr>
          <w:rStyle w:val="Strong"/>
          <w:color w:val="auto"/>
        </w:rPr>
      </w:pPr>
      <w:r w:rsidRPr="181222A5" w:rsidR="00260DD2">
        <w:rPr>
          <w:rStyle w:val="Strong"/>
          <w:b w:val="0"/>
          <w:bCs w:val="0"/>
          <w:color w:val="auto"/>
          <w:highlight w:val="yellow"/>
        </w:rPr>
        <w:t>&lt;H1&gt;</w:t>
      </w:r>
      <w:r w:rsidRPr="181222A5" w:rsidR="00260DD2">
        <w:rPr>
          <w:rStyle w:val="Strong"/>
          <w:b w:val="0"/>
          <w:bCs w:val="0"/>
          <w:color w:val="auto"/>
        </w:rPr>
        <w:t xml:space="preserve"> </w:t>
      </w:r>
      <w:del w:author="Lori Emelander" w:date="2024-11-18T21:31:23.687Z" w:id="1797245225">
        <w:r w:rsidRPr="181222A5" w:rsidDel="00260DD2">
          <w:rPr>
            <w:rStyle w:val="Strong"/>
            <w:color w:val="auto"/>
          </w:rPr>
          <w:delText>Revisit</w:delText>
        </w:r>
        <w:r w:rsidRPr="181222A5" w:rsidDel="00476B61">
          <w:rPr>
            <w:rStyle w:val="Strong"/>
            <w:color w:val="auto"/>
          </w:rPr>
          <w:delText xml:space="preserve">ing </w:delText>
        </w:r>
      </w:del>
      <w:ins w:author="Lori Emelander" w:date="2024-11-18T21:31:26.952Z" w:id="334117339">
        <w:r w:rsidRPr="181222A5" w:rsidR="116397A8">
          <w:rPr>
            <w:rStyle w:val="Strong"/>
            <w:color w:val="auto"/>
          </w:rPr>
          <w:t xml:space="preserve">Continuing </w:t>
        </w:r>
      </w:ins>
      <w:r w:rsidRPr="181222A5" w:rsidR="00476B61">
        <w:rPr>
          <w:rStyle w:val="Strong"/>
          <w:color w:val="auto"/>
        </w:rPr>
        <w:t xml:space="preserve">the </w:t>
      </w:r>
      <w:del w:author="Lori Emelander" w:date="2024-11-18T21:31:29.629Z" w:id="2092978810">
        <w:r w:rsidRPr="181222A5" w:rsidDel="00476B61">
          <w:rPr>
            <w:rStyle w:val="Strong"/>
            <w:color w:val="auto"/>
          </w:rPr>
          <w:delText xml:space="preserve">Chapter </w:delText>
        </w:r>
      </w:del>
      <w:bookmarkStart w:name="_GoBack" w:id="2"/>
      <w:bookmarkEnd w:id="2"/>
      <w:del w:author="Lori Emelander" w:date="2024-11-18T21:31:29.629Z" w:id="1636304011">
        <w:r w:rsidRPr="181222A5" w:rsidDel="00260DD2">
          <w:rPr>
            <w:rStyle w:val="Strong"/>
            <w:color w:val="auto"/>
          </w:rPr>
          <w:delText>Phenomenon</w:delText>
        </w:r>
      </w:del>
      <w:ins w:author="Lori Emelander" w:date="2024-11-18T21:31:31.286Z" w:id="1835593590">
        <w:r w:rsidRPr="181222A5" w:rsidR="6DD645A4">
          <w:rPr>
            <w:rStyle w:val="Strong"/>
            <w:color w:val="auto"/>
          </w:rPr>
          <w:t>Exploration</w:t>
        </w:r>
      </w:ins>
    </w:p>
    <w:p w:rsidR="00260DD2" w:rsidP="00260DD2" w:rsidRDefault="00260DD2" w14:paraId="4594C50C" w14:textId="460A26D4" w14:noSpellErr="1">
      <w:r w:rsidR="00260DD2">
        <w:rPr/>
        <w:t xml:space="preserve">Throughout this chapter, </w:t>
      </w:r>
      <w:r w:rsidR="00A23744">
        <w:rPr/>
        <w:t>you</w:t>
      </w:r>
      <w:r w:rsidR="00E34DCD">
        <w:rPr/>
        <w:t xml:space="preserve"> </w:t>
      </w:r>
      <w:r w:rsidR="00260DD2">
        <w:rPr/>
        <w:t xml:space="preserve">explored </w:t>
      </w:r>
      <w:r w:rsidR="35A7A4FC">
        <w:rPr/>
        <w:t>the periodic table and its trends</w:t>
      </w:r>
      <w:r w:rsidR="00260DD2">
        <w:rPr/>
        <w:t>. The key lies in the</w:t>
      </w:r>
      <w:r w:rsidR="001127CB">
        <w:rPr/>
        <w:t xml:space="preserve"> position</w:t>
      </w:r>
      <w:r w:rsidR="69E87991">
        <w:rPr/>
        <w:t xml:space="preserve"> of the elements</w:t>
      </w:r>
      <w:r w:rsidR="00260DD2">
        <w:rPr/>
        <w:t xml:space="preserve">, which reveals patterns that help </w:t>
      </w:r>
      <w:r w:rsidR="001127CB">
        <w:rPr/>
        <w:t xml:space="preserve">to </w:t>
      </w:r>
      <w:r w:rsidR="00260DD2">
        <w:rPr/>
        <w:t xml:space="preserve">predict the properties of these elements. Just as sodium, magnesium, and calcium share similarities due to their position on the table, other elements with </w:t>
      </w:r>
      <w:r w:rsidR="00260DD2">
        <w:rPr/>
        <w:t>similar properties</w:t>
      </w:r>
      <w:r w:rsidR="00260DD2">
        <w:rPr/>
        <w:t xml:space="preserve"> can also be </w:t>
      </w:r>
      <w:r w:rsidR="00260DD2">
        <w:rPr/>
        <w:t>identified</w:t>
      </w:r>
      <w:r w:rsidR="00260DD2">
        <w:rPr/>
        <w:t xml:space="preserve"> using periodic trends. </w:t>
      </w:r>
      <w:commentRangeStart w:id="760141365"/>
      <w:r w:rsidR="00260DD2">
        <w:rPr/>
        <w:t>This understanding</w:t>
      </w:r>
      <w:commentRangeEnd w:id="760141365"/>
      <w:r>
        <w:rPr>
          <w:rStyle w:val="CommentReference"/>
        </w:rPr>
        <w:commentReference w:id="760141365"/>
      </w:r>
      <w:r w:rsidR="00260DD2">
        <w:rPr/>
        <w:t xml:space="preserve"> allows us to predict and explain real-world chemical behaviors, </w:t>
      </w:r>
      <w:r w:rsidR="578045A9">
        <w:rPr/>
        <w:t>such as</w:t>
      </w:r>
      <w:r w:rsidR="00260DD2">
        <w:rPr/>
        <w:t xml:space="preserve"> why specific materials are chosen for construction or manufacturing.</w:t>
      </w:r>
    </w:p>
    <w:p w:rsidR="00260DD2" w:rsidP="00260DD2" w:rsidRDefault="00260DD2" w14:paraId="77583F5D" w14:textId="77777777"/>
    <w:p w:rsidRPr="001C0571" w:rsidR="00260DD2" w:rsidP="00260DD2" w:rsidRDefault="00260DD2" w14:paraId="0F83C31B" w14:textId="77777777">
      <w:pPr>
        <w:pStyle w:val="Heading2"/>
        <w:rPr>
          <w:b/>
          <w:bCs/>
          <w:color w:val="auto"/>
        </w:rPr>
      </w:pPr>
      <w:r w:rsidRPr="70F887B3">
        <w:rPr>
          <w:color w:val="auto"/>
          <w:highlight w:val="yellow"/>
        </w:rPr>
        <w:t>&lt;H1&gt;</w:t>
      </w:r>
      <w:r w:rsidRPr="70F887B3">
        <w:rPr>
          <w:color w:val="auto"/>
        </w:rPr>
        <w:t xml:space="preserve"> </w:t>
      </w:r>
      <w:r w:rsidRPr="70F887B3">
        <w:rPr>
          <w:b/>
          <w:bCs/>
          <w:color w:val="auto"/>
        </w:rPr>
        <w:t>Extended STEM Activity</w:t>
      </w:r>
    </w:p>
    <w:p w:rsidR="00260DD2" w:rsidRDefault="00260DD2" w14:paraId="53FD5944" w14:textId="16565192" w14:noSpellErr="1">
      <w:commentRangeStart w:id="241603535"/>
      <w:r w:rsidR="00260DD2">
        <w:rPr/>
        <w:t>Task: Con</w:t>
      </w:r>
      <w:r w:rsidR="5F41639C">
        <w:rPr/>
        <w:t xml:space="preserve">struct a 3D periodic table that highlights the fact that all lanthanides and actinides share </w:t>
      </w:r>
      <w:r w:rsidR="5F41639C">
        <w:rPr/>
        <w:t>similar properties</w:t>
      </w:r>
      <w:r w:rsidR="5F41639C">
        <w:rPr/>
        <w:t xml:space="preserve"> as lanthanum and actinium.</w:t>
      </w:r>
      <w:commentRangeEnd w:id="241603535"/>
      <w:r>
        <w:rPr>
          <w:rStyle w:val="CommentReference"/>
        </w:rPr>
        <w:commentReference w:id="241603535"/>
      </w:r>
    </w:p>
    <w:p w:rsidR="70F887B3" w:rsidRDefault="70F887B3" w14:paraId="61429FDD" w14:textId="48F0249A"/>
    <w:p w:rsidRPr="001C0571" w:rsidR="00260DD2" w:rsidP="00260DD2" w:rsidRDefault="00260DD2" w14:paraId="60902D91" w14:textId="575E8B96">
      <w:pPr>
        <w:pStyle w:val="Heading2"/>
        <w:rPr>
          <w:b w:val="1"/>
          <w:bCs w:val="1"/>
          <w:color w:val="auto"/>
        </w:rPr>
      </w:pPr>
      <w:r w:rsidRPr="181222A5" w:rsidR="00260DD2">
        <w:rPr>
          <w:color w:val="auto"/>
          <w:highlight w:val="yellow"/>
        </w:rPr>
        <w:t>&lt;H1&gt;</w:t>
      </w:r>
      <w:r w:rsidRPr="181222A5" w:rsidR="00260DD2">
        <w:rPr>
          <w:color w:val="auto"/>
        </w:rPr>
        <w:t xml:space="preserve"> </w:t>
      </w:r>
      <w:r w:rsidRPr="181222A5" w:rsidR="00260DD2">
        <w:rPr>
          <w:b w:val="1"/>
          <w:bCs w:val="1"/>
          <w:color w:val="auto"/>
        </w:rPr>
        <w:t>Bring It Together</w:t>
      </w:r>
      <w:ins w:author="Lori Emelander" w:date="2024-11-18T21:31:38.349Z" w:id="2091647414">
        <w:r w:rsidRPr="181222A5" w:rsidR="5D11B50F">
          <w:rPr>
            <w:b w:val="1"/>
            <w:bCs w:val="1"/>
            <w:color w:val="auto"/>
          </w:rPr>
          <w:t>!</w:t>
        </w:r>
      </w:ins>
    </w:p>
    <w:p w:rsidR="00260DD2" w:rsidP="00260DD2" w:rsidRDefault="00260DD2" w14:paraId="16310173" w14:textId="5FE60B1A">
      <w:r>
        <w:t xml:space="preserve">In this chapter, you set out to understand the structure and purpose of the periodic table, starting with its historical development in Lesson 1. By learning how the table was organized, you gained insight into why elements were arranged </w:t>
      </w:r>
      <w:r w:rsidR="005A1FCE">
        <w:t xml:space="preserve">in </w:t>
      </w:r>
      <w:r>
        <w:t>th</w:t>
      </w:r>
      <w:r w:rsidR="005A1FCE">
        <w:t xml:space="preserve">is certain </w:t>
      </w:r>
      <w:r w:rsidR="00E34DCD">
        <w:t>way</w:t>
      </w:r>
      <w:r>
        <w:t xml:space="preserve">. Lesson 2 deepened your understanding by explaining how elements are classified into groups and periods, helping you see the relationships between them. Finally, in Lesson 3, you explored periodic trends and learned how to predict the properties and behaviors of elements based on their position on the table. These concepts collectively help </w:t>
      </w:r>
      <w:r w:rsidR="005A1FCE">
        <w:t xml:space="preserve">to </w:t>
      </w:r>
      <w:r>
        <w:t>explain real-world applications, like how materials are selected for various purposes.</w:t>
      </w:r>
    </w:p>
    <w:p w:rsidR="00260DD2" w:rsidP="00260DD2" w:rsidRDefault="00260DD2" w14:paraId="71115039" w14:textId="77777777"/>
    <w:p w:rsidRPr="001C0571" w:rsidR="004D78E4" w:rsidP="004D78E4" w:rsidRDefault="004D78E4" w14:paraId="403F846E" w14:textId="77777777">
      <w:pPr>
        <w:pStyle w:val="Heading2"/>
        <w:rPr>
          <w:b/>
          <w:bCs/>
          <w:color w:val="auto"/>
        </w:rPr>
      </w:pPr>
      <w:r w:rsidRPr="70F887B3">
        <w:rPr>
          <w:color w:val="auto"/>
          <w:highlight w:val="yellow"/>
        </w:rPr>
        <w:t>&lt;H1&gt;</w:t>
      </w:r>
      <w:r w:rsidRPr="70F887B3">
        <w:rPr>
          <w:color w:val="auto"/>
        </w:rPr>
        <w:t xml:space="preserve"> </w:t>
      </w:r>
      <w:r w:rsidRPr="70F887B3" w:rsidR="00260DD2">
        <w:rPr>
          <w:b/>
          <w:bCs/>
          <w:color w:val="auto"/>
        </w:rPr>
        <w:t xml:space="preserve">Chapter Reflective </w:t>
      </w:r>
      <w:r w:rsidRPr="70F887B3">
        <w:rPr>
          <w:b/>
          <w:bCs/>
          <w:color w:val="auto"/>
        </w:rPr>
        <w:t>Journal</w:t>
      </w:r>
    </w:p>
    <w:p w:rsidRPr="00260DD2" w:rsidR="00260DD2" w:rsidP="00260DD2" w:rsidRDefault="00260DD2" w14:paraId="5FC85530" w14:textId="77777777">
      <w:r>
        <w:t xml:space="preserve"> Reflect on what you learned about the periodic table and chemical trends. Write down key insights you gained from this chapter.</w:t>
      </w:r>
    </w:p>
    <w:sectPr w:rsidRPr="00260DD2" w:rsidR="00260DD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TQ" w:author="Tayyaba Qureshi" w:date="2024-11-05T23:47:00Z" w:id="0">
    <w:p w:rsidR="000B607B" w:rsidP="000B607B" w:rsidRDefault="000B607B" w14:paraId="3647AB32" w14:textId="77777777">
      <w:pPr>
        <w:pStyle w:val="CommentText"/>
      </w:pPr>
      <w:r>
        <w:rPr>
          <w:rStyle w:val="CommentReference"/>
        </w:rPr>
        <w:annotationRef/>
      </w:r>
      <w:r>
        <w:t>@Photo: 2494292241, remove the heading</w:t>
      </w:r>
    </w:p>
  </w:comment>
  <w:comment xmlns:w="http://schemas.openxmlformats.org/wordprocessingml/2006/main" w:initials="Ce" w:author="Christina elAwar" w:date="2024-11-18T21:26:23" w:id="2096429971">
    <w:p xmlns:w14="http://schemas.microsoft.com/office/word/2010/wordml" xmlns:w="http://schemas.openxmlformats.org/wordprocessingml/2006/main" w:rsidR="672D6493" w:rsidRDefault="00911641" w14:paraId="2ECE3232" w14:textId="35A656A4">
      <w:pPr>
        <w:pStyle w:val="CommentText"/>
      </w:pPr>
      <w:r>
        <w:rPr>
          <w:rStyle w:val="CommentReference"/>
        </w:rPr>
        <w:annotationRef/>
      </w:r>
      <w:r w:rsidRPr="39D4BF90" w:rsidR="0E159D9F">
        <w:t>Consider replacing this part of the essential question as tool is general:</w:t>
      </w:r>
    </w:p>
    <w:p xmlns:w14="http://schemas.microsoft.com/office/word/2010/wordml" xmlns:w="http://schemas.openxmlformats.org/wordprocessingml/2006/main" w:rsidR="741E6BD0" w:rsidRDefault="1DE80A95" w14:paraId="0E0AD954" w14:textId="446E2B5B">
      <w:pPr>
        <w:pStyle w:val="CommentText"/>
      </w:pPr>
    </w:p>
    <w:p xmlns:w14="http://schemas.microsoft.com/office/word/2010/wordml" xmlns:w="http://schemas.openxmlformats.org/wordprocessingml/2006/main" w:rsidR="3AAB5365" w:rsidRDefault="4F1F68C1" w14:paraId="78E73405" w14:textId="687FAA3B">
      <w:pPr>
        <w:pStyle w:val="CommentText"/>
      </w:pPr>
      <w:r w:rsidRPr="689FBDB2" w:rsidR="47E7AED6">
        <w:t>...and why is it essential for predicting chemical behaviors in real-world applications?</w:t>
      </w:r>
    </w:p>
  </w:comment>
  <w:comment xmlns:w="http://schemas.openxmlformats.org/wordprocessingml/2006/main" w:initials="Ce" w:author="Christina elAwar" w:date="2024-11-18T21:28:09" w:id="330778065">
    <w:p xmlns:w14="http://schemas.microsoft.com/office/word/2010/wordml" xmlns:w="http://schemas.openxmlformats.org/wordprocessingml/2006/main" w:rsidR="371CAD8F" w:rsidRDefault="119D7AFF" w14:paraId="2D620097" w14:textId="58A7B5FC">
      <w:pPr>
        <w:pStyle w:val="CommentText"/>
      </w:pPr>
      <w:r>
        <w:rPr>
          <w:rStyle w:val="CommentReference"/>
        </w:rPr>
        <w:annotationRef/>
      </w:r>
      <w:r w:rsidRPr="00F2D0B1" w:rsidR="05A18D51">
        <w:t xml:space="preserve">It is important to mention that elements in a periodic table are organized according to their atomic number </w:t>
      </w:r>
      <w:r w:rsidRPr="1502C821" w:rsidR="6F1FA1FF">
        <w:rPr>
          <w:b w:val="1"/>
          <w:bCs w:val="1"/>
        </w:rPr>
        <w:t xml:space="preserve">horizontally. </w:t>
      </w:r>
      <w:r w:rsidRPr="0FFC09EC" w:rsidR="61041104">
        <w:t>Also, the statement that "recurrence of physical as well as chemical properties take place after every octet fulfillment of the outermost electron shell" is an oversimplification. While octet rule is important for many elements, it doesn't fully explain periodicity, especially for transition metals and other elements that don't follow the octet rule. Periodicity is fundamentally due to the recurring patterns in electron configurations, not solely octet fulfillment.</w:t>
      </w:r>
    </w:p>
  </w:comment>
  <w:comment xmlns:w="http://schemas.openxmlformats.org/wordprocessingml/2006/main" w:initials="Ce" w:author="Christina elAwar" w:date="2024-11-18T21:30:26" w:id="1216675657">
    <w:p xmlns:w14="http://schemas.microsoft.com/office/word/2010/wordml" xmlns:w="http://schemas.openxmlformats.org/wordprocessingml/2006/main" w:rsidR="0690D4C0" w:rsidRDefault="4F99A4A2" w14:paraId="27F1B683" w14:textId="78237662">
      <w:pPr>
        <w:pStyle w:val="CommentText"/>
      </w:pPr>
      <w:r>
        <w:rPr>
          <w:rStyle w:val="CommentReference"/>
        </w:rPr>
        <w:annotationRef/>
      </w:r>
      <w:r w:rsidRPr="08196904" w:rsidR="16C03973">
        <w:t>The task is somewhat vague. It should specify what properties of the elements will be explored (e.g., reactivity with water, conductivity) and how the students will measure chemical behavior (observations, quantitative measurements,...). It's better to focus the task on specific observable chemical behavior rather than broadly mentioning "chemical behavior."</w:t>
      </w:r>
    </w:p>
  </w:comment>
  <w:comment xmlns:w="http://schemas.openxmlformats.org/wordprocessingml/2006/main" w:initials="Ce" w:author="Christina elAwar" w:date="2024-11-18T21:31:33" w:id="2122817485">
    <w:p xmlns:w14="http://schemas.microsoft.com/office/word/2010/wordml" xmlns:w="http://schemas.openxmlformats.org/wordprocessingml/2006/main" w:rsidR="0250B57D" w:rsidRDefault="3AE31CF3" w14:paraId="79A0880C" w14:textId="05A4A27B">
      <w:pPr>
        <w:pStyle w:val="CommentText"/>
      </w:pPr>
      <w:r>
        <w:rPr>
          <w:rStyle w:val="CommentReference"/>
        </w:rPr>
        <w:annotationRef/>
      </w:r>
      <w:r w:rsidRPr="4501BE7B" w:rsidR="068A5075">
        <w:t>It is the other way around. An element's position is determined by its atomic number (number of protons), which then dictates its electron configuration and therefore its properties. The chemical properties of an element can be predicted from its position on the periodic table.</w:t>
      </w:r>
    </w:p>
  </w:comment>
  <w:comment xmlns:w="http://schemas.openxmlformats.org/wordprocessingml/2006/main" w:initials="Ce" w:author="Christina elAwar" w:date="2024-11-18T21:32:55" w:id="1087536975">
    <w:p xmlns:w14="http://schemas.microsoft.com/office/word/2010/wordml" xmlns:w="http://schemas.openxmlformats.org/wordprocessingml/2006/main" w:rsidR="016B08E8" w:rsidRDefault="16C999A3" w14:paraId="6401C8D2" w14:textId="04F47D27">
      <w:pPr>
        <w:pStyle w:val="CommentText"/>
      </w:pPr>
      <w:r>
        <w:rPr>
          <w:rStyle w:val="CommentReference"/>
        </w:rPr>
        <w:annotationRef/>
      </w:r>
      <w:r w:rsidRPr="2EA10B75" w:rsidR="23BDB1C2">
        <w:t>It is better to be more specific here:</w:t>
      </w:r>
    </w:p>
    <w:p xmlns:w14="http://schemas.microsoft.com/office/word/2010/wordml" xmlns:w="http://schemas.openxmlformats.org/wordprocessingml/2006/main" w:rsidR="550B44C8" w:rsidRDefault="75D24B75" w14:paraId="43312AA1" w14:textId="749E63A8">
      <w:pPr>
        <w:pStyle w:val="CommentText"/>
      </w:pPr>
    </w:p>
    <w:p xmlns:w14="http://schemas.microsoft.com/office/word/2010/wordml" xmlns:w="http://schemas.openxmlformats.org/wordprocessingml/2006/main" w:rsidR="220E1559" w:rsidRDefault="4F5353B6" w14:paraId="6DCC40A8" w14:textId="55FCEF71">
      <w:pPr>
        <w:pStyle w:val="CommentText"/>
      </w:pPr>
      <w:r w:rsidRPr="554B37EA" w:rsidR="411E71C2">
        <w:t>Dmitri Mendeleev first arranged the periodic table based on atomic mass. Later, Henry Moseley improved the table by organizing elements according to their atomic number.</w:t>
      </w:r>
    </w:p>
  </w:comment>
  <w:comment xmlns:w="http://schemas.openxmlformats.org/wordprocessingml/2006/main" w:initials="Ce" w:author="Christina elAwar" w:date="2024-11-18T21:35:52" w:id="760141365">
    <w:p xmlns:w14="http://schemas.microsoft.com/office/word/2010/wordml" xmlns:w="http://schemas.openxmlformats.org/wordprocessingml/2006/main" w:rsidR="79FAD6FB" w:rsidRDefault="0A5E77E5" w14:paraId="7BCB20ED" w14:textId="4A777374">
      <w:pPr>
        <w:pStyle w:val="CommentText"/>
      </w:pPr>
      <w:r>
        <w:rPr>
          <w:rStyle w:val="CommentReference"/>
        </w:rPr>
        <w:annotationRef/>
      </w:r>
      <w:r w:rsidRPr="762BCD5B" w:rsidR="0E3CD408">
        <w:t>The connection between the periodic table and the selection of materials is too vague. It should mention specific examples of how understanding periodic trends helps to choose materials for specific applications ( strong metals for construction, semiconductors for electronics...)</w:t>
      </w:r>
    </w:p>
  </w:comment>
  <w:comment xmlns:w="http://schemas.openxmlformats.org/wordprocessingml/2006/main" w:initials="Ce" w:author="Christina elAwar" w:date="2024-11-18T21:36:52" w:id="241603535">
    <w:p xmlns:w14="http://schemas.microsoft.com/office/word/2010/wordml" xmlns:w="http://schemas.openxmlformats.org/wordprocessingml/2006/main" w:rsidR="0689EE7E" w:rsidRDefault="614CB915" w14:paraId="681755FB" w14:textId="2F8C4E91">
      <w:pPr>
        <w:pStyle w:val="CommentText"/>
      </w:pPr>
      <w:r>
        <w:rPr>
          <w:rStyle w:val="CommentReference"/>
        </w:rPr>
        <w:annotationRef/>
      </w:r>
      <w:r w:rsidRPr="33F51281" w:rsidR="58C11B06">
        <w:t>Provide stundets with roles such as "Data Recorder," "Property Analyst," and "Periodic Trend Tracker" for differentiation.</w:t>
      </w:r>
    </w:p>
  </w:comment>
</w:comments>
</file>

<file path=word/commentsExtended.xml><?xml version="1.0" encoding="utf-8"?>
<w15:commentsEx xmlns:mc="http://schemas.openxmlformats.org/markup-compatibility/2006" xmlns:w15="http://schemas.microsoft.com/office/word/2012/wordml" mc:Ignorable="w15">
  <w15:commentEx w15:done="0" w15:paraId="3647AB32"/>
  <w15:commentEx w15:done="0" w15:paraId="78E73405"/>
  <w15:commentEx w15:done="0" w15:paraId="2D620097"/>
  <w15:commentEx w15:done="0" w15:paraId="27F1B683"/>
  <w15:commentEx w15:done="0" w15:paraId="79A0880C"/>
  <w15:commentEx w15:done="0" w15:paraId="6DCC40A8"/>
  <w15:commentEx w15:done="0" w15:paraId="7BCB20ED"/>
  <w15:commentEx w15:done="0" w15:paraId="681755F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E66BBBD" w16cex:dateUtc="2024-10-28T09:29:00Z"/>
  <w16cex:commentExtensible w16cex:durableId="5C372490" w16cex:dateUtc="2024-11-06T05:47:00Z"/>
  <w16cex:commentExtensible w16cex:durableId="06F646DC" w16cex:dateUtc="2024-11-18T17:26:23.916Z"/>
  <w16cex:commentExtensible w16cex:durableId="759EC300" w16cex:dateUtc="2024-11-18T17:28:09.694Z"/>
  <w16cex:commentExtensible w16cex:durableId="2E4410C6" w16cex:dateUtc="2024-11-18T17:30:26.963Z"/>
  <w16cex:commentExtensible w16cex:durableId="01011999" w16cex:dateUtc="2024-11-18T17:31:33.224Z"/>
  <w16cex:commentExtensible w16cex:durableId="7910D429" w16cex:dateUtc="2024-11-18T17:32:55.103Z"/>
  <w16cex:commentExtensible w16cex:durableId="202F8238" w16cex:dateUtc="2024-11-18T17:35:52.05Z"/>
  <w16cex:commentExtensible w16cex:durableId="1BD8CBFF" w16cex:dateUtc="2024-11-18T17:36:52.882Z"/>
</w16cex:commentsExtensible>
</file>

<file path=word/commentsIds.xml><?xml version="1.0" encoding="utf-8"?>
<w16cid:commentsIds xmlns:mc="http://schemas.openxmlformats.org/markup-compatibility/2006" xmlns:w16cid="http://schemas.microsoft.com/office/word/2016/wordml/cid" mc:Ignorable="w16cid">
  <w16cid:commentId w16cid:paraId="3647AB32" w16cid:durableId="5C372490"/>
  <w16cid:commentId w16cid:paraId="78E73405" w16cid:durableId="06F646DC"/>
  <w16cid:commentId w16cid:paraId="2D620097" w16cid:durableId="759EC300"/>
  <w16cid:commentId w16cid:paraId="27F1B683" w16cid:durableId="2E4410C6"/>
  <w16cid:commentId w16cid:paraId="79A0880C" w16cid:durableId="01011999"/>
  <w16cid:commentId w16cid:paraId="6DCC40A8" w16cid:durableId="7910D429"/>
  <w16cid:commentId w16cid:paraId="7BCB20ED" w16cid:durableId="202F8238"/>
  <w16cid:commentId w16cid:paraId="681755FB" w16cid:durableId="1BD8C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1427B"/>
    <w:multiLevelType w:val="hybridMultilevel"/>
    <w:tmpl w:val="5ECC39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Tayyaba Qureshi">
    <w15:presenceInfo w15:providerId="AD" w15:userId="S::tayyaba.qureshi@qbslearning.com::1956d2df-238d-4e98-a7ce-14fe8b2f35a6"/>
  </w15:person>
  <w15:person w15:author="Christina elAwar">
    <w15:presenceInfo w15:providerId="AD" w15:userId="S::christina.elawar@samaknowledge.com::adb4bf0a-90ea-4026-9c22-66c0dca1ca41"/>
  </w15:person>
  <w15:person w15:author="Christina elAwar">
    <w15:presenceInfo w15:providerId="AD" w15:userId="S::christina.elawar@samaknowledge.com::adb4bf0a-90ea-4026-9c22-66c0dca1ca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G1MDQyt7AwMLO0NDBS0lEKTi0uzszPAykwrAUA6E+3uSwAAAA="/>
  </w:docVars>
  <w:rsids>
    <w:rsidRoot w:val="00455EC3"/>
    <w:rsid w:val="00060FA1"/>
    <w:rsid w:val="000B607B"/>
    <w:rsid w:val="001127CB"/>
    <w:rsid w:val="001C0571"/>
    <w:rsid w:val="001E23CE"/>
    <w:rsid w:val="001F2B19"/>
    <w:rsid w:val="001F4E51"/>
    <w:rsid w:val="00260DD2"/>
    <w:rsid w:val="002C1A35"/>
    <w:rsid w:val="003B5715"/>
    <w:rsid w:val="003E77E6"/>
    <w:rsid w:val="00455EC3"/>
    <w:rsid w:val="00476B61"/>
    <w:rsid w:val="004D78E4"/>
    <w:rsid w:val="005075C5"/>
    <w:rsid w:val="00531300"/>
    <w:rsid w:val="005A15AC"/>
    <w:rsid w:val="005A1FCE"/>
    <w:rsid w:val="00683134"/>
    <w:rsid w:val="00685D29"/>
    <w:rsid w:val="006A7F39"/>
    <w:rsid w:val="00741694"/>
    <w:rsid w:val="00765D0B"/>
    <w:rsid w:val="00825ECB"/>
    <w:rsid w:val="008C01FA"/>
    <w:rsid w:val="00944E3B"/>
    <w:rsid w:val="009D20B5"/>
    <w:rsid w:val="00A23744"/>
    <w:rsid w:val="00A96E7A"/>
    <w:rsid w:val="00B61A9E"/>
    <w:rsid w:val="00C122DF"/>
    <w:rsid w:val="00C801C9"/>
    <w:rsid w:val="00CC1F8A"/>
    <w:rsid w:val="00CE4D71"/>
    <w:rsid w:val="00E06E74"/>
    <w:rsid w:val="00E34DCD"/>
    <w:rsid w:val="00F5241C"/>
    <w:rsid w:val="00F8543D"/>
    <w:rsid w:val="00FD274C"/>
    <w:rsid w:val="0236DF2B"/>
    <w:rsid w:val="0536B526"/>
    <w:rsid w:val="0970F2BB"/>
    <w:rsid w:val="107B5942"/>
    <w:rsid w:val="116397A8"/>
    <w:rsid w:val="125770AA"/>
    <w:rsid w:val="151078ED"/>
    <w:rsid w:val="181222A5"/>
    <w:rsid w:val="1F7DCC76"/>
    <w:rsid w:val="2474AF4C"/>
    <w:rsid w:val="275FD043"/>
    <w:rsid w:val="30987EC1"/>
    <w:rsid w:val="351D62FC"/>
    <w:rsid w:val="35872265"/>
    <w:rsid w:val="35A7A4FC"/>
    <w:rsid w:val="3BDF55CA"/>
    <w:rsid w:val="3EC58D85"/>
    <w:rsid w:val="3F966C9C"/>
    <w:rsid w:val="4466A707"/>
    <w:rsid w:val="4CD44765"/>
    <w:rsid w:val="4EBBFD69"/>
    <w:rsid w:val="578045A9"/>
    <w:rsid w:val="5800FD0A"/>
    <w:rsid w:val="5807F166"/>
    <w:rsid w:val="5D11B50F"/>
    <w:rsid w:val="5D8A0114"/>
    <w:rsid w:val="5F41639C"/>
    <w:rsid w:val="63AC5E6D"/>
    <w:rsid w:val="69C330DE"/>
    <w:rsid w:val="69E87991"/>
    <w:rsid w:val="69EBC211"/>
    <w:rsid w:val="6A9A768C"/>
    <w:rsid w:val="6D2F80D6"/>
    <w:rsid w:val="6DD645A4"/>
    <w:rsid w:val="6E9C753D"/>
    <w:rsid w:val="70F887B3"/>
    <w:rsid w:val="770C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9066C"/>
  <w15:chartTrackingRefBased/>
  <w15:docId w15:val="{39DDB37E-5A4C-4A5C-BACF-F329CE84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55EC3"/>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EC3"/>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55EC3"/>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455EC3"/>
    <w:rPr>
      <w:rFonts w:asciiTheme="majorHAnsi" w:hAnsiTheme="majorHAnsi" w:eastAsiaTheme="majorEastAsia" w:cstheme="majorBidi"/>
      <w:color w:val="2E74B5" w:themeColor="accent1" w:themeShade="BF"/>
      <w:sz w:val="26"/>
      <w:szCs w:val="26"/>
    </w:rPr>
  </w:style>
  <w:style w:type="paragraph" w:styleId="NoSpacing">
    <w:name w:val="No Spacing"/>
    <w:uiPriority w:val="1"/>
    <w:qFormat/>
    <w:rsid w:val="00260DD2"/>
    <w:pPr>
      <w:spacing w:after="0" w:line="240" w:lineRule="auto"/>
    </w:pPr>
  </w:style>
  <w:style w:type="paragraph" w:styleId="ListParagraph">
    <w:name w:val="List Paragraph"/>
    <w:basedOn w:val="Normal"/>
    <w:uiPriority w:val="34"/>
    <w:qFormat/>
    <w:rsid w:val="00260DD2"/>
    <w:pPr>
      <w:ind w:left="720"/>
      <w:contextualSpacing/>
    </w:pPr>
  </w:style>
  <w:style w:type="character" w:styleId="Strong">
    <w:name w:val="Strong"/>
    <w:basedOn w:val="DefaultParagraphFont"/>
    <w:uiPriority w:val="22"/>
    <w:qFormat/>
    <w:rsid w:val="00260DD2"/>
    <w:rPr>
      <w:b/>
      <w:bCs/>
    </w:rPr>
  </w:style>
  <w:style w:type="character" w:styleId="CommentReference">
    <w:name w:val="annotation reference"/>
    <w:basedOn w:val="DefaultParagraphFont"/>
    <w:uiPriority w:val="99"/>
    <w:semiHidden/>
    <w:unhideWhenUsed/>
    <w:rsid w:val="003B5715"/>
    <w:rPr>
      <w:sz w:val="16"/>
      <w:szCs w:val="16"/>
    </w:rPr>
  </w:style>
  <w:style w:type="paragraph" w:styleId="CommentText">
    <w:name w:val="annotation text"/>
    <w:basedOn w:val="Normal"/>
    <w:link w:val="CommentTextChar"/>
    <w:uiPriority w:val="99"/>
    <w:unhideWhenUsed/>
    <w:rsid w:val="003B5715"/>
    <w:pPr>
      <w:spacing w:line="240" w:lineRule="auto"/>
    </w:pPr>
    <w:rPr>
      <w:sz w:val="20"/>
      <w:szCs w:val="20"/>
    </w:rPr>
  </w:style>
  <w:style w:type="character" w:styleId="CommentTextChar" w:customStyle="1">
    <w:name w:val="Comment Text Char"/>
    <w:basedOn w:val="DefaultParagraphFont"/>
    <w:link w:val="CommentText"/>
    <w:uiPriority w:val="99"/>
    <w:rsid w:val="003B5715"/>
    <w:rPr>
      <w:sz w:val="20"/>
      <w:szCs w:val="20"/>
    </w:rPr>
  </w:style>
  <w:style w:type="paragraph" w:styleId="CommentSubject">
    <w:name w:val="annotation subject"/>
    <w:basedOn w:val="CommentText"/>
    <w:next w:val="CommentText"/>
    <w:link w:val="CommentSubjectChar"/>
    <w:uiPriority w:val="99"/>
    <w:semiHidden/>
    <w:unhideWhenUsed/>
    <w:rsid w:val="003B5715"/>
    <w:rPr>
      <w:b/>
      <w:bCs/>
    </w:rPr>
  </w:style>
  <w:style w:type="character" w:styleId="CommentSubjectChar" w:customStyle="1">
    <w:name w:val="Comment Subject Char"/>
    <w:basedOn w:val="CommentTextChar"/>
    <w:link w:val="CommentSubject"/>
    <w:uiPriority w:val="99"/>
    <w:semiHidden/>
    <w:rsid w:val="003B5715"/>
    <w:rPr>
      <w:b/>
      <w:bCs/>
      <w:sz w:val="20"/>
      <w:szCs w:val="20"/>
    </w:rPr>
  </w:style>
  <w:style w:type="paragraph" w:styleId="BalloonText">
    <w:name w:val="Balloon Text"/>
    <w:basedOn w:val="Normal"/>
    <w:link w:val="BalloonTextChar"/>
    <w:uiPriority w:val="99"/>
    <w:semiHidden/>
    <w:unhideWhenUsed/>
    <w:rsid w:val="003B571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B5715"/>
    <w:rPr>
      <w:rFonts w:ascii="Segoe UI" w:hAnsi="Segoe UI" w:cs="Segoe UI"/>
      <w:sz w:val="18"/>
      <w:szCs w:val="18"/>
    </w:rPr>
  </w:style>
  <w:style w:type="paragraph" w:styleId="Revision">
    <w:name w:val="Revision"/>
    <w:hidden/>
    <w:uiPriority w:val="99"/>
    <w:semiHidden/>
    <w:rsid w:val="00C12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39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75E2BFA9150459EF5376F583B8FFA" ma:contentTypeVersion="12" ma:contentTypeDescription="Create a new document." ma:contentTypeScope="" ma:versionID="163e00a5939e8a06dbd4e3b13c054bed">
  <xsd:schema xmlns:xsd="http://www.w3.org/2001/XMLSchema" xmlns:xs="http://www.w3.org/2001/XMLSchema" xmlns:p="http://schemas.microsoft.com/office/2006/metadata/properties" xmlns:ns2="fa3602af-942b-4e1a-859f-52cbc6cc1255" xmlns:ns3="d3b09fe8-ec40-41ca-a107-3da921189919" targetNamespace="http://schemas.microsoft.com/office/2006/metadata/properties" ma:root="true" ma:fieldsID="3afe9e2a7ef789b479e83da20cf16306" ns2:_="" ns3:_="">
    <xsd:import namespace="fa3602af-942b-4e1a-859f-52cbc6cc1255"/>
    <xsd:import namespace="d3b09fe8-ec40-41ca-a107-3da9211899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602af-942b-4e1a-859f-52cbc6cc1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60c636c-32f5-4d9a-8fd2-3233ed0759b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b09fe8-ec40-41ca-a107-3da9211899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67c9e2c-e41e-40c7-9831-052a68ea39b6}" ma:internalName="TaxCatchAll" ma:showField="CatchAllData" ma:web="d3b09fe8-ec40-41ca-a107-3da9211899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3b09fe8-ec40-41ca-a107-3da921189919" xsi:nil="true"/>
    <lcf76f155ced4ddcb4097134ff3c332f xmlns="fa3602af-942b-4e1a-859f-52cbc6cc12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17B957-3215-44E6-A87D-199BD5435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602af-942b-4e1a-859f-52cbc6cc1255"/>
    <ds:schemaRef ds:uri="d3b09fe8-ec40-41ca-a107-3da921189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C72585-AD91-499B-A679-835306151A95}">
  <ds:schemaRefs>
    <ds:schemaRef ds:uri="http://schemas.microsoft.com/sharepoint/v3/contenttype/forms"/>
  </ds:schemaRefs>
</ds:datastoreItem>
</file>

<file path=customXml/itemProps3.xml><?xml version="1.0" encoding="utf-8"?>
<ds:datastoreItem xmlns:ds="http://schemas.openxmlformats.org/officeDocument/2006/customXml" ds:itemID="{77A7D83B-F7F8-442D-AABB-E20D316120A5}">
  <ds:schemaRefs>
    <ds:schemaRef ds:uri="http://schemas.microsoft.com/office/2006/metadata/properties"/>
    <ds:schemaRef ds:uri="http://schemas.microsoft.com/office/infopath/2007/PartnerControls"/>
    <ds:schemaRef ds:uri="d3b09fe8-ec40-41ca-a107-3da921189919"/>
    <ds:schemaRef ds:uri="fa3602af-942b-4e1a-859f-52cbc6cc125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Madhuri Malani</dc:creator>
  <keywords/>
  <dc:description/>
  <lastModifiedBy>Micah Newman</lastModifiedBy>
  <revision>6</revision>
  <dcterms:created xsi:type="dcterms:W3CDTF">2024-11-12T05:40:00.0000000Z</dcterms:created>
  <dcterms:modified xsi:type="dcterms:W3CDTF">2024-11-18T22:20:38.7810164Z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0x01010079175E2BFA9150459EF5376F583B8FFA</vt:lpwstr>
  </property>
  <property fmtid="{D5CDD505-2E9C-101B-9397-08002B2CF9AE}" pid="3" name="GrammarlyDocumentId">
    <vt:lpwstr>04f87dab173be3c952f16694fee40bdc5388b1103c4c5acdae8500e72d36a4a3</vt:lpwstr>
  </property>
  <property fmtid="{D5CDD505-2E9C-101B-9397-08002B2CF9AE}" pid="4" name="MediaServiceImageTags">
    <vt:lpwstr/>
  </property>
</Properties>
</file>