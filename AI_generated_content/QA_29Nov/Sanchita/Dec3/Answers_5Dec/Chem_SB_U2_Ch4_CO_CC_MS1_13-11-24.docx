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A95044" w14:textId="6F5F04D0" w:rsidR="00522B72" w:rsidRPr="00522B72" w:rsidRDefault="00522B72" w:rsidP="00522B72">
      <w:pPr>
        <w:pStyle w:val="Heading1"/>
        <w:rPr>
          <w:rFonts w:ascii="Times New Roman" w:hAnsi="Times New Roman" w:cs="Times New Roman"/>
          <w:b w:val="0"/>
          <w:bCs w:val="0"/>
          <w:color w:val="auto"/>
          <w:sz w:val="36"/>
          <w:szCs w:val="36"/>
        </w:rPr>
      </w:pPr>
      <w:r w:rsidRPr="00522B72">
        <w:rPr>
          <w:rFonts w:ascii="Times New Roman" w:hAnsi="Times New Roman" w:cs="Times New Roman"/>
          <w:b w:val="0"/>
          <w:bCs w:val="0"/>
          <w:color w:val="auto"/>
          <w:sz w:val="36"/>
          <w:szCs w:val="36"/>
        </w:rPr>
        <w:t>Unit 2</w:t>
      </w:r>
    </w:p>
    <w:p w14:paraId="60AAFF8C" w14:textId="54897DBB" w:rsidR="00BF6C59" w:rsidRPr="00522B72" w:rsidRDefault="00BF6C59" w:rsidP="00522B72">
      <w:pPr>
        <w:pStyle w:val="Heading1"/>
        <w:rPr>
          <w:rFonts w:ascii="Times New Roman" w:hAnsi="Times New Roman" w:cs="Times New Roman"/>
          <w:b w:val="0"/>
          <w:bCs w:val="0"/>
          <w:color w:val="auto"/>
          <w:sz w:val="36"/>
          <w:szCs w:val="36"/>
        </w:rPr>
      </w:pPr>
      <w:r w:rsidRPr="00522B72">
        <w:rPr>
          <w:rFonts w:ascii="Times New Roman" w:hAnsi="Times New Roman" w:cs="Times New Roman"/>
          <w:b w:val="0"/>
          <w:bCs w:val="0"/>
          <w:color w:val="auto"/>
          <w:sz w:val="36"/>
          <w:szCs w:val="36"/>
        </w:rPr>
        <w:t>Chapter 4: Electrons in Action</w:t>
      </w:r>
    </w:p>
    <w:p w14:paraId="1B1A91ED" w14:textId="77777777" w:rsidR="00BF6C59" w:rsidRPr="00522B72" w:rsidRDefault="00BF6C59" w:rsidP="00BF6C59">
      <w:pPr>
        <w:rPr>
          <w:rFonts w:ascii="Times New Roman" w:hAnsi="Times New Roman" w:cs="Times New Roman"/>
        </w:rPr>
      </w:pPr>
    </w:p>
    <w:p w14:paraId="655CF26F" w14:textId="77777777" w:rsidR="00BF6C59" w:rsidRPr="00522B72" w:rsidRDefault="00BF6C59" w:rsidP="00522B72">
      <w:pPr>
        <w:pStyle w:val="Heading1"/>
        <w:rPr>
          <w:rFonts w:ascii="Times New Roman" w:hAnsi="Times New Roman" w:cs="Times New Roman"/>
          <w:b w:val="0"/>
          <w:bCs w:val="0"/>
          <w:color w:val="auto"/>
          <w:sz w:val="32"/>
          <w:szCs w:val="32"/>
        </w:rPr>
      </w:pPr>
      <w:r w:rsidRPr="00522B72">
        <w:rPr>
          <w:rFonts w:ascii="Times New Roman" w:hAnsi="Times New Roman" w:cs="Times New Roman"/>
          <w:b w:val="0"/>
          <w:bCs w:val="0"/>
          <w:color w:val="auto"/>
          <w:sz w:val="32"/>
          <w:szCs w:val="32"/>
          <w:highlight w:val="yellow"/>
        </w:rPr>
        <w:t>&lt;H1&gt;</w:t>
      </w:r>
      <w:r w:rsidRPr="00522B72">
        <w:rPr>
          <w:rFonts w:ascii="Times New Roman" w:hAnsi="Times New Roman" w:cs="Times New Roman"/>
          <w:b w:val="0"/>
          <w:bCs w:val="0"/>
          <w:color w:val="auto"/>
          <w:sz w:val="32"/>
          <w:szCs w:val="32"/>
        </w:rPr>
        <w:t xml:space="preserve"> Chapter Essential Questions</w:t>
      </w:r>
    </w:p>
    <w:p w14:paraId="1A141111" w14:textId="77777777" w:rsidR="00BF6C59" w:rsidRPr="00522B72" w:rsidRDefault="00BF6C59" w:rsidP="00BF6C59">
      <w:pPr>
        <w:rPr>
          <w:rFonts w:ascii="Times New Roman" w:hAnsi="Times New Roman" w:cs="Times New Roman"/>
          <w:sz w:val="20"/>
          <w:szCs w:val="20"/>
        </w:rPr>
      </w:pPr>
      <w:r w:rsidRPr="00522B72">
        <w:rPr>
          <w:rFonts w:ascii="Times New Roman" w:hAnsi="Times New Roman" w:cs="Times New Roman"/>
          <w:sz w:val="20"/>
          <w:szCs w:val="20"/>
        </w:rPr>
        <w:t>How do electrons interact with other parts of the atom, and what role does this play in chemical bonding?</w:t>
      </w:r>
    </w:p>
    <w:p w14:paraId="0EDF7FFD" w14:textId="77777777" w:rsidR="00D81269" w:rsidRPr="00522B72" w:rsidRDefault="00BF6C59" w:rsidP="00BF6C59">
      <w:pPr>
        <w:rPr>
          <w:rFonts w:ascii="Times New Roman" w:hAnsi="Times New Roman" w:cs="Times New Roman"/>
          <w:sz w:val="20"/>
          <w:szCs w:val="20"/>
        </w:rPr>
      </w:pPr>
      <w:r w:rsidRPr="00522B72">
        <w:rPr>
          <w:rFonts w:ascii="Times New Roman" w:hAnsi="Times New Roman" w:cs="Times New Roman"/>
          <w:sz w:val="20"/>
          <w:szCs w:val="20"/>
        </w:rPr>
        <w:t>How does the movement and energy of electrons influence the properties and behavior of elements?</w:t>
      </w:r>
    </w:p>
    <w:p w14:paraId="2F3DB2FA" w14:textId="77777777" w:rsidR="00BF6C59" w:rsidRPr="00522B72" w:rsidRDefault="00BF6C59" w:rsidP="00BF6C59">
      <w:pPr>
        <w:rPr>
          <w:rFonts w:ascii="Times New Roman" w:hAnsi="Times New Roman" w:cs="Times New Roman"/>
        </w:rPr>
      </w:pPr>
    </w:p>
    <w:p w14:paraId="6D07DEC9" w14:textId="73B5A256" w:rsidR="00BF6C59" w:rsidRPr="00CC7D0D" w:rsidRDefault="00BF6C59" w:rsidP="00CC7D0D">
      <w:pPr>
        <w:pStyle w:val="Heading1"/>
        <w:rPr>
          <w:rFonts w:ascii="Times New Roman" w:hAnsi="Times New Roman" w:cs="Times New Roman"/>
          <w:b w:val="0"/>
          <w:bCs w:val="0"/>
          <w:color w:val="auto"/>
          <w:sz w:val="32"/>
          <w:szCs w:val="32"/>
        </w:rPr>
      </w:pPr>
      <w:r w:rsidRPr="00CC7D0D">
        <w:rPr>
          <w:rFonts w:ascii="Times New Roman" w:hAnsi="Times New Roman" w:cs="Times New Roman"/>
          <w:b w:val="0"/>
          <w:bCs w:val="0"/>
          <w:color w:val="auto"/>
          <w:sz w:val="32"/>
          <w:szCs w:val="32"/>
          <w:highlight w:val="yellow"/>
        </w:rPr>
        <w:t>&lt;H1&gt;</w:t>
      </w:r>
      <w:r w:rsidRPr="00CC7D0D">
        <w:rPr>
          <w:rFonts w:ascii="Times New Roman" w:hAnsi="Times New Roman" w:cs="Times New Roman"/>
          <w:b w:val="0"/>
          <w:bCs w:val="0"/>
          <w:color w:val="auto"/>
          <w:sz w:val="32"/>
          <w:szCs w:val="32"/>
        </w:rPr>
        <w:t xml:space="preserve"> </w:t>
      </w:r>
      <w:r w:rsidR="00DE41E7" w:rsidRPr="00CC7D0D">
        <w:rPr>
          <w:rFonts w:ascii="Times New Roman" w:hAnsi="Times New Roman" w:cs="Times New Roman"/>
          <w:b w:val="0"/>
          <w:bCs w:val="0"/>
          <w:color w:val="auto"/>
          <w:sz w:val="32"/>
          <w:szCs w:val="32"/>
        </w:rPr>
        <w:t xml:space="preserve">Chapter </w:t>
      </w:r>
      <w:r w:rsidRPr="00CC7D0D">
        <w:rPr>
          <w:rFonts w:ascii="Times New Roman" w:hAnsi="Times New Roman" w:cs="Times New Roman"/>
          <w:b w:val="0"/>
          <w:bCs w:val="0"/>
          <w:color w:val="auto"/>
          <w:sz w:val="32"/>
          <w:szCs w:val="32"/>
        </w:rPr>
        <w:t>Big Idea</w:t>
      </w:r>
    </w:p>
    <w:p w14:paraId="61FAA72D" w14:textId="5D155B91" w:rsidR="00BF6C59" w:rsidRPr="00CC7D0D" w:rsidRDefault="00BF6C59" w:rsidP="00BF6C59">
      <w:pPr>
        <w:rPr>
          <w:rFonts w:ascii="Times New Roman" w:hAnsi="Times New Roman" w:cs="Times New Roman"/>
          <w:sz w:val="20"/>
          <w:szCs w:val="20"/>
        </w:rPr>
      </w:pPr>
      <w:r w:rsidRPr="00CC7D0D">
        <w:rPr>
          <w:rFonts w:ascii="Times New Roman" w:hAnsi="Times New Roman" w:cs="Times New Roman"/>
          <w:sz w:val="20"/>
          <w:szCs w:val="20"/>
        </w:rPr>
        <w:t xml:space="preserve">The behavior and movement of electrons are fundamental to understanding how atoms bond, interact, and form compounds. </w:t>
      </w:r>
      <w:commentRangeStart w:id="0"/>
      <w:commentRangeStart w:id="1"/>
      <w:r w:rsidRPr="00CC7D0D">
        <w:rPr>
          <w:rFonts w:ascii="Times New Roman" w:hAnsi="Times New Roman" w:cs="Times New Roman"/>
          <w:sz w:val="20"/>
          <w:szCs w:val="20"/>
        </w:rPr>
        <w:t>Mastering concepts like</w:t>
      </w:r>
      <w:commentRangeEnd w:id="0"/>
      <w:r w:rsidRPr="00CC7D0D">
        <w:rPr>
          <w:rStyle w:val="CommentReference"/>
          <w:rFonts w:ascii="Times New Roman" w:hAnsi="Times New Roman" w:cs="Times New Roman"/>
          <w:sz w:val="20"/>
          <w:szCs w:val="20"/>
        </w:rPr>
        <w:commentReference w:id="0"/>
      </w:r>
      <w:commentRangeEnd w:id="1"/>
      <w:r w:rsidR="00DE0D31">
        <w:rPr>
          <w:rStyle w:val="CommentReference"/>
        </w:rPr>
        <w:commentReference w:id="1"/>
      </w:r>
      <w:r w:rsidRPr="00CC7D0D">
        <w:rPr>
          <w:rFonts w:ascii="Times New Roman" w:hAnsi="Times New Roman" w:cs="Times New Roman"/>
          <w:sz w:val="20"/>
          <w:szCs w:val="20"/>
        </w:rPr>
        <w:t xml:space="preserve"> </w:t>
      </w:r>
      <w:r w:rsidR="00DE0D31" w:rsidRPr="00DE0D31">
        <w:rPr>
          <w:rFonts w:ascii="Times New Roman" w:hAnsi="Times New Roman" w:cs="Times New Roman"/>
          <w:sz w:val="20"/>
          <w:szCs w:val="20"/>
          <w:highlight w:val="yellow"/>
        </w:rPr>
        <w:t>Understanding</w:t>
      </w:r>
      <w:r w:rsidR="00DE0D31">
        <w:rPr>
          <w:rFonts w:ascii="Times New Roman" w:hAnsi="Times New Roman" w:cs="Times New Roman"/>
          <w:sz w:val="20"/>
          <w:szCs w:val="20"/>
        </w:rPr>
        <w:t xml:space="preserve"> </w:t>
      </w:r>
      <w:r w:rsidRPr="00CC7D0D">
        <w:rPr>
          <w:rFonts w:ascii="Times New Roman" w:hAnsi="Times New Roman" w:cs="Times New Roman"/>
          <w:sz w:val="20"/>
          <w:szCs w:val="20"/>
        </w:rPr>
        <w:t>electron energy levels, configuration, and interactions helps explain various chemical processes, from why salt melts ice to how electricity flows in a circuit.</w:t>
      </w:r>
    </w:p>
    <w:p w14:paraId="67EC4163" w14:textId="08861EB0" w:rsidR="00BF6C59" w:rsidRPr="00DE0D31" w:rsidRDefault="00BF6C59" w:rsidP="00DE0D31">
      <w:pPr>
        <w:pStyle w:val="Heading1"/>
        <w:rPr>
          <w:rFonts w:ascii="Times New Roman" w:hAnsi="Times New Roman" w:cs="Times New Roman"/>
          <w:b w:val="0"/>
          <w:bCs w:val="0"/>
          <w:color w:val="auto"/>
          <w:sz w:val="32"/>
          <w:szCs w:val="32"/>
        </w:rPr>
      </w:pPr>
      <w:r w:rsidRPr="00DE0D31">
        <w:rPr>
          <w:rFonts w:ascii="Times New Roman" w:hAnsi="Times New Roman" w:cs="Times New Roman"/>
          <w:b w:val="0"/>
          <w:bCs w:val="0"/>
          <w:color w:val="auto"/>
          <w:sz w:val="32"/>
          <w:szCs w:val="32"/>
          <w:highlight w:val="yellow"/>
        </w:rPr>
        <w:t>&lt;H1&gt;</w:t>
      </w:r>
      <w:r w:rsidRPr="00DE0D31">
        <w:rPr>
          <w:rFonts w:ascii="Times New Roman" w:hAnsi="Times New Roman" w:cs="Times New Roman"/>
          <w:b w:val="0"/>
          <w:bCs w:val="0"/>
          <w:color w:val="auto"/>
          <w:sz w:val="32"/>
          <w:szCs w:val="32"/>
        </w:rPr>
        <w:t xml:space="preserve"> </w:t>
      </w:r>
      <w:r w:rsidR="00EB1E6A" w:rsidRPr="00DE0D31">
        <w:rPr>
          <w:rFonts w:ascii="Times New Roman" w:hAnsi="Times New Roman" w:cs="Times New Roman"/>
          <w:b w:val="0"/>
          <w:bCs w:val="0"/>
          <w:color w:val="auto"/>
          <w:sz w:val="32"/>
          <w:szCs w:val="32"/>
        </w:rPr>
        <w:t xml:space="preserve">Chapter </w:t>
      </w:r>
      <w:r w:rsidR="008660C5" w:rsidRPr="00DE0D31">
        <w:rPr>
          <w:rFonts w:ascii="Times New Roman" w:hAnsi="Times New Roman" w:cs="Times New Roman"/>
          <w:b w:val="0"/>
          <w:bCs w:val="0"/>
          <w:color w:val="auto"/>
          <w:sz w:val="32"/>
          <w:szCs w:val="32"/>
        </w:rPr>
        <w:t>Exploration</w:t>
      </w:r>
      <w:r w:rsidRPr="00DE0D31">
        <w:rPr>
          <w:rFonts w:ascii="Times New Roman" w:hAnsi="Times New Roman" w:cs="Times New Roman"/>
          <w:b w:val="0"/>
          <w:bCs w:val="0"/>
          <w:color w:val="auto"/>
          <w:sz w:val="32"/>
          <w:szCs w:val="32"/>
        </w:rPr>
        <w:t xml:space="preserve">: </w:t>
      </w:r>
      <w:r w:rsidR="00FF4678" w:rsidRPr="00DE0D31">
        <w:rPr>
          <w:rFonts w:ascii="Times New Roman" w:hAnsi="Times New Roman" w:cs="Times New Roman"/>
          <w:b w:val="0"/>
          <w:bCs w:val="0"/>
          <w:color w:val="auto"/>
          <w:sz w:val="32"/>
          <w:szCs w:val="32"/>
        </w:rPr>
        <w:t>Electrons as Satellites</w:t>
      </w:r>
      <w:r w:rsidR="00D81269" w:rsidRPr="00DE0D31">
        <w:rPr>
          <w:rFonts w:ascii="Times New Roman" w:hAnsi="Times New Roman" w:cs="Times New Roman"/>
          <w:b w:val="0"/>
          <w:bCs w:val="0"/>
          <w:color w:val="auto"/>
          <w:sz w:val="32"/>
          <w:szCs w:val="32"/>
        </w:rPr>
        <w:t>—</w:t>
      </w:r>
      <w:r w:rsidR="00FF4678" w:rsidRPr="00DE0D31">
        <w:rPr>
          <w:rFonts w:ascii="Times New Roman" w:hAnsi="Times New Roman" w:cs="Times New Roman"/>
          <w:b w:val="0"/>
          <w:bCs w:val="0"/>
          <w:color w:val="auto"/>
          <w:sz w:val="32"/>
          <w:szCs w:val="32"/>
        </w:rPr>
        <w:t xml:space="preserve">How </w:t>
      </w:r>
      <w:r w:rsidR="6BBA90DC" w:rsidRPr="00DE0D31">
        <w:rPr>
          <w:rFonts w:ascii="Times New Roman" w:hAnsi="Times New Roman" w:cs="Times New Roman"/>
          <w:b w:val="0"/>
          <w:bCs w:val="0"/>
          <w:color w:val="auto"/>
          <w:sz w:val="32"/>
          <w:szCs w:val="32"/>
        </w:rPr>
        <w:t>T</w:t>
      </w:r>
      <w:r w:rsidR="00FF4678" w:rsidRPr="00DE0D31">
        <w:rPr>
          <w:rFonts w:ascii="Times New Roman" w:hAnsi="Times New Roman" w:cs="Times New Roman"/>
          <w:b w:val="0"/>
          <w:bCs w:val="0"/>
          <w:color w:val="auto"/>
          <w:sz w:val="32"/>
          <w:szCs w:val="32"/>
        </w:rPr>
        <w:t>hey Orbit the Atom</w:t>
      </w:r>
    </w:p>
    <w:p w14:paraId="6D955D36" w14:textId="77777777" w:rsidR="00312303" w:rsidRPr="00522B72" w:rsidRDefault="00312303" w:rsidP="00312303">
      <w:pPr>
        <w:rPr>
          <w:rFonts w:ascii="Times New Roman" w:hAnsi="Times New Roman" w:cs="Times New Roman"/>
        </w:rPr>
      </w:pPr>
    </w:p>
    <w:p w14:paraId="37947F6F" w14:textId="426BE88D" w:rsidR="00FF4678" w:rsidRPr="00DE0D31" w:rsidRDefault="00FF4678" w:rsidP="00FF4678">
      <w:pPr>
        <w:rPr>
          <w:rFonts w:ascii="Times New Roman" w:hAnsi="Times New Roman" w:cs="Times New Roman"/>
          <w:sz w:val="20"/>
          <w:szCs w:val="20"/>
        </w:rPr>
      </w:pPr>
      <w:r w:rsidRPr="00DE0D31">
        <w:rPr>
          <w:rFonts w:ascii="Times New Roman" w:hAnsi="Times New Roman" w:cs="Times New Roman"/>
          <w:sz w:val="20"/>
          <w:szCs w:val="20"/>
        </w:rPr>
        <w:t xml:space="preserve">You learned what distinguishes atoms of different elements, the key is in the nucleus. But what happens outside the nucleus? Are the electrons </w:t>
      </w:r>
      <w:r w:rsidR="2951D7A4" w:rsidRPr="00DE0D31">
        <w:rPr>
          <w:rFonts w:ascii="Times New Roman" w:hAnsi="Times New Roman" w:cs="Times New Roman"/>
          <w:sz w:val="20"/>
          <w:szCs w:val="20"/>
        </w:rPr>
        <w:t xml:space="preserve">held </w:t>
      </w:r>
      <w:r w:rsidRPr="00DE0D31">
        <w:rPr>
          <w:rFonts w:ascii="Times New Roman" w:hAnsi="Times New Roman" w:cs="Times New Roman"/>
          <w:sz w:val="20"/>
          <w:szCs w:val="20"/>
        </w:rPr>
        <w:t xml:space="preserve">in </w:t>
      </w:r>
      <w:r w:rsidR="00930D13" w:rsidRPr="00DE0D31">
        <w:rPr>
          <w:rFonts w:ascii="Times New Roman" w:hAnsi="Times New Roman" w:cs="Times New Roman"/>
          <w:sz w:val="20"/>
          <w:szCs w:val="20"/>
        </w:rPr>
        <w:t>place,</w:t>
      </w:r>
      <w:r w:rsidRPr="00DE0D31">
        <w:rPr>
          <w:rFonts w:ascii="Times New Roman" w:hAnsi="Times New Roman" w:cs="Times New Roman"/>
          <w:sz w:val="20"/>
          <w:szCs w:val="20"/>
        </w:rPr>
        <w:t xml:space="preserve"> or do they move? The movement of the electrons plays a very large role in how </w:t>
      </w:r>
      <w:r w:rsidR="00930D13" w:rsidRPr="00DE0D31">
        <w:rPr>
          <w:rFonts w:ascii="Times New Roman" w:hAnsi="Times New Roman" w:cs="Times New Roman"/>
          <w:sz w:val="20"/>
          <w:szCs w:val="20"/>
        </w:rPr>
        <w:t>salt</w:t>
      </w:r>
      <w:r w:rsidRPr="00DE0D31">
        <w:rPr>
          <w:rFonts w:ascii="Times New Roman" w:hAnsi="Times New Roman" w:cs="Times New Roman"/>
          <w:sz w:val="20"/>
          <w:szCs w:val="20"/>
        </w:rPr>
        <w:t xml:space="preserve"> interacts with the water to prevent ice formation. Have you seen videos of </w:t>
      </w:r>
      <w:commentRangeStart w:id="2"/>
      <w:commentRangeStart w:id="3"/>
      <w:r w:rsidRPr="00DE0D31">
        <w:rPr>
          <w:rFonts w:ascii="Times New Roman" w:hAnsi="Times New Roman" w:cs="Times New Roman"/>
          <w:sz w:val="20"/>
          <w:szCs w:val="20"/>
        </w:rPr>
        <w:t xml:space="preserve">satellites orbiting Earth? Keep that model in mind when studying electrons orbiting the atom nucleus. </w:t>
      </w:r>
      <w:commentRangeEnd w:id="2"/>
      <w:r w:rsidRPr="00DE0D31">
        <w:rPr>
          <w:rStyle w:val="CommentReference"/>
          <w:rFonts w:ascii="Times New Roman" w:hAnsi="Times New Roman" w:cs="Times New Roman"/>
          <w:sz w:val="20"/>
          <w:szCs w:val="20"/>
        </w:rPr>
        <w:commentReference w:id="2"/>
      </w:r>
      <w:commentRangeEnd w:id="3"/>
      <w:r w:rsidR="009178FC">
        <w:rPr>
          <w:rStyle w:val="CommentReference"/>
        </w:rPr>
        <w:commentReference w:id="3"/>
      </w:r>
      <w:r w:rsidRPr="00DE0D31">
        <w:rPr>
          <w:rFonts w:ascii="Times New Roman" w:hAnsi="Times New Roman" w:cs="Times New Roman"/>
          <w:sz w:val="20"/>
          <w:szCs w:val="20"/>
        </w:rPr>
        <w:t>What determines the height of a satellite or the distance between an electron and its nucleus? Now energy is the key.</w:t>
      </w:r>
    </w:p>
    <w:p w14:paraId="662E27E6" w14:textId="5B7EA71B" w:rsidR="00FD1CFB" w:rsidRPr="009178FC" w:rsidRDefault="00FD1CFB" w:rsidP="009178FC">
      <w:pPr>
        <w:pStyle w:val="Heading1"/>
        <w:rPr>
          <w:rFonts w:ascii="Times New Roman" w:hAnsi="Times New Roman" w:cs="Times New Roman"/>
          <w:b w:val="0"/>
          <w:bCs w:val="0"/>
          <w:sz w:val="32"/>
          <w:szCs w:val="32"/>
        </w:rPr>
      </w:pPr>
      <w:r w:rsidRPr="009178FC">
        <w:rPr>
          <w:rFonts w:ascii="Times New Roman" w:hAnsi="Times New Roman" w:cs="Times New Roman"/>
          <w:b w:val="0"/>
          <w:bCs w:val="0"/>
          <w:color w:val="auto"/>
          <w:sz w:val="32"/>
          <w:szCs w:val="32"/>
          <w:highlight w:val="yellow"/>
        </w:rPr>
        <w:t>&lt;H1&gt;</w:t>
      </w:r>
      <w:r w:rsidRPr="009178FC">
        <w:rPr>
          <w:rFonts w:ascii="Times New Roman" w:hAnsi="Times New Roman" w:cs="Times New Roman"/>
          <w:b w:val="0"/>
          <w:bCs w:val="0"/>
          <w:color w:val="auto"/>
          <w:sz w:val="32"/>
          <w:szCs w:val="32"/>
        </w:rPr>
        <w:t xml:space="preserve"> Chapter STEM Task</w:t>
      </w:r>
    </w:p>
    <w:p w14:paraId="13BD8C95" w14:textId="77777777" w:rsidR="00FD1CFB" w:rsidRPr="00522B72" w:rsidRDefault="00FD1CFB" w:rsidP="00FD1CFB">
      <w:pPr>
        <w:rPr>
          <w:rFonts w:ascii="Times New Roman" w:hAnsi="Times New Roman" w:cs="Times New Roman"/>
        </w:rPr>
      </w:pPr>
    </w:p>
    <w:p w14:paraId="69C6E46D" w14:textId="26308FE5" w:rsidR="00312303" w:rsidRPr="009178FC" w:rsidRDefault="00FD1CFB" w:rsidP="00FD1CFB">
      <w:pPr>
        <w:rPr>
          <w:rFonts w:ascii="Times New Roman" w:hAnsi="Times New Roman" w:cs="Times New Roman"/>
          <w:sz w:val="20"/>
          <w:szCs w:val="20"/>
        </w:rPr>
      </w:pPr>
      <w:r w:rsidRPr="009178FC">
        <w:rPr>
          <w:rFonts w:ascii="Times New Roman" w:hAnsi="Times New Roman" w:cs="Times New Roman"/>
          <w:sz w:val="20"/>
          <w:szCs w:val="20"/>
        </w:rPr>
        <w:t>Investigate how the movement of electrons impacts the behavior of different substances. Design an experiment to explore how electrical energy can be used to change the state of a substance (</w:t>
      </w:r>
      <w:r w:rsidR="13F4F529" w:rsidRPr="009178FC">
        <w:rPr>
          <w:rFonts w:ascii="Times New Roman" w:hAnsi="Times New Roman" w:cs="Times New Roman"/>
          <w:sz w:val="20"/>
          <w:szCs w:val="20"/>
        </w:rPr>
        <w:t>f</w:t>
      </w:r>
      <w:r w:rsidR="00550FB1" w:rsidRPr="009178FC">
        <w:rPr>
          <w:rFonts w:ascii="Times New Roman" w:hAnsi="Times New Roman" w:cs="Times New Roman"/>
          <w:sz w:val="20"/>
          <w:szCs w:val="20"/>
        </w:rPr>
        <w:t>or example</w:t>
      </w:r>
      <w:r w:rsidRPr="009178FC">
        <w:rPr>
          <w:rFonts w:ascii="Times New Roman" w:hAnsi="Times New Roman" w:cs="Times New Roman"/>
          <w:sz w:val="20"/>
          <w:szCs w:val="20"/>
        </w:rPr>
        <w:t xml:space="preserve">, ice to water) by influencing the energy levels of its atoms. Measure how this energy exchange affects the properties of the substance, and use your findings to explain why certain substances, </w:t>
      </w:r>
      <w:commentRangeStart w:id="4"/>
      <w:commentRangeStart w:id="5"/>
      <w:r w:rsidRPr="009178FC">
        <w:rPr>
          <w:rFonts w:ascii="Times New Roman" w:hAnsi="Times New Roman" w:cs="Times New Roman"/>
          <w:sz w:val="20"/>
          <w:szCs w:val="20"/>
        </w:rPr>
        <w:t>like salt, can disrupt the freezing process of water.</w:t>
      </w:r>
      <w:commentRangeEnd w:id="4"/>
      <w:r w:rsidRPr="009178FC">
        <w:rPr>
          <w:rStyle w:val="CommentReference"/>
          <w:rFonts w:ascii="Times New Roman" w:hAnsi="Times New Roman" w:cs="Times New Roman"/>
          <w:sz w:val="20"/>
          <w:szCs w:val="20"/>
        </w:rPr>
        <w:commentReference w:id="4"/>
      </w:r>
      <w:commentRangeEnd w:id="5"/>
      <w:r w:rsidR="00F20F3E">
        <w:rPr>
          <w:rStyle w:val="CommentReference"/>
        </w:rPr>
        <w:commentReference w:id="5"/>
      </w:r>
    </w:p>
    <w:p w14:paraId="4DB23D5F" w14:textId="77777777" w:rsidR="00D13783" w:rsidRPr="00B671CC" w:rsidRDefault="00D13783" w:rsidP="00B671CC">
      <w:pPr>
        <w:pStyle w:val="Heading1"/>
        <w:rPr>
          <w:rFonts w:ascii="Times New Roman" w:hAnsi="Times New Roman" w:cs="Times New Roman"/>
          <w:b w:val="0"/>
          <w:bCs w:val="0"/>
          <w:color w:val="auto"/>
          <w:sz w:val="32"/>
          <w:szCs w:val="32"/>
        </w:rPr>
      </w:pPr>
      <w:r w:rsidRPr="00B671CC">
        <w:rPr>
          <w:rFonts w:ascii="Times New Roman" w:hAnsi="Times New Roman" w:cs="Times New Roman"/>
          <w:b w:val="0"/>
          <w:bCs w:val="0"/>
          <w:color w:val="auto"/>
          <w:sz w:val="32"/>
          <w:szCs w:val="32"/>
          <w:highlight w:val="yellow"/>
        </w:rPr>
        <w:t>&lt;H1&gt;</w:t>
      </w:r>
      <w:r w:rsidRPr="00B671CC">
        <w:rPr>
          <w:rFonts w:ascii="Times New Roman" w:hAnsi="Times New Roman" w:cs="Times New Roman"/>
          <w:b w:val="0"/>
          <w:bCs w:val="0"/>
          <w:color w:val="auto"/>
          <w:sz w:val="32"/>
          <w:szCs w:val="32"/>
        </w:rPr>
        <w:t xml:space="preserve"> Chapter Overview</w:t>
      </w:r>
    </w:p>
    <w:p w14:paraId="49E937DC" w14:textId="77777777" w:rsidR="00D13783" w:rsidRPr="00B671CC" w:rsidRDefault="00D13783" w:rsidP="00D13783">
      <w:pPr>
        <w:pStyle w:val="NoSpacing"/>
        <w:rPr>
          <w:rFonts w:ascii="Times New Roman" w:hAnsi="Times New Roman" w:cs="Times New Roman"/>
          <w:sz w:val="20"/>
          <w:szCs w:val="20"/>
        </w:rPr>
      </w:pPr>
      <w:r w:rsidRPr="00B671CC">
        <w:rPr>
          <w:rFonts w:ascii="Times New Roman" w:hAnsi="Times New Roman" w:cs="Times New Roman"/>
          <w:sz w:val="20"/>
          <w:szCs w:val="20"/>
        </w:rPr>
        <w:t>Lesson 1: Electron Configuration and Quantum Numbers</w:t>
      </w:r>
    </w:p>
    <w:p w14:paraId="1310BE4E" w14:textId="77777777" w:rsidR="00D13783" w:rsidRPr="00B671CC" w:rsidRDefault="00D13783" w:rsidP="00D13783">
      <w:pPr>
        <w:pStyle w:val="NoSpacing"/>
        <w:rPr>
          <w:rFonts w:ascii="Times New Roman" w:hAnsi="Times New Roman" w:cs="Times New Roman"/>
          <w:sz w:val="20"/>
          <w:szCs w:val="20"/>
        </w:rPr>
      </w:pPr>
      <w:r w:rsidRPr="00B671CC">
        <w:rPr>
          <w:rFonts w:ascii="Times New Roman" w:hAnsi="Times New Roman" w:cs="Times New Roman"/>
          <w:sz w:val="20"/>
          <w:szCs w:val="20"/>
        </w:rPr>
        <w:t>Lesson 2: The Electromagnetic Spectrum and Quantized Energy</w:t>
      </w:r>
    </w:p>
    <w:p w14:paraId="04615F7A" w14:textId="77777777" w:rsidR="00D13783" w:rsidRPr="00B671CC" w:rsidRDefault="00D13783" w:rsidP="00D13783">
      <w:pPr>
        <w:pStyle w:val="NoSpacing"/>
        <w:rPr>
          <w:rFonts w:ascii="Times New Roman" w:hAnsi="Times New Roman" w:cs="Times New Roman"/>
          <w:sz w:val="20"/>
          <w:szCs w:val="20"/>
        </w:rPr>
      </w:pPr>
      <w:r w:rsidRPr="00B671CC">
        <w:rPr>
          <w:rFonts w:ascii="Times New Roman" w:hAnsi="Times New Roman" w:cs="Times New Roman"/>
          <w:sz w:val="20"/>
          <w:szCs w:val="20"/>
        </w:rPr>
        <w:t>Lesson 3: The Bohr Model and Atomic Spectra</w:t>
      </w:r>
    </w:p>
    <w:p w14:paraId="26987415" w14:textId="77777777" w:rsidR="00C23AD0" w:rsidRPr="00522B72" w:rsidRDefault="00C23AD0" w:rsidP="00D13783">
      <w:pPr>
        <w:pStyle w:val="NoSpacing"/>
        <w:rPr>
          <w:rFonts w:ascii="Times New Roman" w:hAnsi="Times New Roman" w:cs="Times New Roman"/>
        </w:rPr>
      </w:pPr>
    </w:p>
    <w:p w14:paraId="360B90AF" w14:textId="5A4E803A" w:rsidR="00C23AD0" w:rsidRPr="00F20F3E" w:rsidRDefault="00C23AD0" w:rsidP="00F20F3E">
      <w:pPr>
        <w:pStyle w:val="Heading1"/>
        <w:rPr>
          <w:rFonts w:ascii="Times New Roman" w:eastAsia="Times New Roman" w:hAnsi="Times New Roman" w:cs="Times New Roman"/>
          <w:b w:val="0"/>
          <w:bCs w:val="0"/>
          <w:color w:val="auto"/>
          <w:sz w:val="32"/>
          <w:szCs w:val="32"/>
        </w:rPr>
      </w:pPr>
      <w:bookmarkStart w:id="6" w:name="_Toc179494539"/>
      <w:r w:rsidRPr="00F20F3E">
        <w:rPr>
          <w:rFonts w:ascii="Times New Roman" w:eastAsia="Times New Roman" w:hAnsi="Times New Roman" w:cs="Times New Roman"/>
          <w:b w:val="0"/>
          <w:bCs w:val="0"/>
          <w:color w:val="auto"/>
          <w:sz w:val="32"/>
          <w:szCs w:val="32"/>
        </w:rPr>
        <w:t>Chapter Wrap</w:t>
      </w:r>
      <w:r w:rsidR="00EF107A" w:rsidRPr="00F20F3E">
        <w:rPr>
          <w:rFonts w:ascii="Times New Roman" w:eastAsia="Times New Roman" w:hAnsi="Times New Roman" w:cs="Times New Roman"/>
          <w:b w:val="0"/>
          <w:bCs w:val="0"/>
          <w:color w:val="auto"/>
          <w:sz w:val="32"/>
          <w:szCs w:val="32"/>
        </w:rPr>
        <w:t>-</w:t>
      </w:r>
      <w:r w:rsidRPr="00F20F3E">
        <w:rPr>
          <w:rFonts w:ascii="Times New Roman" w:eastAsia="Times New Roman" w:hAnsi="Times New Roman" w:cs="Times New Roman"/>
          <w:b w:val="0"/>
          <w:bCs w:val="0"/>
          <w:color w:val="auto"/>
          <w:sz w:val="32"/>
          <w:szCs w:val="32"/>
        </w:rPr>
        <w:t>Up</w:t>
      </w:r>
      <w:bookmarkEnd w:id="6"/>
    </w:p>
    <w:p w14:paraId="3C864B21" w14:textId="39F0AB11" w:rsidR="00C94582" w:rsidRPr="00F20F3E" w:rsidRDefault="00285F4C" w:rsidP="00F20F3E">
      <w:pPr>
        <w:pStyle w:val="Heading1"/>
        <w:rPr>
          <w:rFonts w:ascii="Times New Roman" w:hAnsi="Times New Roman" w:cs="Times New Roman"/>
          <w:b w:val="0"/>
          <w:bCs w:val="0"/>
          <w:color w:val="auto"/>
          <w:sz w:val="32"/>
          <w:szCs w:val="32"/>
        </w:rPr>
      </w:pPr>
      <w:r w:rsidRPr="00F20F3E">
        <w:rPr>
          <w:rFonts w:ascii="Times New Roman" w:hAnsi="Times New Roman" w:cs="Times New Roman"/>
          <w:b w:val="0"/>
          <w:bCs w:val="0"/>
          <w:color w:val="auto"/>
          <w:sz w:val="32"/>
          <w:szCs w:val="32"/>
          <w:highlight w:val="yellow"/>
        </w:rPr>
        <w:t>&lt;H1&gt;</w:t>
      </w:r>
      <w:commentRangeStart w:id="7"/>
      <w:commentRangeStart w:id="8"/>
      <w:r w:rsidR="001C7E55" w:rsidRPr="00F20F3E">
        <w:rPr>
          <w:rFonts w:ascii="Times New Roman" w:hAnsi="Times New Roman" w:cs="Times New Roman"/>
          <w:b w:val="0"/>
          <w:bCs w:val="0"/>
          <w:color w:val="auto"/>
          <w:sz w:val="32"/>
          <w:szCs w:val="32"/>
        </w:rPr>
        <w:t>Summary</w:t>
      </w:r>
      <w:commentRangeEnd w:id="7"/>
      <w:r w:rsidRPr="00F20F3E">
        <w:rPr>
          <w:rStyle w:val="CommentReference"/>
          <w:rFonts w:ascii="Times New Roman" w:hAnsi="Times New Roman" w:cs="Times New Roman"/>
          <w:b w:val="0"/>
          <w:bCs w:val="0"/>
          <w:color w:val="auto"/>
          <w:sz w:val="32"/>
          <w:szCs w:val="32"/>
        </w:rPr>
        <w:commentReference w:id="7"/>
      </w:r>
      <w:commentRangeEnd w:id="8"/>
      <w:r w:rsidR="00B91F98">
        <w:rPr>
          <w:rStyle w:val="CommentReference"/>
          <w:rFonts w:asciiTheme="minorHAnsi" w:eastAsiaTheme="minorHAnsi" w:hAnsiTheme="minorHAnsi" w:cstheme="minorBidi"/>
          <w:b w:val="0"/>
          <w:bCs w:val="0"/>
          <w:color w:val="auto"/>
        </w:rPr>
        <w:commentReference w:id="8"/>
      </w:r>
    </w:p>
    <w:p w14:paraId="76B1A225" w14:textId="77777777" w:rsidR="00EF107A" w:rsidRPr="00F20F3E" w:rsidRDefault="00EF107A" w:rsidP="00EF107A">
      <w:pPr>
        <w:pStyle w:val="ListParagraph"/>
        <w:numPr>
          <w:ilvl w:val="0"/>
          <w:numId w:val="1"/>
        </w:numPr>
        <w:rPr>
          <w:rFonts w:ascii="Times New Roman" w:hAnsi="Times New Roman" w:cs="Times New Roman"/>
          <w:sz w:val="20"/>
          <w:szCs w:val="20"/>
        </w:rPr>
      </w:pPr>
      <w:r w:rsidRPr="00F20F3E">
        <w:rPr>
          <w:rFonts w:ascii="Times New Roman" w:hAnsi="Times New Roman" w:cs="Times New Roman"/>
          <w:sz w:val="20"/>
          <w:szCs w:val="20"/>
        </w:rPr>
        <w:t>Electrons are arranged in specific energy levels around the nucleus.</w:t>
      </w:r>
    </w:p>
    <w:p w14:paraId="17A6552A" w14:textId="77777777" w:rsidR="00EF107A" w:rsidRPr="00F20F3E" w:rsidRDefault="00EF107A" w:rsidP="00EF107A">
      <w:pPr>
        <w:pStyle w:val="ListParagraph"/>
        <w:numPr>
          <w:ilvl w:val="0"/>
          <w:numId w:val="1"/>
        </w:numPr>
        <w:rPr>
          <w:rFonts w:ascii="Times New Roman" w:hAnsi="Times New Roman" w:cs="Times New Roman"/>
          <w:sz w:val="20"/>
          <w:szCs w:val="20"/>
        </w:rPr>
      </w:pPr>
      <w:r w:rsidRPr="00F20F3E">
        <w:rPr>
          <w:rFonts w:ascii="Times New Roman" w:hAnsi="Times New Roman" w:cs="Times New Roman"/>
          <w:sz w:val="20"/>
          <w:szCs w:val="20"/>
        </w:rPr>
        <w:t>Quantum numbers describe the position and behavior of electrons in atoms.</w:t>
      </w:r>
    </w:p>
    <w:p w14:paraId="49046FED" w14:textId="77777777" w:rsidR="002C2C4D" w:rsidRPr="00F20F3E" w:rsidRDefault="002C2C4D" w:rsidP="002C2C4D">
      <w:pPr>
        <w:pStyle w:val="ListParagraph"/>
        <w:numPr>
          <w:ilvl w:val="0"/>
          <w:numId w:val="1"/>
        </w:numPr>
        <w:rPr>
          <w:rFonts w:ascii="Times New Roman" w:hAnsi="Times New Roman" w:cs="Times New Roman"/>
          <w:sz w:val="20"/>
          <w:szCs w:val="20"/>
        </w:rPr>
      </w:pPr>
      <w:r w:rsidRPr="00F20F3E">
        <w:rPr>
          <w:rFonts w:ascii="Times New Roman" w:hAnsi="Times New Roman" w:cs="Times New Roman"/>
          <w:sz w:val="20"/>
          <w:szCs w:val="20"/>
        </w:rPr>
        <w:t>The energy of electrons determines their position in the atom.</w:t>
      </w:r>
    </w:p>
    <w:p w14:paraId="631DD923" w14:textId="77777777" w:rsidR="00EF107A" w:rsidRDefault="00EF107A" w:rsidP="00EF107A">
      <w:pPr>
        <w:pStyle w:val="ListParagraph"/>
        <w:numPr>
          <w:ilvl w:val="0"/>
          <w:numId w:val="1"/>
        </w:numPr>
        <w:rPr>
          <w:rFonts w:ascii="Times New Roman" w:hAnsi="Times New Roman" w:cs="Times New Roman"/>
          <w:sz w:val="20"/>
          <w:szCs w:val="20"/>
        </w:rPr>
      </w:pPr>
      <w:r w:rsidRPr="00F20F3E">
        <w:rPr>
          <w:rFonts w:ascii="Times New Roman" w:hAnsi="Times New Roman" w:cs="Times New Roman"/>
          <w:sz w:val="20"/>
          <w:szCs w:val="20"/>
        </w:rPr>
        <w:t>Electrons can absorb or release energy to move between energy levels.</w:t>
      </w:r>
    </w:p>
    <w:p w14:paraId="6F4DC897" w14:textId="56BD231B" w:rsidR="00862F5F" w:rsidRPr="00B91F98" w:rsidRDefault="00862F5F" w:rsidP="00EF107A">
      <w:pPr>
        <w:pStyle w:val="ListParagraph"/>
        <w:numPr>
          <w:ilvl w:val="0"/>
          <w:numId w:val="1"/>
        </w:numPr>
        <w:rPr>
          <w:rFonts w:ascii="Times New Roman" w:hAnsi="Times New Roman" w:cs="Times New Roman"/>
          <w:sz w:val="20"/>
          <w:szCs w:val="20"/>
          <w:highlight w:val="yellow"/>
        </w:rPr>
      </w:pPr>
      <w:r w:rsidRPr="00B91F98">
        <w:rPr>
          <w:rFonts w:ascii="Times New Roman" w:hAnsi="Times New Roman" w:cs="Times New Roman"/>
          <w:sz w:val="20"/>
          <w:szCs w:val="20"/>
          <w:highlight w:val="yellow"/>
        </w:rPr>
        <w:t xml:space="preserve">Electrons when absorb energy enable them to move to </w:t>
      </w:r>
      <w:r w:rsidR="00B91F98" w:rsidRPr="00B91F98">
        <w:rPr>
          <w:rFonts w:ascii="Times New Roman" w:hAnsi="Times New Roman" w:cs="Times New Roman"/>
          <w:sz w:val="20"/>
          <w:szCs w:val="20"/>
          <w:highlight w:val="yellow"/>
        </w:rPr>
        <w:t>higher</w:t>
      </w:r>
      <w:r w:rsidRPr="00B91F98">
        <w:rPr>
          <w:rFonts w:ascii="Times New Roman" w:hAnsi="Times New Roman" w:cs="Times New Roman"/>
          <w:sz w:val="20"/>
          <w:szCs w:val="20"/>
          <w:highlight w:val="yellow"/>
        </w:rPr>
        <w:t xml:space="preserve"> energy levels. </w:t>
      </w:r>
    </w:p>
    <w:p w14:paraId="1D308F65" w14:textId="77777777" w:rsidR="002C2C4D" w:rsidRPr="00F20F3E" w:rsidRDefault="002C2C4D" w:rsidP="002C2C4D">
      <w:pPr>
        <w:pStyle w:val="ListParagraph"/>
        <w:numPr>
          <w:ilvl w:val="0"/>
          <w:numId w:val="1"/>
        </w:numPr>
        <w:rPr>
          <w:rFonts w:ascii="Times New Roman" w:hAnsi="Times New Roman" w:cs="Times New Roman"/>
          <w:sz w:val="20"/>
          <w:szCs w:val="20"/>
        </w:rPr>
      </w:pPr>
      <w:r w:rsidRPr="00F20F3E">
        <w:rPr>
          <w:rFonts w:ascii="Times New Roman" w:hAnsi="Times New Roman" w:cs="Times New Roman"/>
          <w:sz w:val="20"/>
          <w:szCs w:val="20"/>
        </w:rPr>
        <w:t>Light energy is quantized, meaning it exists in packets called photons.</w:t>
      </w:r>
    </w:p>
    <w:p w14:paraId="67869D1A" w14:textId="77777777" w:rsidR="00EF107A" w:rsidRDefault="00EF107A" w:rsidP="00EF107A">
      <w:pPr>
        <w:pStyle w:val="ListParagraph"/>
        <w:numPr>
          <w:ilvl w:val="0"/>
          <w:numId w:val="1"/>
        </w:numPr>
        <w:rPr>
          <w:rFonts w:ascii="Times New Roman" w:hAnsi="Times New Roman" w:cs="Times New Roman"/>
          <w:sz w:val="20"/>
          <w:szCs w:val="20"/>
        </w:rPr>
      </w:pPr>
      <w:r w:rsidRPr="00F20F3E">
        <w:rPr>
          <w:rFonts w:ascii="Times New Roman" w:hAnsi="Times New Roman" w:cs="Times New Roman"/>
          <w:sz w:val="20"/>
          <w:szCs w:val="20"/>
        </w:rPr>
        <w:t>Light is emitted when electrons drop to lower energy levels, releasing photons.</w:t>
      </w:r>
    </w:p>
    <w:p w14:paraId="0B3442A4" w14:textId="3BA7E33F" w:rsidR="00862F5F" w:rsidRPr="00B91F98" w:rsidRDefault="00B91F98" w:rsidP="00EF107A">
      <w:pPr>
        <w:pStyle w:val="ListParagraph"/>
        <w:numPr>
          <w:ilvl w:val="0"/>
          <w:numId w:val="1"/>
        </w:numPr>
        <w:rPr>
          <w:rFonts w:ascii="Times New Roman" w:hAnsi="Times New Roman" w:cs="Times New Roman"/>
          <w:sz w:val="20"/>
          <w:szCs w:val="20"/>
          <w:highlight w:val="yellow"/>
        </w:rPr>
      </w:pPr>
      <w:r w:rsidRPr="00B91F98">
        <w:rPr>
          <w:rFonts w:ascii="Times New Roman" w:hAnsi="Times New Roman" w:cs="Times New Roman"/>
          <w:sz w:val="20"/>
          <w:szCs w:val="20"/>
          <w:highlight w:val="yellow"/>
        </w:rPr>
        <w:t xml:space="preserve">The wavelengths of emitted light can be determined using the specific energy of these photons.  </w:t>
      </w:r>
    </w:p>
    <w:p w14:paraId="3245E86E" w14:textId="77777777" w:rsidR="00EF107A" w:rsidRPr="00F20F3E" w:rsidRDefault="00EF107A" w:rsidP="00EF107A">
      <w:pPr>
        <w:pStyle w:val="ListParagraph"/>
        <w:numPr>
          <w:ilvl w:val="0"/>
          <w:numId w:val="1"/>
        </w:numPr>
        <w:rPr>
          <w:rFonts w:ascii="Times New Roman" w:hAnsi="Times New Roman" w:cs="Times New Roman"/>
          <w:sz w:val="20"/>
          <w:szCs w:val="20"/>
        </w:rPr>
      </w:pPr>
      <w:r w:rsidRPr="00F20F3E">
        <w:rPr>
          <w:rFonts w:ascii="Times New Roman" w:hAnsi="Times New Roman" w:cs="Times New Roman"/>
          <w:sz w:val="20"/>
          <w:szCs w:val="20"/>
        </w:rPr>
        <w:t>Each element emits light at specific wavelengths, creating unique spectral lines.</w:t>
      </w:r>
    </w:p>
    <w:p w14:paraId="3EF292B6" w14:textId="4CD8BC22" w:rsidR="00EF107A" w:rsidRPr="00B91F98" w:rsidRDefault="00EF107A" w:rsidP="00EF107A">
      <w:pPr>
        <w:pStyle w:val="ListParagraph"/>
        <w:numPr>
          <w:ilvl w:val="0"/>
          <w:numId w:val="1"/>
        </w:numPr>
        <w:rPr>
          <w:rFonts w:ascii="Times New Roman" w:hAnsi="Times New Roman" w:cs="Times New Roman"/>
          <w:sz w:val="20"/>
          <w:szCs w:val="20"/>
          <w:highlight w:val="yellow"/>
        </w:rPr>
      </w:pPr>
      <w:commentRangeStart w:id="9"/>
      <w:commentRangeStart w:id="10"/>
      <w:r w:rsidRPr="00F20F3E">
        <w:rPr>
          <w:rFonts w:ascii="Times New Roman" w:hAnsi="Times New Roman" w:cs="Times New Roman"/>
          <w:sz w:val="20"/>
          <w:szCs w:val="20"/>
        </w:rPr>
        <w:t>The unique arrangement of energy levels in each element helps identify them through their spectra.</w:t>
      </w:r>
      <w:commentRangeEnd w:id="9"/>
      <w:r w:rsidRPr="00F20F3E">
        <w:rPr>
          <w:rStyle w:val="CommentReference"/>
          <w:rFonts w:ascii="Times New Roman" w:hAnsi="Times New Roman" w:cs="Times New Roman"/>
          <w:sz w:val="20"/>
          <w:szCs w:val="20"/>
        </w:rPr>
        <w:commentReference w:id="9"/>
      </w:r>
      <w:commentRangeEnd w:id="10"/>
      <w:r w:rsidR="00B91F98">
        <w:rPr>
          <w:rStyle w:val="CommentReference"/>
        </w:rPr>
        <w:commentReference w:id="10"/>
      </w:r>
      <w:ins w:id="11" w:author="Chem SME 2" w:date="2024-12-04T04:51:00Z" w16du:dateUtc="2024-12-03T23:21:00Z">
        <w:r w:rsidR="00B91F98">
          <w:rPr>
            <w:rFonts w:ascii="Times New Roman" w:hAnsi="Times New Roman" w:cs="Times New Roman"/>
            <w:sz w:val="20"/>
            <w:szCs w:val="20"/>
          </w:rPr>
          <w:t xml:space="preserve"> </w:t>
        </w:r>
      </w:ins>
      <w:r w:rsidR="00B91F98" w:rsidRPr="00B91F98">
        <w:rPr>
          <w:rFonts w:ascii="Times New Roman" w:hAnsi="Times New Roman" w:cs="Times New Roman"/>
          <w:sz w:val="20"/>
          <w:szCs w:val="20"/>
          <w:highlight w:val="yellow"/>
        </w:rPr>
        <w:t>The arrangement of energy levels in each element creates unique spectral lines that help identify the element</w:t>
      </w:r>
      <w:r w:rsidR="00B91F98" w:rsidRPr="00B91F98">
        <w:rPr>
          <w:rFonts w:ascii="Times New Roman" w:hAnsi="Times New Roman" w:cs="Times New Roman"/>
          <w:sz w:val="20"/>
          <w:szCs w:val="20"/>
          <w:highlight w:val="yellow"/>
        </w:rPr>
        <w:t>.</w:t>
      </w:r>
    </w:p>
    <w:p w14:paraId="5D109403" w14:textId="77777777" w:rsidR="00EF107A" w:rsidRPr="00F20F3E" w:rsidRDefault="00EF107A" w:rsidP="00EF107A">
      <w:pPr>
        <w:pStyle w:val="ListParagraph"/>
        <w:numPr>
          <w:ilvl w:val="0"/>
          <w:numId w:val="1"/>
        </w:numPr>
        <w:rPr>
          <w:rFonts w:ascii="Times New Roman" w:hAnsi="Times New Roman" w:cs="Times New Roman"/>
          <w:sz w:val="20"/>
          <w:szCs w:val="20"/>
        </w:rPr>
      </w:pPr>
      <w:r w:rsidRPr="00F20F3E">
        <w:rPr>
          <w:rFonts w:ascii="Times New Roman" w:hAnsi="Times New Roman" w:cs="Times New Roman"/>
          <w:sz w:val="20"/>
          <w:szCs w:val="20"/>
        </w:rPr>
        <w:t>The electromagnetic spectrum includes all forms of light, from radio waves to gamma rays.</w:t>
      </w:r>
    </w:p>
    <w:p w14:paraId="600B1AAB" w14:textId="77777777" w:rsidR="00EF107A" w:rsidRDefault="00EF107A" w:rsidP="00EF107A">
      <w:pPr>
        <w:pStyle w:val="ListParagraph"/>
        <w:numPr>
          <w:ilvl w:val="0"/>
          <w:numId w:val="1"/>
        </w:numPr>
        <w:rPr>
          <w:rFonts w:ascii="Times New Roman" w:hAnsi="Times New Roman" w:cs="Times New Roman"/>
        </w:rPr>
      </w:pPr>
      <w:r w:rsidRPr="00F20F3E">
        <w:rPr>
          <w:rFonts w:ascii="Times New Roman" w:hAnsi="Times New Roman" w:cs="Times New Roman"/>
          <w:sz w:val="20"/>
          <w:szCs w:val="20"/>
        </w:rPr>
        <w:t>Understanding electron</w:t>
      </w:r>
      <w:r w:rsidRPr="00522B72">
        <w:rPr>
          <w:rFonts w:ascii="Times New Roman" w:hAnsi="Times New Roman" w:cs="Times New Roman"/>
        </w:rPr>
        <w:t xml:space="preserve"> behavior and energy levels is essential for explaining chemical properties and reactions.</w:t>
      </w:r>
    </w:p>
    <w:p w14:paraId="0721D415" w14:textId="56ADF8A4" w:rsidR="001C7E55" w:rsidRPr="00B91F98" w:rsidRDefault="65DEFF45" w:rsidP="00B91F98">
      <w:pPr>
        <w:pStyle w:val="Heading1"/>
        <w:rPr>
          <w:rFonts w:ascii="Times New Roman" w:hAnsi="Times New Roman" w:cs="Times New Roman"/>
          <w:b w:val="0"/>
          <w:bCs w:val="0"/>
          <w:color w:val="auto"/>
          <w:sz w:val="32"/>
          <w:szCs w:val="32"/>
        </w:rPr>
      </w:pPr>
      <w:r w:rsidRPr="00B91F98">
        <w:rPr>
          <w:rFonts w:ascii="Times New Roman" w:hAnsi="Times New Roman" w:cs="Times New Roman"/>
          <w:b w:val="0"/>
          <w:bCs w:val="0"/>
          <w:color w:val="auto"/>
          <w:sz w:val="32"/>
          <w:szCs w:val="32"/>
          <w:highlight w:val="yellow"/>
        </w:rPr>
        <w:t>&lt;H1&gt;</w:t>
      </w:r>
      <w:r w:rsidRPr="00B91F98">
        <w:rPr>
          <w:rFonts w:ascii="Times New Roman" w:hAnsi="Times New Roman" w:cs="Times New Roman"/>
          <w:b w:val="0"/>
          <w:bCs w:val="0"/>
          <w:color w:val="auto"/>
          <w:sz w:val="32"/>
          <w:szCs w:val="32"/>
        </w:rPr>
        <w:t xml:space="preserve"> </w:t>
      </w:r>
      <w:r w:rsidR="325ED2DE" w:rsidRPr="00B91F98">
        <w:rPr>
          <w:rFonts w:ascii="Times New Roman" w:hAnsi="Times New Roman" w:cs="Times New Roman"/>
          <w:b w:val="0"/>
          <w:bCs w:val="0"/>
          <w:color w:val="auto"/>
          <w:sz w:val="32"/>
          <w:szCs w:val="32"/>
        </w:rPr>
        <w:t xml:space="preserve">Continuing </w:t>
      </w:r>
      <w:proofErr w:type="gramStart"/>
      <w:r w:rsidR="4B9AC810" w:rsidRPr="00B91F98">
        <w:rPr>
          <w:rFonts w:ascii="Times New Roman" w:hAnsi="Times New Roman" w:cs="Times New Roman"/>
          <w:b w:val="0"/>
          <w:bCs w:val="0"/>
          <w:color w:val="auto"/>
          <w:sz w:val="32"/>
          <w:szCs w:val="32"/>
        </w:rPr>
        <w:t xml:space="preserve">the </w:t>
      </w:r>
      <w:r w:rsidR="7FBC8289" w:rsidRPr="00B91F98">
        <w:rPr>
          <w:rFonts w:ascii="Times New Roman" w:hAnsi="Times New Roman" w:cs="Times New Roman"/>
          <w:b w:val="0"/>
          <w:bCs w:val="0"/>
          <w:color w:val="auto"/>
          <w:sz w:val="32"/>
          <w:szCs w:val="32"/>
        </w:rPr>
        <w:t>Exploration</w:t>
      </w:r>
      <w:proofErr w:type="gramEnd"/>
    </w:p>
    <w:p w14:paraId="07B7A16D" w14:textId="69008F61" w:rsidR="00D22AEF" w:rsidRPr="002D4569" w:rsidRDefault="00D22AEF" w:rsidP="00D22AEF">
      <w:pPr>
        <w:rPr>
          <w:rFonts w:ascii="Times New Roman" w:hAnsi="Times New Roman" w:cs="Times New Roman"/>
          <w:sz w:val="20"/>
          <w:szCs w:val="20"/>
        </w:rPr>
      </w:pPr>
      <w:r w:rsidRPr="002D4569">
        <w:rPr>
          <w:rFonts w:ascii="Times New Roman" w:hAnsi="Times New Roman" w:cs="Times New Roman"/>
          <w:sz w:val="20"/>
          <w:szCs w:val="20"/>
        </w:rPr>
        <w:t xml:space="preserve">Throughout this chapter, </w:t>
      </w:r>
      <w:r w:rsidR="004A54A8" w:rsidRPr="002D4569">
        <w:rPr>
          <w:rFonts w:ascii="Times New Roman" w:hAnsi="Times New Roman" w:cs="Times New Roman"/>
          <w:sz w:val="20"/>
          <w:szCs w:val="20"/>
        </w:rPr>
        <w:t>you</w:t>
      </w:r>
      <w:r w:rsidRPr="002D4569">
        <w:rPr>
          <w:rFonts w:ascii="Times New Roman" w:hAnsi="Times New Roman" w:cs="Times New Roman"/>
          <w:sz w:val="20"/>
          <w:szCs w:val="20"/>
        </w:rPr>
        <w:t xml:space="preserve"> explored how electrons behave and interact, much like satellites orbiting the Earth. Just as satellites maintain their paths due to gravitational forces, electrons are held in specific energy levels around the nucleus by electrical forces. </w:t>
      </w:r>
      <w:r w:rsidR="004A54A8" w:rsidRPr="002D4569">
        <w:rPr>
          <w:rFonts w:ascii="Times New Roman" w:hAnsi="Times New Roman" w:cs="Times New Roman"/>
          <w:sz w:val="20"/>
          <w:szCs w:val="20"/>
        </w:rPr>
        <w:t>You</w:t>
      </w:r>
      <w:r w:rsidRPr="002D4569">
        <w:rPr>
          <w:rFonts w:ascii="Times New Roman" w:hAnsi="Times New Roman" w:cs="Times New Roman"/>
          <w:sz w:val="20"/>
          <w:szCs w:val="20"/>
        </w:rPr>
        <w:t xml:space="preserve"> learned that when electrons gain or lose energy, they shift between these levels, releasing or absorbing light in the process.</w:t>
      </w:r>
      <w:del w:id="12" w:author="Chem SME 2" w:date="2024-12-04T04:56:00Z" w16du:dateUtc="2024-12-03T23:26:00Z">
        <w:r w:rsidRPr="002D4569" w:rsidDel="002D4569">
          <w:rPr>
            <w:rFonts w:ascii="Times New Roman" w:hAnsi="Times New Roman" w:cs="Times New Roman"/>
            <w:sz w:val="20"/>
            <w:szCs w:val="20"/>
          </w:rPr>
          <w:delText xml:space="preserve"> </w:delText>
        </w:r>
        <w:commentRangeStart w:id="13"/>
        <w:commentRangeStart w:id="14"/>
        <w:commentRangeStart w:id="15"/>
        <w:r w:rsidRPr="002D4569" w:rsidDel="002D4569">
          <w:rPr>
            <w:rFonts w:ascii="Times New Roman" w:hAnsi="Times New Roman" w:cs="Times New Roman"/>
            <w:sz w:val="20"/>
            <w:szCs w:val="20"/>
          </w:rPr>
          <w:delText>This movement is not just a fascinating atomic dance—it’s what allows substances like salt to disrupt the freezing process of water</w:delText>
        </w:r>
      </w:del>
      <w:r w:rsidRPr="002D4569">
        <w:rPr>
          <w:rFonts w:ascii="Times New Roman" w:hAnsi="Times New Roman" w:cs="Times New Roman"/>
          <w:sz w:val="20"/>
          <w:szCs w:val="20"/>
        </w:rPr>
        <w:t>.</w:t>
      </w:r>
      <w:commentRangeEnd w:id="13"/>
      <w:r w:rsidRPr="002D4569">
        <w:rPr>
          <w:rStyle w:val="CommentReference"/>
          <w:rFonts w:ascii="Times New Roman" w:hAnsi="Times New Roman" w:cs="Times New Roman"/>
          <w:sz w:val="20"/>
          <w:szCs w:val="20"/>
        </w:rPr>
        <w:commentReference w:id="13"/>
      </w:r>
      <w:commentRangeEnd w:id="14"/>
      <w:r w:rsidRPr="002D4569">
        <w:rPr>
          <w:rStyle w:val="CommentReference"/>
          <w:rFonts w:ascii="Times New Roman" w:hAnsi="Times New Roman" w:cs="Times New Roman"/>
          <w:sz w:val="20"/>
          <w:szCs w:val="20"/>
        </w:rPr>
        <w:commentReference w:id="14"/>
      </w:r>
      <w:commentRangeEnd w:id="15"/>
      <w:r w:rsidR="002D4569">
        <w:rPr>
          <w:rStyle w:val="CommentReference"/>
        </w:rPr>
        <w:commentReference w:id="15"/>
      </w:r>
      <w:r w:rsidRPr="002D4569">
        <w:rPr>
          <w:rFonts w:ascii="Times New Roman" w:hAnsi="Times New Roman" w:cs="Times New Roman"/>
          <w:sz w:val="20"/>
          <w:szCs w:val="20"/>
        </w:rPr>
        <w:t xml:space="preserve"> By understanding how energy influences electron behavior, </w:t>
      </w:r>
      <w:r w:rsidR="004A54A8" w:rsidRPr="002D4569">
        <w:rPr>
          <w:rFonts w:ascii="Times New Roman" w:hAnsi="Times New Roman" w:cs="Times New Roman"/>
          <w:sz w:val="20"/>
          <w:szCs w:val="20"/>
        </w:rPr>
        <w:t>you</w:t>
      </w:r>
      <w:r w:rsidRPr="002D4569">
        <w:rPr>
          <w:rFonts w:ascii="Times New Roman" w:hAnsi="Times New Roman" w:cs="Times New Roman"/>
          <w:sz w:val="20"/>
          <w:szCs w:val="20"/>
        </w:rPr>
        <w:t xml:space="preserve"> can better grasp why electrons are key players in chemical reactions and how they help explain the unique colors emitted by different elements, from streetlights to neon signs.</w:t>
      </w:r>
    </w:p>
    <w:p w14:paraId="02670AD0" w14:textId="77777777" w:rsidR="00D22AEF" w:rsidRPr="00522B72" w:rsidRDefault="00D22AEF" w:rsidP="00D22AEF">
      <w:pPr>
        <w:rPr>
          <w:rFonts w:ascii="Times New Roman" w:hAnsi="Times New Roman" w:cs="Times New Roman"/>
        </w:rPr>
      </w:pPr>
    </w:p>
    <w:p w14:paraId="01DA264E" w14:textId="77777777" w:rsidR="001C7E55" w:rsidRPr="005A3A52" w:rsidRDefault="00285F4C" w:rsidP="005A3A52">
      <w:pPr>
        <w:pStyle w:val="Heading1"/>
        <w:rPr>
          <w:rFonts w:ascii="Times New Roman" w:hAnsi="Times New Roman" w:cs="Times New Roman"/>
          <w:b w:val="0"/>
          <w:bCs w:val="0"/>
          <w:color w:val="auto"/>
          <w:sz w:val="32"/>
          <w:szCs w:val="32"/>
        </w:rPr>
      </w:pPr>
      <w:r w:rsidRPr="005A3A52">
        <w:rPr>
          <w:rFonts w:ascii="Times New Roman" w:hAnsi="Times New Roman" w:cs="Times New Roman"/>
          <w:b w:val="0"/>
          <w:bCs w:val="0"/>
          <w:color w:val="auto"/>
          <w:sz w:val="32"/>
          <w:szCs w:val="32"/>
          <w:highlight w:val="yellow"/>
        </w:rPr>
        <w:t>&lt;H1&gt;</w:t>
      </w:r>
      <w:r w:rsidRPr="005A3A52">
        <w:rPr>
          <w:rFonts w:ascii="Times New Roman" w:hAnsi="Times New Roman" w:cs="Times New Roman"/>
          <w:b w:val="0"/>
          <w:bCs w:val="0"/>
          <w:color w:val="auto"/>
          <w:sz w:val="32"/>
          <w:szCs w:val="32"/>
        </w:rPr>
        <w:t xml:space="preserve"> </w:t>
      </w:r>
      <w:r w:rsidR="001C7E55" w:rsidRPr="005A3A52">
        <w:rPr>
          <w:rFonts w:ascii="Times New Roman" w:hAnsi="Times New Roman" w:cs="Times New Roman"/>
          <w:b w:val="0"/>
          <w:bCs w:val="0"/>
          <w:color w:val="auto"/>
          <w:sz w:val="32"/>
          <w:szCs w:val="32"/>
        </w:rPr>
        <w:t>Extended STEM Activity</w:t>
      </w:r>
    </w:p>
    <w:p w14:paraId="6F155E77" w14:textId="286D87D6" w:rsidR="001C7E55" w:rsidRPr="00AF2853" w:rsidRDefault="001C7E55" w:rsidP="001C7E55">
      <w:pPr>
        <w:pStyle w:val="NoSpacing"/>
        <w:rPr>
          <w:rFonts w:ascii="Times New Roman" w:hAnsi="Times New Roman" w:cs="Times New Roman"/>
          <w:sz w:val="20"/>
          <w:szCs w:val="20"/>
        </w:rPr>
      </w:pPr>
      <w:r w:rsidRPr="00AF2853">
        <w:rPr>
          <w:rFonts w:ascii="Times New Roman" w:hAnsi="Times New Roman" w:cs="Times New Roman"/>
          <w:sz w:val="20"/>
          <w:szCs w:val="20"/>
        </w:rPr>
        <w:t xml:space="preserve">Task: </w:t>
      </w:r>
      <w:commentRangeStart w:id="16"/>
      <w:commentRangeStart w:id="17"/>
      <w:r w:rsidRPr="00AF2853">
        <w:rPr>
          <w:rFonts w:ascii="Times New Roman" w:hAnsi="Times New Roman" w:cs="Times New Roman"/>
          <w:sz w:val="20"/>
          <w:szCs w:val="20"/>
        </w:rPr>
        <w:t>Conduct an experiment</w:t>
      </w:r>
      <w:commentRangeEnd w:id="16"/>
      <w:r w:rsidRPr="00AF2853">
        <w:rPr>
          <w:rStyle w:val="CommentReference"/>
          <w:rFonts w:ascii="Times New Roman" w:hAnsi="Times New Roman" w:cs="Times New Roman"/>
          <w:sz w:val="20"/>
          <w:szCs w:val="20"/>
        </w:rPr>
        <w:commentReference w:id="16"/>
      </w:r>
      <w:commentRangeEnd w:id="17"/>
      <w:r w:rsidR="00AF2853" w:rsidRPr="00AF2853">
        <w:rPr>
          <w:rStyle w:val="CommentReference"/>
          <w:rFonts w:ascii="Times New Roman" w:hAnsi="Times New Roman" w:cs="Times New Roman"/>
          <w:sz w:val="20"/>
          <w:szCs w:val="20"/>
        </w:rPr>
        <w:commentReference w:id="17"/>
      </w:r>
      <w:r w:rsidRPr="00AF2853">
        <w:rPr>
          <w:rFonts w:ascii="Times New Roman" w:hAnsi="Times New Roman" w:cs="Times New Roman"/>
          <w:sz w:val="20"/>
          <w:szCs w:val="20"/>
        </w:rPr>
        <w:t xml:space="preserve"> where you apply varying levels of electrical energy to water to observe changes in temperature and state. Record how the energy exchange alters the behavior of water </w:t>
      </w:r>
      <w:r w:rsidR="3C2CF3B8" w:rsidRPr="00AF2853">
        <w:rPr>
          <w:rFonts w:ascii="Times New Roman" w:hAnsi="Times New Roman" w:cs="Times New Roman"/>
          <w:sz w:val="20"/>
          <w:szCs w:val="20"/>
        </w:rPr>
        <w:t>molecules and</w:t>
      </w:r>
      <w:r w:rsidRPr="00AF2853">
        <w:rPr>
          <w:rFonts w:ascii="Times New Roman" w:hAnsi="Times New Roman" w:cs="Times New Roman"/>
          <w:sz w:val="20"/>
          <w:szCs w:val="20"/>
        </w:rPr>
        <w:t xml:space="preserve"> connect this to how salt influences ice.</w:t>
      </w:r>
      <w:r w:rsidR="00AF2853" w:rsidRPr="00AF2853">
        <w:rPr>
          <w:rFonts w:ascii="Times New Roman" w:hAnsi="Times New Roman" w:cs="Times New Roman"/>
          <w:sz w:val="20"/>
          <w:szCs w:val="20"/>
        </w:rPr>
        <w:t xml:space="preserve"> </w:t>
      </w:r>
      <w:r w:rsidR="00AF2853" w:rsidRPr="00AF2853">
        <w:rPr>
          <w:rFonts w:ascii="Times New Roman" w:hAnsi="Times New Roman" w:cs="Times New Roman"/>
          <w:sz w:val="20"/>
          <w:szCs w:val="20"/>
          <w:highlight w:val="yellow"/>
        </w:rPr>
        <w:t>Ensure all safety precautions are followed during the experiment.</w:t>
      </w:r>
    </w:p>
    <w:p w14:paraId="21D5F43E" w14:textId="77777777" w:rsidR="001C7E55" w:rsidRPr="00AF2853" w:rsidRDefault="001C7E55" w:rsidP="001C7E55">
      <w:pPr>
        <w:pStyle w:val="NoSpacing"/>
        <w:rPr>
          <w:rFonts w:ascii="Times New Roman" w:hAnsi="Times New Roman" w:cs="Times New Roman"/>
          <w:sz w:val="20"/>
          <w:szCs w:val="20"/>
        </w:rPr>
      </w:pPr>
      <w:r w:rsidRPr="00AF2853">
        <w:rPr>
          <w:rFonts w:ascii="Times New Roman" w:hAnsi="Times New Roman" w:cs="Times New Roman"/>
          <w:sz w:val="20"/>
          <w:szCs w:val="20"/>
        </w:rPr>
        <w:t>Analysis: Create a graph showing the correlation between energy input and temperature change. Discuss how this reflects the movement of electrons and predict how similar experiments would behave with other substances.</w:t>
      </w:r>
    </w:p>
    <w:p w14:paraId="2807AF7D" w14:textId="77777777" w:rsidR="001C7E55" w:rsidRPr="00AF2853" w:rsidRDefault="001C7E55" w:rsidP="001C7E55">
      <w:pPr>
        <w:pStyle w:val="NoSpacing"/>
        <w:rPr>
          <w:rFonts w:ascii="Times New Roman" w:hAnsi="Times New Roman" w:cs="Times New Roman"/>
          <w:sz w:val="20"/>
          <w:szCs w:val="20"/>
        </w:rPr>
      </w:pPr>
    </w:p>
    <w:p w14:paraId="49E41465" w14:textId="2F1D5C97" w:rsidR="001C7E55" w:rsidRPr="00AF2853" w:rsidRDefault="00285F4C" w:rsidP="00AF2853">
      <w:pPr>
        <w:pStyle w:val="Heading1"/>
        <w:rPr>
          <w:rFonts w:ascii="Times New Roman" w:hAnsi="Times New Roman" w:cs="Times New Roman"/>
          <w:b w:val="0"/>
          <w:bCs w:val="0"/>
          <w:color w:val="auto"/>
          <w:sz w:val="32"/>
          <w:szCs w:val="32"/>
        </w:rPr>
      </w:pPr>
      <w:r w:rsidRPr="00AF2853">
        <w:rPr>
          <w:rFonts w:ascii="Times New Roman" w:hAnsi="Times New Roman" w:cs="Times New Roman"/>
          <w:b w:val="0"/>
          <w:bCs w:val="0"/>
          <w:color w:val="auto"/>
          <w:sz w:val="32"/>
          <w:szCs w:val="32"/>
          <w:highlight w:val="yellow"/>
        </w:rPr>
        <w:t>&lt;H1&gt;</w:t>
      </w:r>
      <w:r w:rsidRPr="00AF2853">
        <w:rPr>
          <w:rFonts w:ascii="Times New Roman" w:hAnsi="Times New Roman" w:cs="Times New Roman"/>
          <w:b w:val="0"/>
          <w:bCs w:val="0"/>
          <w:color w:val="auto"/>
          <w:sz w:val="32"/>
          <w:szCs w:val="32"/>
        </w:rPr>
        <w:t xml:space="preserve"> </w:t>
      </w:r>
      <w:r w:rsidR="001C7E55" w:rsidRPr="00AF2853">
        <w:rPr>
          <w:rFonts w:ascii="Times New Roman" w:hAnsi="Times New Roman" w:cs="Times New Roman"/>
          <w:b w:val="0"/>
          <w:bCs w:val="0"/>
          <w:color w:val="auto"/>
          <w:sz w:val="32"/>
          <w:szCs w:val="32"/>
        </w:rPr>
        <w:t>Bring It Together</w:t>
      </w:r>
      <w:r w:rsidR="00EF107A" w:rsidRPr="00AF2853">
        <w:rPr>
          <w:rFonts w:ascii="Times New Roman" w:hAnsi="Times New Roman" w:cs="Times New Roman"/>
          <w:b w:val="0"/>
          <w:bCs w:val="0"/>
          <w:color w:val="auto"/>
          <w:sz w:val="32"/>
          <w:szCs w:val="32"/>
        </w:rPr>
        <w:t>!</w:t>
      </w:r>
    </w:p>
    <w:p w14:paraId="49D4FF1E" w14:textId="3E61BDDE" w:rsidR="00770BDC" w:rsidRPr="00AF2853" w:rsidRDefault="00770BDC" w:rsidP="00AF2853">
      <w:pPr>
        <w:pStyle w:val="NoSpacing"/>
        <w:rPr>
          <w:rFonts w:ascii="Times New Roman" w:hAnsi="Times New Roman" w:cs="Times New Roman"/>
          <w:sz w:val="20"/>
          <w:szCs w:val="20"/>
        </w:rPr>
      </w:pPr>
      <w:r w:rsidRPr="00AF2853">
        <w:rPr>
          <w:rFonts w:ascii="Times New Roman" w:hAnsi="Times New Roman" w:cs="Times New Roman"/>
          <w:sz w:val="20"/>
          <w:szCs w:val="20"/>
        </w:rPr>
        <w:t xml:space="preserve">In this chapter, you set out to understand how the behavior of electrons influences atomic interactions and chemical properties. To do this, you first built a strong foundation in Lesson 1 by learning about electron configurations and quantum numbers, which helped you see how electrons are arranged around the nucleus and predict how atoms will bond. Then, in Lesson 2, you explored the electromagnetic spectrum and quantized energy, discovering how </w:t>
      </w:r>
      <w:r w:rsidRPr="00AF2853">
        <w:rPr>
          <w:rFonts w:ascii="Times New Roman" w:hAnsi="Times New Roman" w:cs="Times New Roman"/>
          <w:sz w:val="20"/>
          <w:szCs w:val="20"/>
        </w:rPr>
        <w:lastRenderedPageBreak/>
        <w:t>electrons absorb and emit energy as they move between levels, which explains phenomena like light emission and energy transfer. In Lesson 3, you examined the Bohr model and atomic spectra, learning how electrons transition between energy levels and emit specific colors of light, providing a deeper understanding of atomic structure and element identification. Each lesson progressively developed your understanding of electron behavior, setting the stage for applying these concepts to real-world chemical reactions and technologies.</w:t>
      </w:r>
    </w:p>
    <w:p w14:paraId="0B4BFA3E" w14:textId="77777777" w:rsidR="001C7E55" w:rsidRPr="00AF2853" w:rsidRDefault="001C7E55" w:rsidP="00AF2853">
      <w:pPr>
        <w:pStyle w:val="Heading1"/>
        <w:rPr>
          <w:rFonts w:ascii="Times New Roman" w:hAnsi="Times New Roman" w:cs="Times New Roman"/>
          <w:b w:val="0"/>
          <w:bCs w:val="0"/>
          <w:color w:val="auto"/>
          <w:sz w:val="32"/>
          <w:szCs w:val="32"/>
        </w:rPr>
      </w:pPr>
      <w:r w:rsidRPr="00AF2853">
        <w:rPr>
          <w:rFonts w:ascii="Times New Roman" w:hAnsi="Times New Roman" w:cs="Times New Roman"/>
          <w:b w:val="0"/>
          <w:bCs w:val="0"/>
          <w:color w:val="auto"/>
          <w:sz w:val="32"/>
          <w:szCs w:val="32"/>
        </w:rPr>
        <w:t>Chapter Reflective Journal</w:t>
      </w:r>
    </w:p>
    <w:p w14:paraId="7CCBD5EA" w14:textId="77777777" w:rsidR="00C23AD0" w:rsidRPr="00AF2853" w:rsidRDefault="001C7E55" w:rsidP="001C7E55">
      <w:pPr>
        <w:pStyle w:val="NoSpacing"/>
        <w:rPr>
          <w:rFonts w:ascii="Times New Roman" w:hAnsi="Times New Roman" w:cs="Times New Roman"/>
          <w:sz w:val="20"/>
          <w:szCs w:val="20"/>
        </w:rPr>
      </w:pPr>
      <w:r w:rsidRPr="00AF2853">
        <w:rPr>
          <w:rFonts w:ascii="Times New Roman" w:hAnsi="Times New Roman" w:cs="Times New Roman"/>
          <w:sz w:val="20"/>
          <w:szCs w:val="20"/>
        </w:rPr>
        <w:t>Reflect on what you learned about how electrons move and interact. Write down key insights you gained from this chapter. Consider discussing how these concepts might explain other everyday phenomena you encounter.</w:t>
      </w:r>
    </w:p>
    <w:p w14:paraId="59CB922B" w14:textId="77777777" w:rsidR="00522B72" w:rsidRPr="00522B72" w:rsidRDefault="00522B72">
      <w:pPr>
        <w:pStyle w:val="NoSpacing"/>
        <w:rPr>
          <w:rFonts w:ascii="Times New Roman" w:hAnsi="Times New Roman" w:cs="Times New Roman"/>
        </w:rPr>
      </w:pPr>
    </w:p>
    <w:sectPr w:rsidR="00522B72" w:rsidRPr="00522B7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hristina elAwar" w:date="2024-11-18T16:03:00Z" w:initials="Ce">
    <w:p w14:paraId="3967DC43" w14:textId="23558150" w:rsidR="00D81269" w:rsidRDefault="00D81269">
      <w:pPr>
        <w:pStyle w:val="CommentText"/>
      </w:pPr>
      <w:r>
        <w:rPr>
          <w:rStyle w:val="CommentReference"/>
        </w:rPr>
        <w:annotationRef/>
      </w:r>
      <w:r w:rsidRPr="55E263BB">
        <w:t>The word 'Understanding' makes the idea clearer for students,</w:t>
      </w:r>
    </w:p>
  </w:comment>
  <w:comment w:id="1" w:author="Chem SME 2" w:date="2024-12-04T04:16:00Z" w:initials="ChemSME 2">
    <w:p w14:paraId="1766A072" w14:textId="77777777" w:rsidR="00DE0D31" w:rsidRDefault="00DE0D31" w:rsidP="00DE0D31">
      <w:pPr>
        <w:pStyle w:val="CommentText"/>
      </w:pPr>
      <w:r>
        <w:rPr>
          <w:rStyle w:val="CommentReference"/>
        </w:rPr>
        <w:annotationRef/>
      </w:r>
      <w:r>
        <w:t>Added</w:t>
      </w:r>
    </w:p>
  </w:comment>
  <w:comment w:id="2" w:author="Christina elAwar" w:date="2024-11-18T16:05:00Z" w:initials="Ce">
    <w:p w14:paraId="07ECD1E9" w14:textId="0E1966BB" w:rsidR="00D81269" w:rsidRDefault="00D81269">
      <w:pPr>
        <w:pStyle w:val="CommentText"/>
      </w:pPr>
      <w:r>
        <w:rPr>
          <w:rStyle w:val="CommentReference"/>
        </w:rPr>
        <w:annotationRef/>
      </w:r>
      <w:r w:rsidRPr="1C814CC1">
        <w:t>The satellite analogy is engaging but could be misinterpreted as implying classical rather than quantum behavior. Add a sentence to clarify the distinction: "While electrons don’t follow fixed orbits like satellites, this analogy helps visualize energy levels.</w:t>
      </w:r>
    </w:p>
  </w:comment>
  <w:comment w:id="3" w:author="Chem SME 2" w:date="2024-12-04T04:22:00Z" w:initials="ChemSME 2">
    <w:p w14:paraId="24A92DD1" w14:textId="77777777" w:rsidR="009178FC" w:rsidRDefault="009178FC" w:rsidP="009178FC">
      <w:pPr>
        <w:pStyle w:val="CommentText"/>
      </w:pPr>
      <w:r>
        <w:rPr>
          <w:rStyle w:val="CommentReference"/>
        </w:rPr>
        <w:annotationRef/>
      </w:r>
      <w:r>
        <w:t>The sentence seems to be teaching of chapter in Chapter exploration part.</w:t>
      </w:r>
    </w:p>
  </w:comment>
  <w:comment w:id="4" w:author="Christina elAwar" w:date="2024-11-18T16:08:00Z" w:initials="Ce">
    <w:p w14:paraId="3ECE1028" w14:textId="0370CCF6" w:rsidR="00D81269" w:rsidRDefault="00D81269">
      <w:pPr>
        <w:pStyle w:val="CommentText"/>
      </w:pPr>
      <w:r>
        <w:rPr>
          <w:rStyle w:val="CommentReference"/>
        </w:rPr>
        <w:annotationRef/>
      </w:r>
      <w:r w:rsidRPr="28B5AAFE">
        <w:t>The mechanism of salt's effect on ice melting involves disrupting the hydrogen bonding network in ice, which is a more complex concept than simply energy transfer through electrical means. The task should be revised to focus more narrowly on the effect of energy on water's state or to explicitly separate the investigations of electrical energy and salt's effect on ice.</w:t>
      </w:r>
    </w:p>
  </w:comment>
  <w:comment w:id="5" w:author="Chem SME 2" w:date="2024-12-04T04:25:00Z" w:initials="ChemSME 2">
    <w:p w14:paraId="7998DA56" w14:textId="77777777" w:rsidR="00F20F3E" w:rsidRDefault="00F20F3E" w:rsidP="00F20F3E">
      <w:pPr>
        <w:pStyle w:val="CommentText"/>
      </w:pPr>
      <w:r>
        <w:rPr>
          <w:rStyle w:val="CommentReference"/>
        </w:rPr>
        <w:annotationRef/>
      </w:r>
      <w:r>
        <w:t>@Laura please comment.</w:t>
      </w:r>
    </w:p>
  </w:comment>
  <w:comment w:id="7" w:author="Christina elAwar" w:date="2024-11-18T16:13:00Z" w:initials="Ce">
    <w:p w14:paraId="2AE9CD87" w14:textId="3B04B365" w:rsidR="00D81269" w:rsidRDefault="00D81269">
      <w:pPr>
        <w:pStyle w:val="CommentText"/>
      </w:pPr>
      <w:r>
        <w:rPr>
          <w:rStyle w:val="CommentReference"/>
        </w:rPr>
        <w:annotationRef/>
      </w:r>
      <w:r w:rsidRPr="25C30138">
        <w:t>Restructure the summary to flow more logically, emphasizing the cause-and-effect relationships between electron behavior, energy levels, light emission, and the properties of elements.</w:t>
      </w:r>
    </w:p>
  </w:comment>
  <w:comment w:id="8" w:author="Chem SME 2" w:date="2024-12-04T04:46:00Z" w:initials="ChemSME 2">
    <w:p w14:paraId="21F35705" w14:textId="77777777" w:rsidR="00B91F98" w:rsidRDefault="00B91F98" w:rsidP="00B91F98">
      <w:pPr>
        <w:pStyle w:val="CommentText"/>
      </w:pPr>
      <w:r>
        <w:rPr>
          <w:rStyle w:val="CommentReference"/>
        </w:rPr>
        <w:annotationRef/>
      </w:r>
      <w:r>
        <w:t>The summery part is restructured.</w:t>
      </w:r>
    </w:p>
  </w:comment>
  <w:comment w:id="9" w:author="Christina elAwar" w:date="2024-11-18T16:15:00Z" w:initials="Ce">
    <w:p w14:paraId="41721FCA" w14:textId="5AC653D8" w:rsidR="00D81269" w:rsidRDefault="00D81269">
      <w:pPr>
        <w:pStyle w:val="CommentText"/>
      </w:pPr>
      <w:r>
        <w:rPr>
          <w:rStyle w:val="CommentReference"/>
        </w:rPr>
        <w:annotationRef/>
      </w:r>
      <w:r w:rsidRPr="74EBEEE4">
        <w:t>This point can be combined with the one above and can be restated as follows:</w:t>
      </w:r>
    </w:p>
    <w:p w14:paraId="55CE658A" w14:textId="4A1E7CB5" w:rsidR="00D81269" w:rsidRDefault="00D81269">
      <w:pPr>
        <w:pStyle w:val="CommentText"/>
      </w:pPr>
    </w:p>
    <w:p w14:paraId="3CA6E94F" w14:textId="35501A61" w:rsidR="00D81269" w:rsidRDefault="00D81269">
      <w:pPr>
        <w:pStyle w:val="CommentText"/>
      </w:pPr>
      <w:r w:rsidRPr="309EDE31">
        <w:t>The arrangement of energy levels in each element creates unique spectral lines that help identify the element.</w:t>
      </w:r>
    </w:p>
  </w:comment>
  <w:comment w:id="10" w:author="Chem SME 2" w:date="2024-12-04T04:51:00Z" w:initials="ChemSME 2">
    <w:p w14:paraId="598CFA67" w14:textId="77777777" w:rsidR="00B91F98" w:rsidRDefault="00B91F98" w:rsidP="00B91F98">
      <w:pPr>
        <w:pStyle w:val="CommentText"/>
      </w:pPr>
      <w:r>
        <w:rPr>
          <w:rStyle w:val="CommentReference"/>
        </w:rPr>
        <w:annotationRef/>
      </w:r>
      <w:r>
        <w:t>The line added</w:t>
      </w:r>
    </w:p>
  </w:comment>
  <w:comment w:id="13" w:author="Micah Newman" w:date="2024-11-18T14:09:00Z" w:initials="MN">
    <w:p w14:paraId="23939014" w14:textId="3FAB3205" w:rsidR="00D81269" w:rsidRDefault="00D81269">
      <w:pPr>
        <w:pStyle w:val="CommentText"/>
      </w:pPr>
      <w:r>
        <w:rPr>
          <w:rStyle w:val="CommentReference"/>
        </w:rPr>
        <w:annotationRef/>
      </w:r>
      <w:r w:rsidRPr="4E06951B">
        <w:t>Students are not going to be able to understand freezing point depression AT ALL until A LOT more chapters worth of material have been covered. In the meantime, it looks like we're going to be stuck with just saying "this allows salt to change the freezing point of water" without explaining why at all. In this chapter in particular, the content is all going to have nothing directly to do with freezing point depression, and yet we're forced into the position of having to keep mentioning it. All this is to say that the choice of salt on icy roads as the unifying unit story is not only unrelatable to UAE kids, but is not working very well to tie together ALL the content in the unit, as there's not much, or nothing at all, illuminating we can say to explain it until we get all the way to chapter 7.</w:t>
      </w:r>
    </w:p>
  </w:comment>
  <w:comment w:id="14" w:author="Laura J Moin" w:date="2024-11-21T08:24:00Z" w:initials="LM">
    <w:p w14:paraId="5254D10C" w14:textId="7E8F00FC" w:rsidR="00000000" w:rsidRDefault="00000000">
      <w:pPr>
        <w:pStyle w:val="CommentText"/>
      </w:pPr>
      <w:r>
        <w:rPr>
          <w:rStyle w:val="CommentReference"/>
        </w:rPr>
        <w:annotationRef/>
      </w:r>
      <w:r w:rsidRPr="4ACA2696">
        <w:t>See my comment in the Unit Opener about the choice of the phenomenon. It is not the intent of the unit to explain freezing point depression and any reference to it should be removed (I thought that in my revision I removed them all but chances are some remained).</w:t>
      </w:r>
    </w:p>
  </w:comment>
  <w:comment w:id="15" w:author="Chem SME 2" w:date="2024-12-04T04:56:00Z" w:initials="ChemSME 2">
    <w:p w14:paraId="5EC5ABAA" w14:textId="77777777" w:rsidR="002D4569" w:rsidRDefault="002D4569" w:rsidP="002D4569">
      <w:pPr>
        <w:pStyle w:val="CommentText"/>
      </w:pPr>
      <w:r>
        <w:rPr>
          <w:rStyle w:val="CommentReference"/>
        </w:rPr>
        <w:annotationRef/>
      </w:r>
      <w:r>
        <w:t>The sentence is removed.</w:t>
      </w:r>
    </w:p>
  </w:comment>
  <w:comment w:id="16" w:author="Christina elAwar" w:date="2024-11-18T16:17:00Z" w:initials="Ce">
    <w:p w14:paraId="252B73C4" w14:textId="02276E78" w:rsidR="00D81269" w:rsidRDefault="00D81269">
      <w:pPr>
        <w:pStyle w:val="CommentText"/>
      </w:pPr>
      <w:r>
        <w:rPr>
          <w:rStyle w:val="CommentReference"/>
        </w:rPr>
        <w:annotationRef/>
      </w:r>
      <w:r w:rsidRPr="1CF9EAE0">
        <w:t>Make sure to include the following for safety precautions:</w:t>
      </w:r>
    </w:p>
    <w:p w14:paraId="0B3527A2" w14:textId="498CEC52" w:rsidR="00D81269" w:rsidRDefault="00D81269">
      <w:pPr>
        <w:pStyle w:val="CommentText"/>
      </w:pPr>
    </w:p>
    <w:p w14:paraId="33159E38" w14:textId="419502DB" w:rsidR="00D81269" w:rsidRDefault="00D81269">
      <w:pPr>
        <w:pStyle w:val="CommentText"/>
      </w:pPr>
      <w:r w:rsidRPr="68B66277">
        <w:t>Ensure all safety precautions are followed during the experiment.</w:t>
      </w:r>
    </w:p>
  </w:comment>
  <w:comment w:id="17" w:author="Chem SME 2" w:date="2024-12-04T04:58:00Z" w:initials="ChemSME 2">
    <w:p w14:paraId="0BD052D4" w14:textId="77777777" w:rsidR="00AF2853" w:rsidRDefault="00AF2853" w:rsidP="00AF2853">
      <w:pPr>
        <w:pStyle w:val="CommentText"/>
      </w:pPr>
      <w:r>
        <w:rPr>
          <w:rStyle w:val="CommentReference"/>
        </w:rPr>
        <w:annotationRef/>
      </w:r>
      <w:r>
        <w:t>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967DC43" w15:done="0"/>
  <w15:commentEx w15:paraId="1766A072" w15:paraIdParent="3967DC43" w15:done="0"/>
  <w15:commentEx w15:paraId="07ECD1E9" w15:done="0"/>
  <w15:commentEx w15:paraId="24A92DD1" w15:paraIdParent="07ECD1E9" w15:done="0"/>
  <w15:commentEx w15:paraId="3ECE1028" w15:done="0"/>
  <w15:commentEx w15:paraId="7998DA56" w15:paraIdParent="3ECE1028" w15:done="0"/>
  <w15:commentEx w15:paraId="2AE9CD87" w15:done="0"/>
  <w15:commentEx w15:paraId="21F35705" w15:paraIdParent="2AE9CD87" w15:done="0"/>
  <w15:commentEx w15:paraId="3CA6E94F" w15:done="0"/>
  <w15:commentEx w15:paraId="598CFA67" w15:paraIdParent="3CA6E94F" w15:done="0"/>
  <w15:commentEx w15:paraId="23939014" w15:done="0"/>
  <w15:commentEx w15:paraId="5254D10C" w15:paraIdParent="23939014" w15:done="0"/>
  <w15:commentEx w15:paraId="5EC5ABAA" w15:paraIdParent="23939014" w15:done="0"/>
  <w15:commentEx w15:paraId="33159E38" w15:done="0"/>
  <w15:commentEx w15:paraId="0BD052D4" w15:paraIdParent="33159E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110FDE9" w16cex:dateUtc="2024-11-18T12:03:00Z"/>
  <w16cex:commentExtensible w16cex:durableId="05472F2A" w16cex:dateUtc="2024-12-03T22:46:00Z"/>
  <w16cex:commentExtensible w16cex:durableId="7B29071D" w16cex:dateUtc="2024-11-18T12:05:00Z"/>
  <w16cex:commentExtensible w16cex:durableId="7FCA17FB" w16cex:dateUtc="2024-12-03T22:52:00Z"/>
  <w16cex:commentExtensible w16cex:durableId="68A0E41B" w16cex:dateUtc="2024-11-18T12:08:00Z"/>
  <w16cex:commentExtensible w16cex:durableId="2F3F887B" w16cex:dateUtc="2024-12-03T22:55:00Z"/>
  <w16cex:commentExtensible w16cex:durableId="14C60C7A" w16cex:dateUtc="2024-11-18T12:13:00Z"/>
  <w16cex:commentExtensible w16cex:durableId="2E2A79D1" w16cex:dateUtc="2024-12-03T23:16:00Z"/>
  <w16cex:commentExtensible w16cex:durableId="5DCF599A" w16cex:dateUtc="2024-11-18T12:15:00Z"/>
  <w16cex:commentExtensible w16cex:durableId="4665F147" w16cex:dateUtc="2024-12-03T23:21:00Z"/>
  <w16cex:commentExtensible w16cex:durableId="41A51F0C" w16cex:dateUtc="2024-11-18T19:09:00Z"/>
  <w16cex:commentExtensible w16cex:durableId="53976D3C" w16cex:dateUtc="2024-11-21T11:24:00Z"/>
  <w16cex:commentExtensible w16cex:durableId="59E4A6F1" w16cex:dateUtc="2024-12-03T23:26:00Z"/>
  <w16cex:commentExtensible w16cex:durableId="4059C145" w16cex:dateUtc="2024-11-18T12:17:00Z"/>
  <w16cex:commentExtensible w16cex:durableId="2B5D21DA" w16cex:dateUtc="2024-12-03T2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967DC43" w16cid:durableId="3110FDE9"/>
  <w16cid:commentId w16cid:paraId="1766A072" w16cid:durableId="05472F2A"/>
  <w16cid:commentId w16cid:paraId="07ECD1E9" w16cid:durableId="7B29071D"/>
  <w16cid:commentId w16cid:paraId="24A92DD1" w16cid:durableId="7FCA17FB"/>
  <w16cid:commentId w16cid:paraId="3ECE1028" w16cid:durableId="68A0E41B"/>
  <w16cid:commentId w16cid:paraId="7998DA56" w16cid:durableId="2F3F887B"/>
  <w16cid:commentId w16cid:paraId="2AE9CD87" w16cid:durableId="14C60C7A"/>
  <w16cid:commentId w16cid:paraId="21F35705" w16cid:durableId="2E2A79D1"/>
  <w16cid:commentId w16cid:paraId="3CA6E94F" w16cid:durableId="5DCF599A"/>
  <w16cid:commentId w16cid:paraId="598CFA67" w16cid:durableId="4665F147"/>
  <w16cid:commentId w16cid:paraId="23939014" w16cid:durableId="41A51F0C"/>
  <w16cid:commentId w16cid:paraId="5254D10C" w16cid:durableId="53976D3C"/>
  <w16cid:commentId w16cid:paraId="5EC5ABAA" w16cid:durableId="59E4A6F1"/>
  <w16cid:commentId w16cid:paraId="33159E38" w16cid:durableId="4059C145"/>
  <w16cid:commentId w16cid:paraId="0BD052D4" w16cid:durableId="2B5D21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B2BF3"/>
    <w:multiLevelType w:val="hybridMultilevel"/>
    <w:tmpl w:val="7950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316327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ristina elAwar">
    <w15:presenceInfo w15:providerId="AD" w15:userId="S::christina.elawar@samaknowledge.com::adb4bf0a-90ea-4026-9c22-66c0dca1ca41"/>
  </w15:person>
  <w15:person w15:author="Chem SME 2">
    <w15:presenceInfo w15:providerId="None" w15:userId="Chem SME 2"/>
  </w15:person>
  <w15:person w15:author="Micah Newman">
    <w15:presenceInfo w15:providerId="AD" w15:userId="S::micah.newman@alphapublishing.com::5f8b36f4-d1c1-4a0f-bc26-5dface911984"/>
  </w15:person>
  <w15:person w15:author="Laura J Moin">
    <w15:presenceInfo w15:providerId="AD" w15:userId="S::laura.moin@qbslearning.com::81007095-8227-4e3a-a277-f38aebfb38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38A"/>
    <w:rsid w:val="00177750"/>
    <w:rsid w:val="001C7E55"/>
    <w:rsid w:val="002204C8"/>
    <w:rsid w:val="00285F4C"/>
    <w:rsid w:val="00291F1A"/>
    <w:rsid w:val="002C2C4D"/>
    <w:rsid w:val="002D4569"/>
    <w:rsid w:val="00312303"/>
    <w:rsid w:val="00312C46"/>
    <w:rsid w:val="00486799"/>
    <w:rsid w:val="0048732F"/>
    <w:rsid w:val="004A54A8"/>
    <w:rsid w:val="00522B72"/>
    <w:rsid w:val="00550FB1"/>
    <w:rsid w:val="00564F9D"/>
    <w:rsid w:val="00565AB6"/>
    <w:rsid w:val="005A3A52"/>
    <w:rsid w:val="006503D8"/>
    <w:rsid w:val="00741694"/>
    <w:rsid w:val="00747EAA"/>
    <w:rsid w:val="00770BDC"/>
    <w:rsid w:val="007A2A72"/>
    <w:rsid w:val="007D7318"/>
    <w:rsid w:val="007E311B"/>
    <w:rsid w:val="00862F5F"/>
    <w:rsid w:val="008660C5"/>
    <w:rsid w:val="0089307E"/>
    <w:rsid w:val="008A1719"/>
    <w:rsid w:val="008A2ABE"/>
    <w:rsid w:val="008C115F"/>
    <w:rsid w:val="009178FC"/>
    <w:rsid w:val="00930D13"/>
    <w:rsid w:val="00A60192"/>
    <w:rsid w:val="00A641B6"/>
    <w:rsid w:val="00A96E7A"/>
    <w:rsid w:val="00AF2853"/>
    <w:rsid w:val="00B4238A"/>
    <w:rsid w:val="00B671CC"/>
    <w:rsid w:val="00B91F98"/>
    <w:rsid w:val="00BF6C59"/>
    <w:rsid w:val="00C23AD0"/>
    <w:rsid w:val="00C94582"/>
    <w:rsid w:val="00CC7D0D"/>
    <w:rsid w:val="00D13783"/>
    <w:rsid w:val="00D22AEF"/>
    <w:rsid w:val="00D81269"/>
    <w:rsid w:val="00DE0D31"/>
    <w:rsid w:val="00DE41E7"/>
    <w:rsid w:val="00E36099"/>
    <w:rsid w:val="00EB1E6A"/>
    <w:rsid w:val="00EF107A"/>
    <w:rsid w:val="00F03529"/>
    <w:rsid w:val="00F20F3E"/>
    <w:rsid w:val="00F4277B"/>
    <w:rsid w:val="00F860AE"/>
    <w:rsid w:val="00F90CC6"/>
    <w:rsid w:val="00FD1CFB"/>
    <w:rsid w:val="00FF4678"/>
    <w:rsid w:val="02FCC355"/>
    <w:rsid w:val="0C1AF98B"/>
    <w:rsid w:val="0D3A87BF"/>
    <w:rsid w:val="0F624D29"/>
    <w:rsid w:val="13F4F529"/>
    <w:rsid w:val="1B82FAF0"/>
    <w:rsid w:val="1C41583F"/>
    <w:rsid w:val="1D11EFAF"/>
    <w:rsid w:val="1EA3853B"/>
    <w:rsid w:val="26DE18D3"/>
    <w:rsid w:val="2951D7A4"/>
    <w:rsid w:val="2DF2DF93"/>
    <w:rsid w:val="2E937EC6"/>
    <w:rsid w:val="325ED2DE"/>
    <w:rsid w:val="32C5AAEA"/>
    <w:rsid w:val="35F568A8"/>
    <w:rsid w:val="39008B13"/>
    <w:rsid w:val="3BCC8096"/>
    <w:rsid w:val="3C2CF3B8"/>
    <w:rsid w:val="4B9AC810"/>
    <w:rsid w:val="65DEFF45"/>
    <w:rsid w:val="6BBA90DC"/>
    <w:rsid w:val="6CEE4D2E"/>
    <w:rsid w:val="6DCF864D"/>
    <w:rsid w:val="7FBC8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8B98B"/>
  <w15:chartTrackingRefBased/>
  <w15:docId w15:val="{6659BF2F-ABBF-4969-B55F-7FAB46C17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C59"/>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F6C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C5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F6C59"/>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D13783"/>
    <w:pPr>
      <w:spacing w:after="0" w:line="240" w:lineRule="auto"/>
    </w:pPr>
  </w:style>
  <w:style w:type="paragraph" w:styleId="BalloonText">
    <w:name w:val="Balloon Text"/>
    <w:basedOn w:val="Normal"/>
    <w:link w:val="BalloonTextChar"/>
    <w:uiPriority w:val="99"/>
    <w:semiHidden/>
    <w:unhideWhenUsed/>
    <w:rsid w:val="00EB1E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1E6A"/>
    <w:rPr>
      <w:rFonts w:ascii="Segoe UI" w:hAnsi="Segoe UI" w:cs="Segoe UI"/>
      <w:sz w:val="18"/>
      <w:szCs w:val="18"/>
    </w:rPr>
  </w:style>
  <w:style w:type="character" w:styleId="CommentReference">
    <w:name w:val="annotation reference"/>
    <w:basedOn w:val="DefaultParagraphFont"/>
    <w:uiPriority w:val="99"/>
    <w:semiHidden/>
    <w:unhideWhenUsed/>
    <w:rsid w:val="00FF4678"/>
    <w:rPr>
      <w:sz w:val="16"/>
      <w:szCs w:val="16"/>
    </w:rPr>
  </w:style>
  <w:style w:type="paragraph" w:styleId="CommentText">
    <w:name w:val="annotation text"/>
    <w:basedOn w:val="Normal"/>
    <w:link w:val="CommentTextChar"/>
    <w:uiPriority w:val="99"/>
    <w:unhideWhenUsed/>
    <w:rsid w:val="00FF4678"/>
    <w:pPr>
      <w:spacing w:line="240" w:lineRule="auto"/>
    </w:pPr>
    <w:rPr>
      <w:sz w:val="20"/>
      <w:szCs w:val="20"/>
    </w:rPr>
  </w:style>
  <w:style w:type="character" w:customStyle="1" w:styleId="CommentTextChar">
    <w:name w:val="Comment Text Char"/>
    <w:basedOn w:val="DefaultParagraphFont"/>
    <w:link w:val="CommentText"/>
    <w:uiPriority w:val="99"/>
    <w:rsid w:val="00FF4678"/>
    <w:rPr>
      <w:sz w:val="20"/>
      <w:szCs w:val="20"/>
    </w:rPr>
  </w:style>
  <w:style w:type="paragraph" w:styleId="CommentSubject">
    <w:name w:val="annotation subject"/>
    <w:basedOn w:val="CommentText"/>
    <w:next w:val="CommentText"/>
    <w:link w:val="CommentSubjectChar"/>
    <w:uiPriority w:val="99"/>
    <w:semiHidden/>
    <w:unhideWhenUsed/>
    <w:rsid w:val="00FF4678"/>
    <w:rPr>
      <w:b/>
      <w:bCs/>
    </w:rPr>
  </w:style>
  <w:style w:type="character" w:customStyle="1" w:styleId="CommentSubjectChar">
    <w:name w:val="Comment Subject Char"/>
    <w:basedOn w:val="CommentTextChar"/>
    <w:link w:val="CommentSubject"/>
    <w:uiPriority w:val="99"/>
    <w:semiHidden/>
    <w:rsid w:val="00FF4678"/>
    <w:rPr>
      <w:b/>
      <w:bCs/>
      <w:sz w:val="20"/>
      <w:szCs w:val="20"/>
    </w:rPr>
  </w:style>
  <w:style w:type="paragraph" w:styleId="ListParagraph">
    <w:name w:val="List Paragraph"/>
    <w:basedOn w:val="Normal"/>
    <w:uiPriority w:val="34"/>
    <w:qFormat/>
    <w:rsid w:val="00C94582"/>
    <w:pPr>
      <w:ind w:left="720"/>
      <w:contextualSpacing/>
    </w:pPr>
  </w:style>
  <w:style w:type="paragraph" w:styleId="Revision">
    <w:name w:val="Revision"/>
    <w:hidden/>
    <w:uiPriority w:val="99"/>
    <w:semiHidden/>
    <w:rsid w:val="00D812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651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175E2BFA9150459EF5376F583B8FFA" ma:contentTypeVersion="12" ma:contentTypeDescription="Create a new document." ma:contentTypeScope="" ma:versionID="163e00a5939e8a06dbd4e3b13c054bed">
  <xsd:schema xmlns:xsd="http://www.w3.org/2001/XMLSchema" xmlns:xs="http://www.w3.org/2001/XMLSchema" xmlns:p="http://schemas.microsoft.com/office/2006/metadata/properties" xmlns:ns2="fa3602af-942b-4e1a-859f-52cbc6cc1255" xmlns:ns3="d3b09fe8-ec40-41ca-a107-3da921189919" targetNamespace="http://schemas.microsoft.com/office/2006/metadata/properties" ma:root="true" ma:fieldsID="3afe9e2a7ef789b479e83da20cf16306" ns2:_="" ns3:_="">
    <xsd:import namespace="fa3602af-942b-4e1a-859f-52cbc6cc1255"/>
    <xsd:import namespace="d3b09fe8-ec40-41ca-a107-3da92118991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602af-942b-4e1a-859f-52cbc6cc12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60c636c-32f5-4d9a-8fd2-3233ed0759be"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b09fe8-ec40-41ca-a107-3da92118991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67c9e2c-e41e-40c7-9831-052a68ea39b6}" ma:internalName="TaxCatchAll" ma:showField="CatchAllData" ma:web="d3b09fe8-ec40-41ca-a107-3da9211899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d3b09fe8-ec40-41ca-a107-3da921189919" xsi:nil="true"/>
    <lcf76f155ced4ddcb4097134ff3c332f xmlns="fa3602af-942b-4e1a-859f-52cbc6cc125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E791611-4DB4-44F7-A99D-1BBB292F5F60}">
  <ds:schemaRefs>
    <ds:schemaRef ds:uri="http://schemas.microsoft.com/sharepoint/v3/contenttype/forms"/>
  </ds:schemaRefs>
</ds:datastoreItem>
</file>

<file path=customXml/itemProps2.xml><?xml version="1.0" encoding="utf-8"?>
<ds:datastoreItem xmlns:ds="http://schemas.openxmlformats.org/officeDocument/2006/customXml" ds:itemID="{C166D8D7-E1C2-4616-BA3D-0BA82705E6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3602af-942b-4e1a-859f-52cbc6cc1255"/>
    <ds:schemaRef ds:uri="d3b09fe8-ec40-41ca-a107-3da921189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950B5D-F414-438E-B93B-43D21FE16EA2}">
  <ds:schemaRefs>
    <ds:schemaRef ds:uri="http://schemas.microsoft.com/office/2006/metadata/properties"/>
    <ds:schemaRef ds:uri="http://schemas.microsoft.com/office/infopath/2007/PartnerControls"/>
    <ds:schemaRef ds:uri="d3b09fe8-ec40-41ca-a107-3da921189919"/>
    <ds:schemaRef ds:uri="fa3602af-942b-4e1a-859f-52cbc6cc1255"/>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 Malani</dc:creator>
  <cp:keywords/>
  <dc:description/>
  <cp:lastModifiedBy>Chem SME 2</cp:lastModifiedBy>
  <cp:revision>2</cp:revision>
  <dcterms:created xsi:type="dcterms:W3CDTF">2024-12-03T23:30:00Z</dcterms:created>
  <dcterms:modified xsi:type="dcterms:W3CDTF">2024-12-03T23:30:00Z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0x01010079175E2BFA9150459EF5376F583B8FFA</vt:lpwstr>
  </property>
  <property fmtid="{D5CDD505-2E9C-101B-9397-08002B2CF9AE}" pid="3" name="MediaServiceImageTags">
    <vt:lpwstr/>
  </property>
</Properties>
</file>